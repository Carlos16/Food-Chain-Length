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66A6" w14:textId="77777777" w:rsidR="00531EC7" w:rsidRDefault="00531EC7" w:rsidP="00531EC7">
      <w:pPr>
        <w:jc w:val="center"/>
        <w:rPr>
          <w:rFonts w:ascii="Times New Roman" w:hAnsi="Times New Roman" w:cs="Times New Roman"/>
          <w:b/>
          <w:sz w:val="40"/>
          <w:szCs w:val="40"/>
        </w:rPr>
      </w:pPr>
      <w:r>
        <w:rPr>
          <w:rFonts w:ascii="Times New Roman" w:hAnsi="Times New Roman" w:cs="Times New Roman"/>
          <w:b/>
          <w:sz w:val="40"/>
          <w:szCs w:val="40"/>
        </w:rPr>
        <w:t xml:space="preserve">Why there are so few trophic levels: selection against instability explains the pattern </w:t>
      </w:r>
    </w:p>
    <w:p w14:paraId="0C5291AD" w14:textId="77777777" w:rsidR="00531EC7" w:rsidRDefault="00531EC7" w:rsidP="00531EC7">
      <w:pPr>
        <w:jc w:val="center"/>
        <w:rPr>
          <w:rFonts w:ascii="Times New Roman" w:hAnsi="Times New Roman" w:cs="Times New Roman"/>
          <w:b/>
          <w:sz w:val="28"/>
          <w:szCs w:val="28"/>
        </w:rPr>
      </w:pPr>
    </w:p>
    <w:p w14:paraId="56AB4322" w14:textId="77777777" w:rsidR="00531EC7" w:rsidRDefault="00531EC7" w:rsidP="00531EC7">
      <w:pPr>
        <w:jc w:val="center"/>
        <w:rPr>
          <w:rFonts w:ascii="Times New Roman" w:hAnsi="Times New Roman" w:cs="Times New Roman"/>
          <w:b/>
          <w:sz w:val="28"/>
          <w:szCs w:val="28"/>
        </w:rPr>
      </w:pPr>
      <w:r>
        <w:rPr>
          <w:rFonts w:ascii="Times New Roman" w:hAnsi="Times New Roman" w:cs="Times New Roman"/>
          <w:b/>
          <w:sz w:val="28"/>
          <w:szCs w:val="28"/>
        </w:rPr>
        <w:t>For submission to Food Webs</w:t>
      </w:r>
    </w:p>
    <w:p w14:paraId="033B6369" w14:textId="77777777" w:rsidR="00531EC7" w:rsidRPr="00A228B3" w:rsidRDefault="00531EC7" w:rsidP="00531EC7">
      <w:pPr>
        <w:jc w:val="center"/>
        <w:rPr>
          <w:rFonts w:ascii="Times New Roman" w:hAnsi="Times New Roman" w:cs="Times New Roman"/>
          <w:b/>
          <w:sz w:val="28"/>
          <w:szCs w:val="28"/>
        </w:rPr>
      </w:pPr>
    </w:p>
    <w:p w14:paraId="18616533"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Jonathan J. Borrelli; Depart</w:t>
      </w:r>
      <w:r>
        <w:rPr>
          <w:rFonts w:ascii="Times New Roman" w:hAnsi="Times New Roman" w:cs="Times New Roman"/>
        </w:rPr>
        <w:t>ment of Ecology and Evolution</w:t>
      </w:r>
      <w:r w:rsidRPr="00616AA6">
        <w:rPr>
          <w:rFonts w:ascii="Times New Roman" w:hAnsi="Times New Roman" w:cs="Times New Roman"/>
        </w:rPr>
        <w:t>, Stony Brook University, Stony Brook, NY</w:t>
      </w:r>
      <w:r>
        <w:rPr>
          <w:rFonts w:ascii="Times New Roman" w:hAnsi="Times New Roman" w:cs="Times New Roman"/>
        </w:rPr>
        <w:t xml:space="preserve"> 11794</w:t>
      </w:r>
    </w:p>
    <w:p w14:paraId="6B7415E4" w14:textId="77777777" w:rsidR="00531EC7" w:rsidRDefault="00315C0D" w:rsidP="00531EC7">
      <w:pPr>
        <w:jc w:val="center"/>
        <w:rPr>
          <w:rFonts w:ascii="Times New Roman" w:hAnsi="Times New Roman" w:cs="Times New Roman"/>
          <w:b/>
        </w:rPr>
      </w:pPr>
      <w:hyperlink r:id="rId8" w:history="1">
        <w:r w:rsidR="00531EC7" w:rsidRPr="006E109B">
          <w:rPr>
            <w:rStyle w:val="Hyperlink"/>
            <w:rFonts w:ascii="Times New Roman" w:hAnsi="Times New Roman" w:cs="Times New Roman"/>
            <w:b/>
          </w:rPr>
          <w:t>jonathan.borrelli@stonybrook.edu</w:t>
        </w:r>
      </w:hyperlink>
    </w:p>
    <w:p w14:paraId="5F78BDCB" w14:textId="77777777" w:rsidR="00531EC7" w:rsidRPr="005F75AB" w:rsidRDefault="00531EC7" w:rsidP="00531EC7">
      <w:pPr>
        <w:jc w:val="center"/>
        <w:rPr>
          <w:rFonts w:ascii="Times New Roman" w:hAnsi="Times New Roman" w:cs="Times New Roman"/>
          <w:b/>
        </w:rPr>
      </w:pPr>
    </w:p>
    <w:p w14:paraId="3615F93A" w14:textId="77777777" w:rsidR="00531EC7" w:rsidRPr="00616AA6" w:rsidRDefault="00531EC7" w:rsidP="00531EC7">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0406EFCE" w14:textId="77777777" w:rsidR="00531EC7" w:rsidRPr="005F75AB" w:rsidRDefault="00531EC7" w:rsidP="00531EC7">
      <w:pPr>
        <w:jc w:val="center"/>
        <w:rPr>
          <w:rFonts w:ascii="Times New Roman" w:hAnsi="Times New Roman" w:cs="Times New Roman"/>
          <w:b/>
        </w:rPr>
      </w:pPr>
      <w:r w:rsidRPr="005F75AB">
        <w:rPr>
          <w:rFonts w:ascii="Times New Roman" w:hAnsi="Times New Roman" w:cs="Times New Roman"/>
          <w:b/>
        </w:rPr>
        <w:t xml:space="preserve"> </w:t>
      </w:r>
    </w:p>
    <w:p w14:paraId="192A5B20" w14:textId="77777777" w:rsidR="00531EC7" w:rsidRPr="00616AA6" w:rsidRDefault="00531EC7" w:rsidP="00531EC7">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Pr="00616AA6">
        <w:rPr>
          <w:rFonts w:ascii="Times New Roman" w:hAnsi="Times New Roman" w:cs="Times New Roman"/>
        </w:rPr>
        <w:t>; Dep</w:t>
      </w:r>
      <w:r>
        <w:rPr>
          <w:rFonts w:ascii="Times New Roman" w:hAnsi="Times New Roman" w:cs="Times New Roman"/>
        </w:rPr>
        <w:t>artment of Ecology and Evolution</w:t>
      </w:r>
      <w:r w:rsidRPr="00616AA6">
        <w:rPr>
          <w:rFonts w:ascii="Times New Roman" w:hAnsi="Times New Roman" w:cs="Times New Roman"/>
        </w:rPr>
        <w:t xml:space="preserve">, Stony Brook University, Stony Brook, NY </w:t>
      </w:r>
      <w:r>
        <w:rPr>
          <w:rFonts w:ascii="Times New Roman" w:hAnsi="Times New Roman" w:cs="Times New Roman"/>
        </w:rPr>
        <w:t>11794</w:t>
      </w:r>
    </w:p>
    <w:p w14:paraId="08F69154" w14:textId="77777777" w:rsidR="00531EC7" w:rsidRDefault="00315C0D" w:rsidP="00531EC7">
      <w:pPr>
        <w:jc w:val="center"/>
        <w:rPr>
          <w:rFonts w:ascii="Times New Roman" w:hAnsi="Times New Roman" w:cs="Times New Roman"/>
          <w:b/>
        </w:rPr>
      </w:pPr>
      <w:hyperlink r:id="rId9" w:history="1">
        <w:r w:rsidR="00531EC7" w:rsidRPr="006E109B">
          <w:rPr>
            <w:rStyle w:val="Hyperlink"/>
            <w:rFonts w:ascii="Times New Roman" w:hAnsi="Times New Roman" w:cs="Times New Roman"/>
            <w:b/>
          </w:rPr>
          <w:t>lev.ginzburg@stonybrook.edu</w:t>
        </w:r>
      </w:hyperlink>
    </w:p>
    <w:p w14:paraId="7631E78E" w14:textId="77777777" w:rsidR="00531EC7" w:rsidRDefault="00531EC7" w:rsidP="00531EC7">
      <w:pPr>
        <w:tabs>
          <w:tab w:val="left" w:pos="7560"/>
        </w:tabs>
        <w:rPr>
          <w:rFonts w:ascii="Times New Roman" w:hAnsi="Times New Roman" w:cs="Times New Roman"/>
          <w:b/>
        </w:rPr>
      </w:pPr>
      <w:r>
        <w:rPr>
          <w:rFonts w:ascii="Times New Roman" w:hAnsi="Times New Roman" w:cs="Times New Roman"/>
          <w:b/>
        </w:rPr>
        <w:tab/>
      </w:r>
    </w:p>
    <w:p w14:paraId="738D1A95"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Pr>
          <w:rFonts w:ascii="Times New Roman" w:hAnsi="Times New Roman" w:cs="Times New Roman"/>
        </w:rPr>
        <w:t>: JB and LG designed the research; JB performed simulations; JB wrote article</w:t>
      </w:r>
    </w:p>
    <w:p w14:paraId="0741CAD5" w14:textId="77777777" w:rsidR="00531EC7" w:rsidRDefault="00531EC7" w:rsidP="00531EC7">
      <w:pPr>
        <w:tabs>
          <w:tab w:val="center" w:pos="4680"/>
          <w:tab w:val="left" w:pos="7560"/>
          <w:tab w:val="left" w:pos="7740"/>
        </w:tabs>
        <w:rPr>
          <w:rFonts w:ascii="Times New Roman" w:hAnsi="Times New Roman" w:cs="Times New Roman"/>
        </w:rPr>
      </w:pPr>
    </w:p>
    <w:p w14:paraId="020EF4DF" w14:textId="77777777" w:rsidR="00531EC7" w:rsidRPr="00A228B3" w:rsidRDefault="00531EC7" w:rsidP="00531EC7">
      <w:pPr>
        <w:tabs>
          <w:tab w:val="center" w:pos="4680"/>
          <w:tab w:val="left" w:pos="7560"/>
          <w:tab w:val="left" w:pos="7740"/>
        </w:tabs>
        <w:rPr>
          <w:rFonts w:ascii="Times New Roman" w:hAnsi="Times New Roman" w:cs="Times New Roman"/>
        </w:rPr>
      </w:pPr>
      <w:r>
        <w:rPr>
          <w:rFonts w:ascii="Times New Roman" w:hAnsi="Times New Roman" w:cs="Times New Roman"/>
        </w:rPr>
        <w:tab/>
      </w:r>
      <w:r w:rsidRPr="00616AA6">
        <w:rPr>
          <w:rFonts w:ascii="Times New Roman" w:hAnsi="Times New Roman" w:cs="Times New Roman"/>
        </w:rPr>
        <w:t xml:space="preserve">Running Title: </w:t>
      </w:r>
      <w:r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12D4B7ED" w14:textId="77777777" w:rsidR="00531EC7" w:rsidRDefault="00531EC7" w:rsidP="00531EC7">
      <w:pPr>
        <w:tabs>
          <w:tab w:val="center" w:pos="4680"/>
          <w:tab w:val="left" w:pos="7560"/>
          <w:tab w:val="left" w:pos="7740"/>
        </w:tabs>
        <w:jc w:val="center"/>
        <w:rPr>
          <w:rFonts w:ascii="Times New Roman" w:hAnsi="Times New Roman" w:cs="Times New Roman"/>
          <w:b/>
        </w:rPr>
      </w:pPr>
    </w:p>
    <w:p w14:paraId="05A0B953"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Pr>
          <w:rFonts w:ascii="Times New Roman" w:hAnsi="Times New Roman" w:cs="Times New Roman"/>
        </w:rPr>
        <w:t>185</w:t>
      </w:r>
    </w:p>
    <w:p w14:paraId="01F24E71"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Pr>
          <w:rFonts w:ascii="Times New Roman" w:hAnsi="Times New Roman" w:cs="Times New Roman"/>
        </w:rPr>
        <w:t>3408</w:t>
      </w:r>
    </w:p>
    <w:p w14:paraId="47B7FBC0" w14:textId="77777777" w:rsidR="00531EC7" w:rsidRDefault="00531EC7" w:rsidP="00531EC7">
      <w:pPr>
        <w:tabs>
          <w:tab w:val="center" w:pos="4680"/>
          <w:tab w:val="left" w:pos="7560"/>
          <w:tab w:val="left" w:pos="7740"/>
        </w:tabs>
        <w:jc w:val="center"/>
        <w:rPr>
          <w:rFonts w:ascii="Times New Roman" w:hAnsi="Times New Roman" w:cs="Times New Roman"/>
          <w:b/>
        </w:rPr>
      </w:pPr>
    </w:p>
    <w:p w14:paraId="7841BF27" w14:textId="77777777"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Pr>
          <w:rFonts w:ascii="Times New Roman" w:hAnsi="Times New Roman" w:cs="Times New Roman"/>
        </w:rPr>
        <w:t>37 general, 33 data sources (listed in Appendix)</w:t>
      </w:r>
    </w:p>
    <w:p w14:paraId="0D4F3A2D" w14:textId="77777777" w:rsidR="00531EC7" w:rsidRDefault="00531EC7" w:rsidP="00531EC7">
      <w:pPr>
        <w:tabs>
          <w:tab w:val="center" w:pos="4680"/>
          <w:tab w:val="left" w:pos="7560"/>
          <w:tab w:val="left" w:pos="7740"/>
        </w:tabs>
        <w:jc w:val="center"/>
        <w:rPr>
          <w:rFonts w:ascii="Times New Roman" w:hAnsi="Times New Roman" w:cs="Times New Roman"/>
          <w:b/>
        </w:rPr>
      </w:pPr>
    </w:p>
    <w:p w14:paraId="33777F54"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Pr>
          <w:rFonts w:ascii="Times New Roman" w:hAnsi="Times New Roman" w:cs="Times New Roman"/>
        </w:rPr>
        <w:t>2</w:t>
      </w:r>
    </w:p>
    <w:p w14:paraId="0A5C8F16" w14:textId="77777777" w:rsidR="00531EC7" w:rsidRPr="00A228B3"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1BEA031B" w14:textId="77777777" w:rsidR="00531EC7" w:rsidRDefault="00531EC7" w:rsidP="00531EC7">
      <w:pPr>
        <w:tabs>
          <w:tab w:val="center" w:pos="4680"/>
          <w:tab w:val="left" w:pos="7560"/>
          <w:tab w:val="left" w:pos="7740"/>
        </w:tabs>
        <w:jc w:val="center"/>
        <w:rPr>
          <w:rFonts w:ascii="Times New Roman" w:hAnsi="Times New Roman" w:cs="Times New Roman"/>
          <w:b/>
        </w:rPr>
      </w:pPr>
    </w:p>
    <w:p w14:paraId="7B85DA8D" w14:textId="77777777" w:rsidR="00531EC7" w:rsidRDefault="00531EC7" w:rsidP="00531EC7">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591E58D2" w14:textId="77777777" w:rsidR="00531EC7" w:rsidRDefault="00531EC7" w:rsidP="00531EC7">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7C424508"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155F2E75" w14:textId="77777777" w:rsidR="00531EC7" w:rsidRDefault="00531EC7" w:rsidP="00531EC7">
      <w:pPr>
        <w:tabs>
          <w:tab w:val="center" w:pos="4680"/>
          <w:tab w:val="left" w:pos="7560"/>
          <w:tab w:val="left" w:pos="7740"/>
        </w:tabs>
        <w:jc w:val="center"/>
        <w:rPr>
          <w:rFonts w:eastAsia="Times New Roman" w:cs="Times New Roman"/>
        </w:rPr>
      </w:pPr>
    </w:p>
    <w:p w14:paraId="7F85FD5D" w14:textId="77777777" w:rsidR="00531EC7" w:rsidRDefault="00531EC7" w:rsidP="00531EC7">
      <w:pPr>
        <w:tabs>
          <w:tab w:val="center" w:pos="4680"/>
          <w:tab w:val="left" w:pos="7560"/>
          <w:tab w:val="left" w:pos="7740"/>
        </w:tabs>
        <w:jc w:val="center"/>
        <w:rPr>
          <w:rFonts w:eastAsia="Times New Roman" w:cs="Times New Roman"/>
        </w:rPr>
      </w:pPr>
      <w:r>
        <w:rPr>
          <w:rFonts w:eastAsia="Times New Roman" w:cs="Times New Roman"/>
        </w:rPr>
        <w:t>Phone: (607) 372-0644</w:t>
      </w:r>
    </w:p>
    <w:p w14:paraId="5255E832" w14:textId="77777777" w:rsidR="00531EC7" w:rsidRPr="00A228B3" w:rsidRDefault="00531EC7" w:rsidP="00531EC7">
      <w:pPr>
        <w:tabs>
          <w:tab w:val="center" w:pos="4680"/>
          <w:tab w:val="left" w:pos="7560"/>
          <w:tab w:val="left" w:pos="7740"/>
        </w:tabs>
        <w:jc w:val="center"/>
        <w:rPr>
          <w:rFonts w:ascii="Times New Roman" w:hAnsi="Times New Roman" w:cs="Times New Roman"/>
        </w:rPr>
        <w:sectPr w:rsidR="00531EC7" w:rsidRPr="00A228B3" w:rsidSect="00531EC7">
          <w:footerReference w:type="even" r:id="rId10"/>
          <w:footerReference w:type="default" r:id="rId11"/>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4B9B97B" w14:textId="77777777" w:rsidR="00531EC7" w:rsidRDefault="00531EC7" w:rsidP="00531EC7">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240D6C11" w14:textId="4C3EEDD5" w:rsidR="00531EC7" w:rsidRDefault="00531EC7" w:rsidP="00531EC7">
      <w:pPr>
        <w:spacing w:line="480" w:lineRule="auto"/>
        <w:rPr>
          <w:rFonts w:ascii="Times New Roman" w:hAnsi="Times New Roman" w:cs="Times New Roman"/>
        </w:rPr>
      </w:pPr>
      <w:r>
        <w:rPr>
          <w:rFonts w:ascii="Times New Roman" w:hAnsi="Times New Roman" w:cs="Times New Roman"/>
        </w:rPr>
        <w:tab/>
        <w:t xml:space="preserve">Food chains are short, rarely more than five trophic levels long. The cause of this pattern remains unresolved, and no current hypothesis fully explains this phenomenon. We offer an explanation based on the stability of food chains that have been shifted away from linearity to be more web-like. A </w:t>
      </w:r>
      <w:del w:id="5" w:author="Jon Borrelli" w:date="2014-10-18T09:18:00Z">
        <w:r w:rsidDel="00F92323">
          <w:rPr>
            <w:rFonts w:ascii="Times New Roman" w:hAnsi="Times New Roman" w:cs="Times New Roman"/>
          </w:rPr>
          <w:delText xml:space="preserve">toy </w:delText>
        </w:r>
      </w:del>
      <w:ins w:id="6" w:author="Jon Borrelli" w:date="2014-10-18T09:18:00Z">
        <w:r w:rsidR="00F92323">
          <w:rPr>
            <w:rFonts w:ascii="Times New Roman" w:hAnsi="Times New Roman" w:cs="Times New Roman"/>
          </w:rPr>
          <w:t>simple</w:t>
        </w:r>
        <w:r w:rsidR="00F92323">
          <w:rPr>
            <w:rFonts w:ascii="Times New Roman" w:hAnsi="Times New Roman" w:cs="Times New Roman"/>
          </w:rPr>
          <w:t xml:space="preserve"> </w:t>
        </w:r>
      </w:ins>
      <w:r>
        <w:rPr>
          <w:rFonts w:ascii="Times New Roman" w:hAnsi="Times New Roman" w:cs="Times New Roman"/>
        </w:rPr>
        <w:t>example</w:t>
      </w:r>
      <w:del w:id="7" w:author="Jon Borrelli" w:date="2014-10-18T10:32:00Z">
        <w:r w:rsidDel="0065531A">
          <w:rPr>
            <w:rFonts w:ascii="Times New Roman" w:hAnsi="Times New Roman" w:cs="Times New Roman"/>
          </w:rPr>
          <w:delText xml:space="preserve"> introduces the idea of “universal omnivory” where each trophic level consumes from all those below itself</w:delText>
        </w:r>
      </w:del>
      <w:r>
        <w:rPr>
          <w:rFonts w:ascii="Times New Roman" w:hAnsi="Times New Roman" w:cs="Times New Roman"/>
        </w:rPr>
        <w:t>. The probability of stability</w:t>
      </w:r>
      <w:ins w:id="8" w:author="Jon Borrelli" w:date="2014-10-18T10:04:00Z">
        <w:r w:rsidR="005E3C11">
          <w:rPr>
            <w:rFonts w:ascii="Times New Roman" w:hAnsi="Times New Roman" w:cs="Times New Roman"/>
          </w:rPr>
          <w:t>,</w:t>
        </w:r>
      </w:ins>
      <w:r>
        <w:rPr>
          <w:rFonts w:ascii="Times New Roman" w:hAnsi="Times New Roman" w:cs="Times New Roman"/>
        </w:rPr>
        <w:t xml:space="preserve"> for such “universal omnivory” chains declined strongly with chain length, and was as low as 1% with six level chains but highest for two and three level chains. We further explored the influence of chain length on food web stability by testing </w:t>
      </w:r>
      <w:del w:id="9" w:author="Jon Borrelli" w:date="2014-10-18T09:19:00Z">
        <w:r w:rsidDel="00F92323">
          <w:rPr>
            <w:rFonts w:ascii="Times New Roman" w:hAnsi="Times New Roman" w:cs="Times New Roman"/>
          </w:rPr>
          <w:delText xml:space="preserve">randomly assembled </w:delText>
        </w:r>
      </w:del>
      <w:r>
        <w:rPr>
          <w:rFonts w:ascii="Times New Roman" w:hAnsi="Times New Roman" w:cs="Times New Roman"/>
        </w:rPr>
        <w:t>webs with varying levels of connectance</w:t>
      </w:r>
      <w:ins w:id="10" w:author="Jon Borrelli" w:date="2014-10-18T09:19:00Z">
        <w:r w:rsidR="00F92323">
          <w:rPr>
            <w:rFonts w:ascii="Times New Roman" w:hAnsi="Times New Roman" w:cs="Times New Roman"/>
          </w:rPr>
          <w:t xml:space="preserve"> that were constructed either randomly or with the niche model</w:t>
        </w:r>
      </w:ins>
      <w:del w:id="11" w:author="Jon Borrelli" w:date="2014-10-18T09:21:00Z">
        <w:r w:rsidDel="00D80F3F">
          <w:rPr>
            <w:rFonts w:ascii="Times New Roman" w:hAnsi="Times New Roman" w:cs="Times New Roman"/>
          </w:rPr>
          <w:delText xml:space="preserve">, </w:delText>
        </w:r>
      </w:del>
      <w:ins w:id="12" w:author="Jon Borrelli" w:date="2014-10-18T09:21:00Z">
        <w:r w:rsidR="00D80F3F">
          <w:rPr>
            <w:rFonts w:ascii="Times New Roman" w:hAnsi="Times New Roman" w:cs="Times New Roman"/>
          </w:rPr>
          <w:t>.</w:t>
        </w:r>
        <w:r w:rsidR="00D80F3F">
          <w:rPr>
            <w:rFonts w:ascii="Times New Roman" w:hAnsi="Times New Roman" w:cs="Times New Roman"/>
          </w:rPr>
          <w:t xml:space="preserve"> </w:t>
        </w:r>
      </w:ins>
      <w:del w:id="13" w:author="Jon Borrelli" w:date="2014-10-18T10:09:00Z">
        <w:r w:rsidDel="005E3C11">
          <w:rPr>
            <w:rFonts w:ascii="Times New Roman" w:hAnsi="Times New Roman" w:cs="Times New Roman"/>
          </w:rPr>
          <w:delText xml:space="preserve">and </w:delText>
        </w:r>
      </w:del>
      <w:ins w:id="14" w:author="Jon Borrelli" w:date="2014-10-18T10:09:00Z">
        <w:r w:rsidR="005E3C11">
          <w:rPr>
            <w:rFonts w:ascii="Times New Roman" w:hAnsi="Times New Roman" w:cs="Times New Roman"/>
          </w:rPr>
          <w:t>By</w:t>
        </w:r>
        <w:r w:rsidR="005E3C11">
          <w:rPr>
            <w:rFonts w:ascii="Times New Roman" w:hAnsi="Times New Roman" w:cs="Times New Roman"/>
          </w:rPr>
          <w:t xml:space="preserve"> </w:t>
        </w:r>
      </w:ins>
      <w:ins w:id="15" w:author="Jon Borrelli" w:date="2014-10-18T10:10:00Z">
        <w:r w:rsidR="005E3C11">
          <w:rPr>
            <w:rFonts w:ascii="Times New Roman" w:hAnsi="Times New Roman" w:cs="Times New Roman"/>
          </w:rPr>
          <w:t xml:space="preserve">additionally </w:t>
        </w:r>
      </w:ins>
      <w:r>
        <w:rPr>
          <w:rFonts w:ascii="Times New Roman" w:hAnsi="Times New Roman" w:cs="Times New Roman"/>
        </w:rPr>
        <w:t>altering the relative impacts of predators on prey, and vice-versa</w:t>
      </w:r>
      <w:ins w:id="16" w:author="Jon Borrelli" w:date="2014-10-18T10:10:00Z">
        <w:r w:rsidR="005E3C11">
          <w:rPr>
            <w:rFonts w:ascii="Times New Roman" w:hAnsi="Times New Roman" w:cs="Times New Roman"/>
          </w:rPr>
          <w:t>, we test the role of our assumptions</w:t>
        </w:r>
      </w:ins>
      <w:ins w:id="17" w:author="Jon Borrelli" w:date="2014-10-18T10:11:00Z">
        <w:r w:rsidR="005E3C11">
          <w:rPr>
            <w:rFonts w:ascii="Times New Roman" w:hAnsi="Times New Roman" w:cs="Times New Roman"/>
          </w:rPr>
          <w:t xml:space="preserve"> on the relationship between chain length and stability</w:t>
        </w:r>
      </w:ins>
      <w:r>
        <w:rPr>
          <w:rFonts w:ascii="Times New Roman" w:hAnsi="Times New Roman" w:cs="Times New Roman"/>
        </w:rPr>
        <w:t xml:space="preserve">. Food webs characterized by low to moderate degrees of connectance, asymmetrical interactions, and relatively weak density dependence showed a pattern of reduced stability with longer trophic chains. The simple view that </w:t>
      </w:r>
      <w:del w:id="18" w:author="Jon Borrelli" w:date="2014-10-18T09:27:00Z">
        <w:r w:rsidDel="00D80F3F">
          <w:rPr>
            <w:rFonts w:ascii="Times New Roman" w:hAnsi="Times New Roman" w:cs="Times New Roman"/>
          </w:rPr>
          <w:delText>longer, reticulated</w:delText>
        </w:r>
      </w:del>
      <w:ins w:id="19" w:author="Jon Borrelli" w:date="2014-10-18T09:27:00Z">
        <w:r w:rsidR="00D80F3F">
          <w:rPr>
            <w:rFonts w:ascii="Times New Roman" w:hAnsi="Times New Roman" w:cs="Times New Roman"/>
          </w:rPr>
          <w:t>food webs characterized by long trophic</w:t>
        </w:r>
      </w:ins>
      <w:r>
        <w:rPr>
          <w:rFonts w:ascii="Times New Roman" w:hAnsi="Times New Roman" w:cs="Times New Roman"/>
        </w:rPr>
        <w:t xml:space="preserve"> chains are less stable seems to resolve the long-standing question of why there are so few trophic levels in nature. </w:t>
      </w:r>
    </w:p>
    <w:p w14:paraId="31F78D7C" w14:textId="77777777" w:rsidR="00531EC7" w:rsidRDefault="00531EC7" w:rsidP="00531EC7">
      <w:pPr>
        <w:spacing w:line="480" w:lineRule="auto"/>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food chain, food web, stability, trophic level </w:t>
      </w:r>
    </w:p>
    <w:p w14:paraId="73B4F7E9" w14:textId="77777777" w:rsidR="00976ACC" w:rsidRDefault="00976ACC" w:rsidP="00531EC7">
      <w:pPr>
        <w:spacing w:line="480" w:lineRule="auto"/>
        <w:rPr>
          <w:ins w:id="20" w:author="Jon Borrelli" w:date="2014-10-18T10:25:00Z"/>
          <w:rFonts w:ascii="Times New Roman" w:hAnsi="Times New Roman" w:cs="Times New Roman"/>
        </w:rPr>
      </w:pPr>
    </w:p>
    <w:p w14:paraId="5D0CFB9B" w14:textId="77777777" w:rsidR="00976ACC" w:rsidRDefault="00976ACC" w:rsidP="00531EC7">
      <w:pPr>
        <w:spacing w:line="480" w:lineRule="auto"/>
        <w:rPr>
          <w:ins w:id="21" w:author="Jon Borrelli" w:date="2014-10-18T10:25:00Z"/>
          <w:rFonts w:ascii="Times New Roman" w:hAnsi="Times New Roman" w:cs="Times New Roman"/>
        </w:rPr>
      </w:pPr>
    </w:p>
    <w:p w14:paraId="28CC5BC0" w14:textId="77777777" w:rsidR="00976ACC" w:rsidRDefault="00976ACC" w:rsidP="00531EC7">
      <w:pPr>
        <w:spacing w:line="480" w:lineRule="auto"/>
        <w:rPr>
          <w:ins w:id="22" w:author="Jon Borrelli" w:date="2014-10-18T10:25:00Z"/>
          <w:rFonts w:ascii="Times New Roman" w:hAnsi="Times New Roman" w:cs="Times New Roman"/>
        </w:rPr>
      </w:pPr>
    </w:p>
    <w:p w14:paraId="008960D1" w14:textId="77777777" w:rsidR="00976ACC" w:rsidRDefault="00976ACC" w:rsidP="00531EC7">
      <w:pPr>
        <w:spacing w:line="480" w:lineRule="auto"/>
        <w:rPr>
          <w:ins w:id="23" w:author="Jon Borrelli" w:date="2014-10-18T13:29:00Z"/>
          <w:rFonts w:ascii="Times New Roman" w:hAnsi="Times New Roman" w:cs="Times New Roman"/>
        </w:rPr>
      </w:pPr>
    </w:p>
    <w:p w14:paraId="7B28CDD8" w14:textId="77777777" w:rsidR="005D0164" w:rsidRDefault="005D0164" w:rsidP="00531EC7">
      <w:pPr>
        <w:spacing w:line="480" w:lineRule="auto"/>
        <w:rPr>
          <w:ins w:id="24" w:author="Jon Borrelli" w:date="2014-10-18T10:25:00Z"/>
          <w:rFonts w:ascii="Times New Roman" w:hAnsi="Times New Roman" w:cs="Times New Roman"/>
        </w:rPr>
      </w:pPr>
    </w:p>
    <w:p w14:paraId="400CE841" w14:textId="77777777" w:rsidR="00976ACC" w:rsidRDefault="00976ACC" w:rsidP="00531EC7">
      <w:pPr>
        <w:spacing w:line="480" w:lineRule="auto"/>
        <w:rPr>
          <w:ins w:id="25" w:author="Jon Borrelli" w:date="2014-10-18T10:43:00Z"/>
          <w:rFonts w:ascii="Times New Roman" w:hAnsi="Times New Roman" w:cs="Times New Roman"/>
        </w:rPr>
      </w:pPr>
    </w:p>
    <w:p w14:paraId="76AF974E" w14:textId="46D32AB5" w:rsidR="00976ACC" w:rsidRPr="005E3C11" w:rsidDel="005D0164" w:rsidRDefault="00976ACC" w:rsidP="0065531A">
      <w:pPr>
        <w:pStyle w:val="ListParagraph"/>
        <w:spacing w:line="480" w:lineRule="auto"/>
        <w:rPr>
          <w:del w:id="26" w:author="Jon Borrelli" w:date="2014-10-18T13:33:00Z"/>
          <w:rFonts w:ascii="Times New Roman" w:hAnsi="Times New Roman" w:cs="Times New Roman"/>
          <w:rPrChange w:id="27" w:author="Jon Borrelli" w:date="2014-10-18T10:16:00Z">
            <w:rPr>
              <w:del w:id="28" w:author="Jon Borrelli" w:date="2014-10-18T13:33:00Z"/>
            </w:rPr>
          </w:rPrChange>
        </w:rPr>
        <w:pPrChange w:id="29" w:author="Jon Borrelli" w:date="2014-10-18T10:27:00Z">
          <w:pPr>
            <w:spacing w:line="480" w:lineRule="auto"/>
          </w:pPr>
        </w:pPrChange>
      </w:pPr>
    </w:p>
    <w:p w14:paraId="517E5FF9" w14:textId="77777777" w:rsidR="00531EC7" w:rsidDel="005D0164" w:rsidRDefault="00531EC7" w:rsidP="00531EC7">
      <w:pPr>
        <w:spacing w:line="480" w:lineRule="auto"/>
        <w:rPr>
          <w:del w:id="30" w:author="Jon Borrelli" w:date="2014-10-18T13:34:00Z"/>
          <w:rFonts w:ascii="Times New Roman" w:hAnsi="Times New Roman" w:cs="Times New Roman"/>
        </w:rPr>
      </w:pPr>
    </w:p>
    <w:p w14:paraId="7834AE1E" w14:textId="77777777" w:rsidR="00531EC7" w:rsidDel="005D0164" w:rsidRDefault="00531EC7" w:rsidP="00531EC7">
      <w:pPr>
        <w:spacing w:line="480" w:lineRule="auto"/>
        <w:rPr>
          <w:del w:id="31" w:author="Jon Borrelli" w:date="2014-10-18T13:34:00Z"/>
          <w:rFonts w:ascii="Times New Roman" w:hAnsi="Times New Roman" w:cs="Times New Roman"/>
        </w:rPr>
      </w:pPr>
    </w:p>
    <w:p w14:paraId="1808B853" w14:textId="77777777" w:rsidR="00531EC7" w:rsidDel="005D0164" w:rsidRDefault="00531EC7" w:rsidP="00531EC7">
      <w:pPr>
        <w:spacing w:line="480" w:lineRule="auto"/>
        <w:rPr>
          <w:del w:id="32" w:author="Jon Borrelli" w:date="2014-10-18T13:34:00Z"/>
          <w:rFonts w:ascii="Times New Roman" w:hAnsi="Times New Roman" w:cs="Times New Roman"/>
        </w:rPr>
      </w:pPr>
    </w:p>
    <w:p w14:paraId="219412B5" w14:textId="77777777" w:rsidR="00531EC7" w:rsidDel="005D0164" w:rsidRDefault="00531EC7" w:rsidP="00531EC7">
      <w:pPr>
        <w:spacing w:line="480" w:lineRule="auto"/>
        <w:rPr>
          <w:del w:id="33" w:author="Jon Borrelli" w:date="2014-10-18T13:34:00Z"/>
          <w:rFonts w:ascii="Times New Roman" w:hAnsi="Times New Roman" w:cs="Times New Roman"/>
        </w:rPr>
      </w:pPr>
    </w:p>
    <w:p w14:paraId="3604FC43" w14:textId="77777777" w:rsidR="00976ACC" w:rsidDel="005D0164" w:rsidRDefault="00976ACC" w:rsidP="00531EC7">
      <w:pPr>
        <w:spacing w:line="480" w:lineRule="auto"/>
        <w:rPr>
          <w:del w:id="34" w:author="Jon Borrelli" w:date="2014-10-18T13:33:00Z"/>
          <w:rFonts w:ascii="Times New Roman" w:hAnsi="Times New Roman" w:cs="Times New Roman"/>
        </w:rPr>
      </w:pPr>
    </w:p>
    <w:p w14:paraId="02A1619D" w14:textId="77777777" w:rsidR="00531EC7" w:rsidDel="005D0164" w:rsidRDefault="00531EC7" w:rsidP="00531EC7">
      <w:pPr>
        <w:spacing w:line="480" w:lineRule="auto"/>
        <w:rPr>
          <w:del w:id="35" w:author="Jon Borrelli" w:date="2014-10-18T13:33:00Z"/>
          <w:rFonts w:ascii="Times New Roman" w:hAnsi="Times New Roman" w:cs="Times New Roman"/>
        </w:rPr>
      </w:pPr>
    </w:p>
    <w:p w14:paraId="042A6C33" w14:textId="77777777" w:rsidR="00531EC7" w:rsidRDefault="00531EC7" w:rsidP="00531EC7">
      <w:pPr>
        <w:spacing w:line="480" w:lineRule="auto"/>
        <w:rPr>
          <w:rFonts w:ascii="Times New Roman" w:hAnsi="Times New Roman" w:cs="Times New Roman"/>
        </w:rPr>
      </w:pPr>
    </w:p>
    <w:p w14:paraId="6A85A1CA" w14:textId="77777777" w:rsidR="00531EC7" w:rsidRPr="00531EC7" w:rsidRDefault="00531EC7" w:rsidP="00531EC7">
      <w:pPr>
        <w:spacing w:line="480" w:lineRule="auto"/>
        <w:rPr>
          <w:rFonts w:ascii="Times New Roman" w:hAnsi="Times New Roman" w:cs="Times New Roman"/>
          <w:b/>
        </w:rPr>
      </w:pPr>
      <w:r>
        <w:rPr>
          <w:rFonts w:ascii="Times New Roman" w:hAnsi="Times New Roman" w:cs="Times New Roman"/>
          <w:b/>
        </w:rPr>
        <w:lastRenderedPageBreak/>
        <w:t xml:space="preserve">1. </w:t>
      </w:r>
      <w:r w:rsidRPr="00531EC7">
        <w:rPr>
          <w:rFonts w:ascii="Times New Roman" w:hAnsi="Times New Roman" w:cs="Times New Roman"/>
          <w:b/>
        </w:rPr>
        <w:t>Introduction</w:t>
      </w:r>
    </w:p>
    <w:p w14:paraId="239CBB3C" w14:textId="7D90F781" w:rsidR="00531EC7" w:rsidRDefault="00531EC7" w:rsidP="00531EC7">
      <w:pPr>
        <w:spacing w:line="480" w:lineRule="auto"/>
        <w:ind w:firstLine="720"/>
        <w:rPr>
          <w:rFonts w:ascii="Times New Roman" w:hAnsi="Times New Roman" w:cs="Times New Roman"/>
        </w:rPr>
      </w:pPr>
      <w:r>
        <w:rPr>
          <w:rFonts w:ascii="Times New Roman" w:hAnsi="Times New Roman" w:cs="Times New Roman"/>
        </w:rPr>
        <w:t xml:space="preserve">Food chains are typically short, often having as few as two steps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and Lawton, 1977)"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(Elton, 1927; Pimm and Lawton, 1977)</w:t>
      </w:r>
      <w:r>
        <w:rPr>
          <w:rFonts w:ascii="Times New Roman" w:hAnsi="Times New Roman" w:cs="Times New Roman"/>
        </w:rPr>
        <w:fldChar w:fldCharType="end"/>
      </w:r>
      <w:r>
        <w:rPr>
          <w:rFonts w:ascii="Times New Roman" w:hAnsi="Times New Roman" w:cs="Times New Roman"/>
        </w:rPr>
        <w:t xml:space="preserve"> and rarely more than four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"(Pimm, 1982; Yodzis, 1981)"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(Pimm, 1982; Yodzis, 1981)</w:t>
      </w:r>
      <w:r>
        <w:rPr>
          <w:rFonts w:ascii="Times New Roman" w:hAnsi="Times New Roman" w:cs="Times New Roman"/>
        </w:rPr>
        <w:fldChar w:fldCharType="end"/>
      </w:r>
      <w:r>
        <w:rPr>
          <w:rFonts w:ascii="Times New Roman" w:hAnsi="Times New Roman" w:cs="Times New Roman"/>
        </w:rPr>
        <w:t xml:space="preserve">. Food chain length is directly related to the number of trophic levels in a food web. A food chain with two steps has three trophic levels; a producer, intermediate consumer, and a top predator. By defining trophic level this way, however, it becomes difficult to determine the trophic levels of species embedded in complex food webs. To better define the trophic level of a given species in a food web, we will use two related, but distinct, definitions: trophic position and longest chain. Trophic position is measured as one plus the average trophic position of a species’ prey. Basal species would then have a trophic position of one. The longest chain is simply the maximum number of steps between a given consumer and a basal species. The trophic level of the consumer at the terminus of the longest chain is then one plus the number of steps.  </w:t>
      </w:r>
    </w:p>
    <w:p w14:paraId="4EC7B6D3" w14:textId="24CA6AEE" w:rsidR="00531EC7" w:rsidRPr="00531EC7" w:rsidRDefault="00531EC7" w:rsidP="00531EC7">
      <w:pPr>
        <w:spacing w:line="480" w:lineRule="auto"/>
        <w:ind w:firstLine="720"/>
        <w:rPr>
          <w:rFonts w:ascii="Times New Roman" w:hAnsi="Times New Roman" w:cs="Times New Roman"/>
        </w:rPr>
      </w:pPr>
      <w:r>
        <w:rPr>
          <w:rFonts w:ascii="Times New Roman" w:hAnsi="Times New Roman" w:cs="Times New Roman"/>
        </w:rPr>
        <w:t>The distribution of trophic position for 50 published food webs shows that 98.8% of consumer nodes have a trophic position less than or equal to</w:t>
      </w:r>
      <w:r w:rsidR="00C61824">
        <w:rPr>
          <w:rFonts w:ascii="Times New Roman" w:hAnsi="Times New Roman" w:cs="Times New Roman"/>
        </w:rPr>
        <w:t xml:space="preserve"> </w:t>
      </w:r>
      <w:r>
        <w:rPr>
          <w:rFonts w:ascii="Times New Roman" w:hAnsi="Times New Roman" w:cs="Times New Roman"/>
        </w:rPr>
        <w:t>four (</w:t>
      </w:r>
      <w:r w:rsidRPr="005E02C9">
        <w:rPr>
          <w:rFonts w:ascii="Times New Roman" w:hAnsi="Times New Roman" w:cs="Times New Roman"/>
          <w:b/>
        </w:rPr>
        <w:t>Figure 1</w:t>
      </w:r>
      <w:r>
        <w:rPr>
          <w:rFonts w:ascii="Times New Roman" w:hAnsi="Times New Roman" w:cs="Times New Roman"/>
          <w:b/>
        </w:rPr>
        <w:t>a</w:t>
      </w:r>
      <w:r w:rsidRPr="005E02C9">
        <w:rPr>
          <w:rFonts w:ascii="Times New Roman" w:hAnsi="Times New Roman" w:cs="Times New Roman"/>
        </w:rPr>
        <w:t>)</w:t>
      </w:r>
      <w:r>
        <w:rPr>
          <w:rFonts w:ascii="Times New Roman" w:hAnsi="Times New Roman" w:cs="Times New Roman"/>
        </w:rPr>
        <w:t>. Very few species have a trophic position higher than five in these food webs (see Appendix for details on the webs us</w:t>
      </w:r>
      <w:r w:rsidRPr="00531EC7">
        <w:rPr>
          <w:rFonts w:ascii="Times New Roman" w:hAnsi="Times New Roman" w:cs="Times New Roman"/>
        </w:rPr>
        <w:t>ed). Alternatively, the single longest chain in 39 of the 50 published webs (78%) are less than or equal to five levels (</w:t>
      </w:r>
      <w:r w:rsidRPr="00531EC7">
        <w:rPr>
          <w:rFonts w:ascii="Times New Roman" w:hAnsi="Times New Roman" w:cs="Times New Roman"/>
          <w:b/>
        </w:rPr>
        <w:t xml:space="preserve">Figure </w:t>
      </w:r>
      <w:del w:id="36" w:author="Jon Borrelli" w:date="2014-10-18T10:50:00Z">
        <w:r w:rsidRPr="00531EC7" w:rsidDel="00BC4006">
          <w:rPr>
            <w:rFonts w:ascii="Times New Roman" w:hAnsi="Times New Roman" w:cs="Times New Roman"/>
            <w:b/>
          </w:rPr>
          <w:delText>A</w:delText>
        </w:r>
      </w:del>
      <w:r w:rsidRPr="00531EC7">
        <w:rPr>
          <w:rFonts w:ascii="Times New Roman" w:hAnsi="Times New Roman" w:cs="Times New Roman"/>
          <w:b/>
        </w:rPr>
        <w:t>1</w:t>
      </w:r>
      <w:ins w:id="37" w:author="Jon Borrelli" w:date="2014-10-18T10:50:00Z">
        <w:r w:rsidR="00BC4006">
          <w:rPr>
            <w:rFonts w:ascii="Times New Roman" w:hAnsi="Times New Roman" w:cs="Times New Roman"/>
            <w:b/>
          </w:rPr>
          <w:t>b</w:t>
        </w:r>
      </w:ins>
      <w:r w:rsidRPr="00531EC7">
        <w:rPr>
          <w:rFonts w:ascii="Times New Roman" w:hAnsi="Times New Roman" w:cs="Times New Roman"/>
        </w:rPr>
        <w:t xml:space="preserve">). A recent study by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demonstrated that by accounting for the amount of biomass flowing along the links (links with more biomass flow are weighted more heavily) the number of effective trophic levels is approximately three for a set of 16 networks. </w:t>
      </w:r>
      <w:proofErr w:type="spellStart"/>
      <w:r w:rsidRPr="00531EC7">
        <w:rPr>
          <w:rFonts w:ascii="Times New Roman" w:hAnsi="Times New Roman" w:cs="Times New Roman"/>
        </w:rPr>
        <w:t>Ulanowicz</w:t>
      </w:r>
      <w:proofErr w:type="spellEnd"/>
      <w:r w:rsidRPr="00531EC7">
        <w:rPr>
          <w:rFonts w:ascii="Times New Roman" w:hAnsi="Times New Roman" w:cs="Times New Roman"/>
        </w:rPr>
        <w:t xml:space="preserve">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(2013)</w:t>
      </w:r>
      <w:r w:rsidRPr="00531EC7">
        <w:rPr>
          <w:rFonts w:ascii="Times New Roman" w:hAnsi="Times New Roman" w:cs="Times New Roman"/>
        </w:rPr>
        <w:fldChar w:fldCharType="end"/>
      </w:r>
      <w:r w:rsidRPr="00531EC7">
        <w:rPr>
          <w:rFonts w:ascii="Times New Roman" w:hAnsi="Times New Roman" w:cs="Times New Roman"/>
        </w:rPr>
        <w:t xml:space="preserve"> speculated that this pattern may result from the elimination of configurations of interacting species that are less likely to persist tha</w:t>
      </w:r>
      <w:ins w:id="38" w:author="Jon Borrelli" w:date="2014-10-11T19:36:00Z">
        <w:r w:rsidR="000D074C">
          <w:rPr>
            <w:rFonts w:ascii="Times New Roman" w:hAnsi="Times New Roman" w:cs="Times New Roman"/>
          </w:rPr>
          <w:t>n</w:t>
        </w:r>
      </w:ins>
      <w:del w:id="39" w:author="Jon Borrelli" w:date="2014-10-11T19:36:00Z">
        <w:r w:rsidRPr="00531EC7" w:rsidDel="000D074C">
          <w:rPr>
            <w:rFonts w:ascii="Times New Roman" w:hAnsi="Times New Roman" w:cs="Times New Roman"/>
          </w:rPr>
          <w:delText>t</w:delText>
        </w:r>
      </w:del>
      <w:r w:rsidRPr="00531EC7">
        <w:rPr>
          <w:rFonts w:ascii="Times New Roman" w:hAnsi="Times New Roman" w:cs="Times New Roman"/>
        </w:rPr>
        <w:t xml:space="preserve"> others.  </w:t>
      </w:r>
    </w:p>
    <w:p w14:paraId="73E5A55C" w14:textId="372DB948" w:rsidR="007862E1" w:rsidRPr="00531EC7" w:rsidDel="007862E1" w:rsidRDefault="00531EC7" w:rsidP="007862E1">
      <w:pPr>
        <w:spacing w:line="480" w:lineRule="auto"/>
        <w:ind w:firstLine="720"/>
        <w:rPr>
          <w:del w:id="40" w:author="Jon Borrelli" w:date="2014-10-11T19:49:00Z"/>
          <w:rFonts w:ascii="Times New Roman" w:hAnsi="Times New Roman" w:cs="Times New Roman"/>
        </w:rPr>
      </w:pPr>
      <w:del w:id="41" w:author="Jon Borrelli" w:date="2014-10-11T19:34:00Z">
        <w:r w:rsidRPr="00531EC7" w:rsidDel="006C087A">
          <w:rPr>
            <w:rFonts w:ascii="Times New Roman" w:hAnsi="Times New Roman" w:cs="Times New Roman"/>
          </w:rPr>
          <w:delText xml:space="preserve">The limitation of food chain length has been addressed in a number of ways from energetics to foraging theory to dynamic constraints </w:delText>
        </w:r>
        <w:r w:rsidRPr="00531EC7" w:rsidDel="006C087A">
          <w:rPr>
            <w:rFonts w:ascii="Times New Roman" w:hAnsi="Times New Roman" w:cs="Times New Roman"/>
          </w:rPr>
          <w:fldChar w:fldCharType="begin" w:fldLock="1"/>
        </w:r>
        <w:r w:rsidR="00147799" w:rsidDel="006C087A">
          <w:rPr>
            <w:rFonts w:ascii="Times New Roman" w:hAnsi="Times New Roman" w:cs="Times New Roman"/>
          </w:rPr>
          <w:del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delInstrText>
        </w:r>
        <w:r w:rsidRPr="00531EC7" w:rsidDel="006C087A">
          <w:rPr>
            <w:rFonts w:ascii="Times New Roman" w:hAnsi="Times New Roman" w:cs="Times New Roman"/>
          </w:rPr>
          <w:fldChar w:fldCharType="separate"/>
        </w:r>
        <w:r w:rsidR="00147799" w:rsidRPr="00147799" w:rsidDel="006C087A">
          <w:rPr>
            <w:rFonts w:ascii="Times New Roman" w:hAnsi="Times New Roman" w:cs="Times New Roman"/>
            <w:noProof/>
          </w:rPr>
          <w:delText>(Post, 2002)</w:delText>
        </w:r>
        <w:r w:rsidRPr="00531EC7" w:rsidDel="006C087A">
          <w:rPr>
            <w:rFonts w:ascii="Times New Roman" w:hAnsi="Times New Roman" w:cs="Times New Roman"/>
          </w:rPr>
          <w:fldChar w:fldCharType="end"/>
        </w:r>
        <w:r w:rsidRPr="00531EC7" w:rsidDel="006C087A">
          <w:rPr>
            <w:rFonts w:ascii="Times New Roman" w:hAnsi="Times New Roman" w:cs="Times New Roman"/>
          </w:rPr>
          <w:delText xml:space="preserve">. Each hypothesis has both strengths and weaknesses, leading many to believe that the limits of food chain length must be a complex blend of multiple causes </w:delText>
        </w:r>
        <w:r w:rsidRPr="00531EC7" w:rsidDel="006C087A">
          <w:rPr>
            <w:rFonts w:ascii="Times New Roman" w:hAnsi="Times New Roman" w:cs="Times New Roman"/>
          </w:rPr>
          <w:fldChar w:fldCharType="begin" w:fldLock="1"/>
        </w:r>
        <w:r w:rsidR="00147799" w:rsidDel="006C087A">
          <w:rPr>
            <w:rFonts w:ascii="Times New Roman" w:hAnsi="Times New Roman" w:cs="Times New Roman"/>
          </w:rPr>
          <w:del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delInstrText>
        </w:r>
        <w:r w:rsidRPr="00531EC7" w:rsidDel="006C087A">
          <w:rPr>
            <w:rFonts w:ascii="Times New Roman" w:hAnsi="Times New Roman" w:cs="Times New Roman"/>
          </w:rPr>
          <w:fldChar w:fldCharType="separate"/>
        </w:r>
        <w:r w:rsidR="00147799" w:rsidRPr="00147799" w:rsidDel="006C087A">
          <w:rPr>
            <w:rFonts w:ascii="Times New Roman" w:hAnsi="Times New Roman" w:cs="Times New Roman"/>
            <w:noProof/>
          </w:rPr>
          <w:delText>(Post, 2002)</w:delText>
        </w:r>
        <w:r w:rsidRPr="00531EC7" w:rsidDel="006C087A">
          <w:rPr>
            <w:rFonts w:ascii="Times New Roman" w:hAnsi="Times New Roman" w:cs="Times New Roman"/>
          </w:rPr>
          <w:fldChar w:fldCharType="end"/>
        </w:r>
        <w:r w:rsidRPr="00531EC7" w:rsidDel="006C087A">
          <w:rPr>
            <w:rFonts w:ascii="Times New Roman" w:hAnsi="Times New Roman" w:cs="Times New Roman"/>
          </w:rPr>
          <w:delText xml:space="preserve">. </w:delText>
        </w:r>
      </w:del>
      <w:ins w:id="42" w:author="Jon Borrelli" w:date="2014-10-11T19:49:00Z">
        <w:r w:rsidR="007862E1">
          <w:rPr>
            <w:rFonts w:ascii="Times New Roman" w:hAnsi="Times New Roman" w:cs="Times New Roman"/>
          </w:rPr>
          <w:t xml:space="preserve">The most commonly tested hypotheses for variation in food chain length are associated with relatively conflicting support. </w:t>
        </w:r>
      </w:ins>
      <w:r w:rsidRPr="00531EC7">
        <w:rPr>
          <w:rFonts w:ascii="Times New Roman" w:hAnsi="Times New Roman" w:cs="Times New Roman"/>
        </w:rPr>
        <w:t xml:space="preserve">The earliest explanation for food chain shortness is that the </w:t>
      </w:r>
      <w:r w:rsidRPr="00531EC7">
        <w:rPr>
          <w:rFonts w:ascii="Times New Roman" w:hAnsi="Times New Roman" w:cs="Times New Roman"/>
        </w:rPr>
        <w:lastRenderedPageBreak/>
        <w:t xml:space="preserve">efficiency of energy transfer between trophic levels is low. Available energy at a trophic level should therefore decrease rapidly going up the chain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Hutchinson, 1959; Lindeman, 1942)"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(Elton, 1927; Hutchinson, 1959; Lindeman, 1942)</w:t>
      </w:r>
      <w:r w:rsidRPr="00531EC7">
        <w:rPr>
          <w:rFonts w:ascii="Times New Roman" w:hAnsi="Times New Roman" w:cs="Times New Roman"/>
        </w:rPr>
        <w:fldChar w:fldCharType="end"/>
      </w:r>
      <w:r w:rsidRPr="00531EC7">
        <w:rPr>
          <w:rFonts w:ascii="Times New Roman" w:hAnsi="Times New Roman" w:cs="Times New Roman"/>
        </w:rPr>
        <w:t xml:space="preserve">. Areas with higher energy availability (often measured as productivity) should then support longer chains, a prediction not supported by empirical observations. Up to five trophic levels are observed in both the highly productive tropics and the low productivity polar regions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(Pimm, 1982)</w:t>
      </w:r>
      <w:r w:rsidRPr="00531EC7">
        <w:rPr>
          <w:rFonts w:ascii="Times New Roman" w:hAnsi="Times New Roman" w:cs="Times New Roman"/>
        </w:rPr>
        <w:fldChar w:fldCharType="end"/>
      </w:r>
      <w:r w:rsidRPr="00531EC7">
        <w:rPr>
          <w:rFonts w:ascii="Times New Roman" w:hAnsi="Times New Roman" w:cs="Times New Roman"/>
        </w:rPr>
        <w:t xml:space="preserve">. </w:t>
      </w:r>
    </w:p>
    <w:p w14:paraId="2CE992ED" w14:textId="1060178F"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An alternative explanation is that larger ecosystems allow for longer food chains</w:t>
      </w:r>
      <w:ins w:id="43" w:author="Jon Borrelli" w:date="2014-10-11T19:50:00Z">
        <w:r w:rsidR="007862E1">
          <w:rPr>
            <w:rFonts w:ascii="Times New Roman" w:hAnsi="Times New Roman" w:cs="Times New Roman"/>
          </w:rPr>
          <w:t xml:space="preserve"> </w:t>
        </w:r>
        <w:r w:rsidR="007862E1">
          <w:rPr>
            <w:rFonts w:ascii="Times New Roman" w:hAnsi="Times New Roman" w:cs="Times New Roman"/>
          </w:rPr>
          <w:fldChar w:fldCharType="begin" w:fldLock="1"/>
        </w:r>
      </w:ins>
      <w:r w:rsidR="008870E1">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"mendeley" : { "previouslyFormattedCitation" : "(Post et al., 2000)" }, "properties" : { "noteIndex" : 0 }, "schema" : "https://github.com/citation-style-language/schema/raw/master/csl-citation.json" }</w:instrText>
      </w:r>
      <w:r w:rsidR="007862E1">
        <w:rPr>
          <w:rFonts w:ascii="Times New Roman" w:hAnsi="Times New Roman" w:cs="Times New Roman"/>
        </w:rPr>
        <w:fldChar w:fldCharType="separate"/>
      </w:r>
      <w:r w:rsidR="007862E1" w:rsidRPr="007862E1">
        <w:rPr>
          <w:rFonts w:ascii="Times New Roman" w:hAnsi="Times New Roman" w:cs="Times New Roman"/>
          <w:noProof/>
        </w:rPr>
        <w:t>(Post et al., 2000)</w:t>
      </w:r>
      <w:ins w:id="44" w:author="Jon Borrelli" w:date="2014-10-11T19:50:00Z">
        <w:r w:rsidR="007862E1">
          <w:rPr>
            <w:rFonts w:ascii="Times New Roman" w:hAnsi="Times New Roman" w:cs="Times New Roman"/>
          </w:rPr>
          <w:fldChar w:fldCharType="end"/>
        </w:r>
        <w:r w:rsidR="007862E1">
          <w:rPr>
            <w:rFonts w:ascii="Times New Roman" w:hAnsi="Times New Roman" w:cs="Times New Roman"/>
          </w:rPr>
          <w:t xml:space="preserve">. </w:t>
        </w:r>
      </w:ins>
      <w:del w:id="45" w:author="Jon Borrelli" w:date="2014-10-11T19:50:00Z">
        <w:r w:rsidRPr="00531EC7" w:rsidDel="007862E1">
          <w:rPr>
            <w:rFonts w:ascii="Times New Roman" w:hAnsi="Times New Roman" w:cs="Times New Roman"/>
          </w:rPr>
          <w:delText xml:space="preserve">, </w:delText>
        </w:r>
      </w:del>
      <w:del w:id="46" w:author="Jon Borrelli" w:date="2014-10-11T19:51:00Z">
        <w:r w:rsidRPr="00531EC7" w:rsidDel="007862E1">
          <w:rPr>
            <w:rFonts w:ascii="Times New Roman" w:hAnsi="Times New Roman" w:cs="Times New Roman"/>
          </w:rPr>
          <w:delText>a</w:delText>
        </w:r>
      </w:del>
      <w:del w:id="47" w:author="Jon Borrelli" w:date="2014-10-11T19:52:00Z">
        <w:r w:rsidRPr="00531EC7" w:rsidDel="007862E1">
          <w:rPr>
            <w:rFonts w:ascii="Times New Roman" w:hAnsi="Times New Roman" w:cs="Times New Roman"/>
          </w:rPr>
          <w:delText xml:space="preserve">lthough the mechanism for this is unclear </w:delText>
        </w:r>
        <w:r w:rsidRPr="00531EC7" w:rsidDel="007862E1">
          <w:rPr>
            <w:rFonts w:ascii="Times New Roman" w:hAnsi="Times New Roman" w:cs="Times New Roman"/>
          </w:rPr>
          <w:fldChar w:fldCharType="begin" w:fldLock="1"/>
        </w:r>
        <w:r w:rsidR="007862E1" w:rsidDel="007862E1">
          <w:rPr>
            <w:rFonts w:ascii="Times New Roman" w:hAnsi="Times New Roman" w:cs="Times New Roman"/>
          </w:rPr>
          <w:del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delInstrText>
        </w:r>
        <w:r w:rsidRPr="00531EC7" w:rsidDel="007862E1">
          <w:rPr>
            <w:rFonts w:ascii="Times New Roman" w:hAnsi="Times New Roman" w:cs="Times New Roman"/>
          </w:rPr>
          <w:fldChar w:fldCharType="separate"/>
        </w:r>
        <w:r w:rsidR="00147799" w:rsidRPr="00147799" w:rsidDel="007862E1">
          <w:rPr>
            <w:rFonts w:ascii="Times New Roman" w:hAnsi="Times New Roman" w:cs="Times New Roman"/>
            <w:noProof/>
          </w:rPr>
          <w:delText>(Post, 2002)</w:delText>
        </w:r>
        <w:r w:rsidRPr="00531EC7" w:rsidDel="007862E1">
          <w:rPr>
            <w:rFonts w:ascii="Times New Roman" w:hAnsi="Times New Roman" w:cs="Times New Roman"/>
          </w:rPr>
          <w:fldChar w:fldCharType="end"/>
        </w:r>
      </w:del>
      <w:del w:id="48" w:author="Jon Borrelli" w:date="2014-10-11T19:51:00Z">
        <w:r w:rsidRPr="00531EC7" w:rsidDel="007862E1">
          <w:rPr>
            <w:rFonts w:ascii="Times New Roman" w:hAnsi="Times New Roman" w:cs="Times New Roman"/>
          </w:rPr>
          <w:delText>. E</w:delText>
        </w:r>
      </w:del>
      <w:del w:id="49" w:author="Jon Borrelli" w:date="2014-10-11T19:54:00Z">
        <w:r w:rsidRPr="00531EC7" w:rsidDel="007862E1">
          <w:rPr>
            <w:rFonts w:ascii="Times New Roman" w:hAnsi="Times New Roman" w:cs="Times New Roman"/>
          </w:rPr>
          <w:delText xml:space="preserve">mpirical support for this hypothesis </w:delText>
        </w:r>
      </w:del>
      <w:del w:id="50" w:author="Jon Borrelli" w:date="2014-10-11T19:53:00Z">
        <w:r w:rsidRPr="00531EC7" w:rsidDel="007862E1">
          <w:rPr>
            <w:rFonts w:ascii="Times New Roman" w:hAnsi="Times New Roman" w:cs="Times New Roman"/>
          </w:rPr>
          <w:delText xml:space="preserve">is conflicting, with supporting evidence </w:delText>
        </w:r>
      </w:del>
      <w:ins w:id="51" w:author="Jon Borrelli" w:date="2014-10-11T19:54:00Z">
        <w:r w:rsidR="007862E1">
          <w:rPr>
            <w:rFonts w:ascii="Times New Roman" w:hAnsi="Times New Roman" w:cs="Times New Roman"/>
          </w:rPr>
          <w:t>Ecosystem size has been found to be related to food chain length</w:t>
        </w:r>
      </w:ins>
      <w:ins w:id="52" w:author="Jon Borrelli" w:date="2014-10-11T19:53:00Z">
        <w:r w:rsidR="007862E1">
          <w:rPr>
            <w:rFonts w:ascii="Times New Roman" w:hAnsi="Times New Roman" w:cs="Times New Roman"/>
          </w:rPr>
          <w:t xml:space="preserve"> </w:t>
        </w:r>
      </w:ins>
      <w:r w:rsidRPr="00531EC7">
        <w:rPr>
          <w:rFonts w:ascii="Times New Roman" w:hAnsi="Times New Roman" w:cs="Times New Roman"/>
        </w:rPr>
        <w:t xml:space="preserve">in lakes and some islands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et al., 2008)"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2002; Takimoto et al., 2008)</w:t>
      </w:r>
      <w:r w:rsidRPr="00531EC7">
        <w:rPr>
          <w:rFonts w:ascii="Times New Roman" w:hAnsi="Times New Roman" w:cs="Times New Roman"/>
        </w:rPr>
        <w:fldChar w:fldCharType="end"/>
      </w:r>
      <w:r w:rsidRPr="00531EC7">
        <w:rPr>
          <w:rFonts w:ascii="Times New Roman" w:hAnsi="Times New Roman" w:cs="Times New Roman"/>
        </w:rPr>
        <w:t xml:space="preserve"> but not on other islands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et al., 2013)"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(Young et al., 2013)</w:t>
      </w:r>
      <w:r w:rsidRPr="00531EC7">
        <w:rPr>
          <w:rFonts w:ascii="Times New Roman" w:hAnsi="Times New Roman" w:cs="Times New Roman"/>
        </w:rPr>
        <w:fldChar w:fldCharType="end"/>
      </w:r>
      <w:r w:rsidRPr="00531EC7">
        <w:rPr>
          <w:rFonts w:ascii="Times New Roman" w:hAnsi="Times New Roman" w:cs="Times New Roman"/>
        </w:rPr>
        <w:t xml:space="preserve">. The combination of productivity and ecosystem size, the productive-space hypothesis, has also been proposed to explain variation in food chain length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"(Post et al., 2000; Schoener, 1989; Spencer and Warren, 1996; Vander Zanden et al., 1999)"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et al., 2000; Schoener, 1989; Spencer and Warren, 1996; Vander Zanden et al., 1999)</w:t>
      </w:r>
      <w:r w:rsidRPr="00531EC7">
        <w:rPr>
          <w:rFonts w:ascii="Times New Roman" w:hAnsi="Times New Roman" w:cs="Times New Roman"/>
        </w:rPr>
        <w:fldChar w:fldCharType="end"/>
      </w:r>
      <w:r w:rsidRPr="00531EC7">
        <w:rPr>
          <w:rFonts w:ascii="Times New Roman" w:hAnsi="Times New Roman" w:cs="Times New Roman"/>
        </w:rPr>
        <w:t xml:space="preserve">. Evidence for the productive-space hypothesis, however, is contradictory with an equal number of studies finding support as those failing to find support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2007, 2002; Young et al., 2013)"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2007, 2002; Young et al., 2013)</w:t>
      </w:r>
      <w:r w:rsidRPr="00531EC7">
        <w:rPr>
          <w:rFonts w:ascii="Times New Roman" w:hAnsi="Times New Roman" w:cs="Times New Roman"/>
        </w:rPr>
        <w:fldChar w:fldCharType="end"/>
      </w:r>
      <w:r w:rsidRPr="00531EC7">
        <w:rPr>
          <w:rFonts w:ascii="Times New Roman" w:hAnsi="Times New Roman" w:cs="Times New Roman"/>
        </w:rPr>
        <w:t xml:space="preserve">. </w:t>
      </w:r>
    </w:p>
    <w:p w14:paraId="17B65A01" w14:textId="6D7617FE" w:rsidR="00531EC7" w:rsidRPr="00531EC7" w:rsidRDefault="00531EC7" w:rsidP="00531EC7">
      <w:pPr>
        <w:spacing w:line="480" w:lineRule="auto"/>
        <w:ind w:firstLine="720"/>
        <w:rPr>
          <w:rFonts w:ascii="Times New Roman" w:hAnsi="Times New Roman" w:cs="Times New Roman"/>
          <w:b/>
        </w:rPr>
      </w:pPr>
      <w:del w:id="53" w:author="Jon Borrelli" w:date="2014-10-11T19:39:00Z">
        <w:r w:rsidRPr="00531EC7" w:rsidDel="000D074C">
          <w:rPr>
            <w:rFonts w:ascii="Times New Roman" w:hAnsi="Times New Roman" w:cs="Times New Roman"/>
          </w:rPr>
          <w:delText xml:space="preserve">Morphological or biological constraints (e.g., organism size, gape width, etc.) have also been thought to limit food chain length, but this hypothesis is not well supported in the literature, and is generally rejected </w:delText>
        </w:r>
        <w:r w:rsidRPr="00531EC7" w:rsidDel="000D074C">
          <w:rPr>
            <w:rFonts w:ascii="Times New Roman" w:hAnsi="Times New Roman" w:cs="Times New Roman"/>
          </w:rPr>
          <w:fldChar w:fldCharType="begin" w:fldLock="1"/>
        </w:r>
        <w:r w:rsidR="00147799" w:rsidDel="000D074C">
          <w:rPr>
            <w:rFonts w:ascii="Times New Roman" w:hAnsi="Times New Roman" w:cs="Times New Roman"/>
          </w:rPr>
          <w:del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delInstrText>
        </w:r>
        <w:r w:rsidRPr="00531EC7" w:rsidDel="000D074C">
          <w:rPr>
            <w:rFonts w:ascii="Times New Roman" w:hAnsi="Times New Roman" w:cs="Times New Roman"/>
          </w:rPr>
          <w:fldChar w:fldCharType="separate"/>
        </w:r>
        <w:r w:rsidR="00147799" w:rsidRPr="00147799" w:rsidDel="000D074C">
          <w:rPr>
            <w:rFonts w:ascii="Times New Roman" w:hAnsi="Times New Roman" w:cs="Times New Roman"/>
            <w:noProof/>
          </w:rPr>
          <w:delText>(Pimm, 1982)</w:delText>
        </w:r>
        <w:r w:rsidRPr="00531EC7" w:rsidDel="000D074C">
          <w:rPr>
            <w:rFonts w:ascii="Times New Roman" w:hAnsi="Times New Roman" w:cs="Times New Roman"/>
          </w:rPr>
          <w:fldChar w:fldCharType="end"/>
        </w:r>
        <w:r w:rsidRPr="00531EC7" w:rsidDel="000D074C">
          <w:rPr>
            <w:rFonts w:ascii="Times New Roman" w:hAnsi="Times New Roman" w:cs="Times New Roman"/>
          </w:rPr>
          <w:delText xml:space="preserve">. </w:delText>
        </w:r>
      </w:del>
      <w:commentRangeStart w:id="54"/>
      <w:r w:rsidRPr="00531EC7">
        <w:rPr>
          <w:rFonts w:ascii="Times New Roman" w:hAnsi="Times New Roman" w:cs="Times New Roman"/>
        </w:rPr>
        <w:t xml:space="preserve">Alternatively, optimal foraging theory suggests that because there is more available energy, it is evolutionarily more optimal to feed at low trophic levels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(Cohen et al., 1986)</w:t>
      </w:r>
      <w:r w:rsidRPr="00531EC7">
        <w:rPr>
          <w:rFonts w:ascii="Times New Roman" w:hAnsi="Times New Roman" w:cs="Times New Roman"/>
        </w:rPr>
        <w:fldChar w:fldCharType="end"/>
      </w:r>
      <w:r w:rsidRPr="00531EC7">
        <w:rPr>
          <w:rFonts w:ascii="Times New Roman" w:hAnsi="Times New Roman" w:cs="Times New Roman"/>
        </w:rPr>
        <w:t xml:space="preserve">. The question then becomes, why would organisms evolve to feed higher in the food chain, where there is less available energy? Short food chains should result from the balance between feeding at low levels with more energy, and feeding at high levels to fulfill dietary/nutritional restrictions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et al., 1986; Hastings and Conrad, 1979)"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(Cohen et al., 1986; Hastings and Conrad, 1979)</w:t>
      </w:r>
      <w:r w:rsidRPr="00531EC7">
        <w:rPr>
          <w:rFonts w:ascii="Times New Roman" w:hAnsi="Times New Roman" w:cs="Times New Roman"/>
        </w:rPr>
        <w:fldChar w:fldCharType="end"/>
      </w:r>
      <w:r w:rsidRPr="00531EC7">
        <w:rPr>
          <w:rFonts w:ascii="Times New Roman" w:hAnsi="Times New Roman" w:cs="Times New Roman"/>
        </w:rPr>
        <w:t xml:space="preserve">. </w:t>
      </w:r>
      <w:commentRangeEnd w:id="54"/>
      <w:r w:rsidR="00933C83">
        <w:rPr>
          <w:rStyle w:val="CommentReference"/>
        </w:rPr>
        <w:commentReference w:id="54"/>
      </w:r>
    </w:p>
    <w:p w14:paraId="5C2F805E" w14:textId="2F1CD842" w:rsidR="00933C83" w:rsidRDefault="00531EC7" w:rsidP="00531EC7">
      <w:pPr>
        <w:spacing w:line="480" w:lineRule="auto"/>
        <w:ind w:firstLine="720"/>
        <w:rPr>
          <w:ins w:id="55" w:author="Jon Borrelli" w:date="2014-10-11T20:13:00Z"/>
          <w:rFonts w:ascii="Times New Roman" w:hAnsi="Times New Roman" w:cs="Times New Roman"/>
        </w:rPr>
      </w:pPr>
      <w:commentRangeStart w:id="56"/>
      <w:commentRangeStart w:id="57"/>
      <w:commentRangeStart w:id="58"/>
      <w:r w:rsidRPr="00531EC7">
        <w:rPr>
          <w:rFonts w:ascii="Times New Roman" w:hAnsi="Times New Roman" w:cs="Times New Roman"/>
        </w:rPr>
        <w:t xml:space="preserve">Longer food chains are </w:t>
      </w:r>
      <w:ins w:id="59" w:author="Jon Borrelli" w:date="2014-10-18T10:53:00Z">
        <w:r w:rsidR="00BC4006">
          <w:rPr>
            <w:rFonts w:ascii="Times New Roman" w:hAnsi="Times New Roman" w:cs="Times New Roman"/>
          </w:rPr>
          <w:t xml:space="preserve">also </w:t>
        </w:r>
      </w:ins>
      <w:r w:rsidRPr="00531EC7">
        <w:rPr>
          <w:rFonts w:ascii="Times New Roman" w:hAnsi="Times New Roman" w:cs="Times New Roman"/>
        </w:rPr>
        <w:t xml:space="preserve">expected </w:t>
      </w:r>
      <w:commentRangeEnd w:id="56"/>
      <w:r w:rsidRPr="00531EC7">
        <w:rPr>
          <w:rStyle w:val="CommentReference"/>
          <w:rFonts w:ascii="Times New Roman" w:hAnsi="Times New Roman" w:cs="Times New Roman"/>
          <w:sz w:val="24"/>
          <w:szCs w:val="24"/>
        </w:rPr>
        <w:commentReference w:id="56"/>
      </w:r>
      <w:commentRangeEnd w:id="57"/>
      <w:r w:rsidR="00BC4006">
        <w:rPr>
          <w:rStyle w:val="CommentReference"/>
        </w:rPr>
        <w:commentReference w:id="57"/>
      </w:r>
      <w:commentRangeEnd w:id="58"/>
      <w:r w:rsidR="00BC4006">
        <w:rPr>
          <w:rStyle w:val="CommentReference"/>
        </w:rPr>
        <w:commentReference w:id="58"/>
      </w:r>
      <w:r w:rsidRPr="00531EC7">
        <w:rPr>
          <w:rFonts w:ascii="Times New Roman" w:hAnsi="Times New Roman" w:cs="Times New Roman"/>
        </w:rPr>
        <w:t xml:space="preserve">to be dynamically fragile.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explored the role of dynamic constraints in limiting the length of food chains. Using analyses of community matrices of four species food webs, they found that as the number of trophic levels increased, so too did the time it took to return to equilibrium following a small perturbation. A </w:t>
      </w:r>
      <w:r w:rsidRPr="00531EC7">
        <w:rPr>
          <w:rFonts w:ascii="Times New Roman" w:hAnsi="Times New Roman" w:cs="Times New Roman"/>
        </w:rPr>
        <w:lastRenderedPageBreak/>
        <w:t xml:space="preserve">decrease in stability with increasing chain length is also supported by evidence from </w:t>
      </w:r>
      <w:proofErr w:type="spellStart"/>
      <w:r w:rsidRPr="00531EC7">
        <w:rPr>
          <w:rFonts w:ascii="Times New Roman" w:hAnsi="Times New Roman" w:cs="Times New Roman"/>
        </w:rPr>
        <w:t>protist</w:t>
      </w:r>
      <w:proofErr w:type="spellEnd"/>
      <w:r w:rsidRPr="00531EC7">
        <w:rPr>
          <w:rFonts w:ascii="Times New Roman" w:hAnsi="Times New Roman" w:cs="Times New Roman"/>
        </w:rPr>
        <w:t xml:space="preserve"> microcosm studies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"(Holyoak and Sachdev, 1998; Morin and Lawler, 1996)"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(Holyoak and Sachdev, 1998; Morin and Lawler, 1996)</w:t>
      </w:r>
      <w:r w:rsidRPr="00531EC7">
        <w:rPr>
          <w:rFonts w:ascii="Times New Roman" w:hAnsi="Times New Roman" w:cs="Times New Roman"/>
        </w:rPr>
        <w:fldChar w:fldCharType="end"/>
      </w:r>
      <w:r w:rsidRPr="00531EC7">
        <w:rPr>
          <w:rFonts w:ascii="Times New Roman" w:hAnsi="Times New Roman" w:cs="Times New Roman"/>
        </w:rPr>
        <w:t xml:space="preserve">. </w:t>
      </w:r>
    </w:p>
    <w:p w14:paraId="0447B141" w14:textId="5531D286" w:rsidR="00BC4006" w:rsidRDefault="00531EC7" w:rsidP="00531EC7">
      <w:pPr>
        <w:spacing w:line="480" w:lineRule="auto"/>
        <w:ind w:firstLine="720"/>
        <w:rPr>
          <w:ins w:id="60" w:author="Jon Borrelli" w:date="2014-10-18T10:54:00Z"/>
          <w:rFonts w:ascii="Times New Roman" w:hAnsi="Times New Roman" w:cs="Times New Roman"/>
        </w:rPr>
      </w:pPr>
      <w:r w:rsidRPr="00531EC7">
        <w:rPr>
          <w:rFonts w:ascii="Times New Roman" w:hAnsi="Times New Roman" w:cs="Times New Roman"/>
        </w:rPr>
        <w:t xml:space="preserve">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however, found that the theoretical result of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(1977)</w:t>
      </w:r>
      <w:r w:rsidRPr="00531EC7">
        <w:rPr>
          <w:rFonts w:ascii="Times New Roman" w:hAnsi="Times New Roman" w:cs="Times New Roman"/>
        </w:rPr>
        <w:fldChar w:fldCharType="end"/>
      </w:r>
      <w:r w:rsidRPr="00531EC7">
        <w:rPr>
          <w:rFonts w:ascii="Times New Roman" w:hAnsi="Times New Roman" w:cs="Times New Roman"/>
        </w:rPr>
        <w:t xml:space="preserve"> was primarily a methodological artifact resulting from differences in the number of negative (density-dependence) terms along the diagonal of the community matrix. Following the results of Sterner </w:t>
      </w:r>
      <w:r w:rsidRPr="00531EC7">
        <w:rPr>
          <w:rFonts w:ascii="Times New Roman" w:hAnsi="Times New Roman" w:cs="Times New Roman"/>
          <w:i/>
        </w:rPr>
        <w:t>et al.</w:t>
      </w:r>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(1997)</w:t>
      </w:r>
      <w:r w:rsidRPr="00531EC7">
        <w:rPr>
          <w:rFonts w:ascii="Times New Roman" w:hAnsi="Times New Roman" w:cs="Times New Roman"/>
        </w:rPr>
        <w:fldChar w:fldCharType="end"/>
      </w:r>
      <w:r w:rsidRPr="00531EC7">
        <w:rPr>
          <w:rFonts w:ascii="Times New Roman" w:hAnsi="Times New Roman" w:cs="Times New Roman"/>
        </w:rPr>
        <w:t xml:space="preserve"> studies exploring limits to food chain length have generally not explored the role of dynamic constraints. Most argue that dynamic constraints are less important to regulating the number of trophic levels compared to other mechanisms such as ecosystem size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(Post, 2002)</w:t>
      </w:r>
      <w:r w:rsidRPr="00531EC7">
        <w:rPr>
          <w:rFonts w:ascii="Times New Roman" w:hAnsi="Times New Roman" w:cs="Times New Roman"/>
        </w:rPr>
        <w:fldChar w:fldCharType="end"/>
      </w:r>
      <w:r w:rsidRPr="00531EC7">
        <w:rPr>
          <w:rFonts w:ascii="Times New Roman" w:hAnsi="Times New Roman" w:cs="Times New Roman"/>
        </w:rPr>
        <w:t>.</w:t>
      </w:r>
      <w:ins w:id="61" w:author="Jon Borrelli" w:date="2014-10-11T20:14:00Z">
        <w:r w:rsidR="00933C83">
          <w:rPr>
            <w:rFonts w:ascii="Times New Roman" w:hAnsi="Times New Roman" w:cs="Times New Roman"/>
          </w:rPr>
          <w:t xml:space="preserve"> </w:t>
        </w:r>
      </w:ins>
      <w:ins w:id="62" w:author="Jon Borrelli" w:date="2014-10-18T10:54:00Z">
        <w:r w:rsidR="00BC4006">
          <w:rPr>
            <w:rFonts w:ascii="Times New Roman" w:hAnsi="Times New Roman" w:cs="Times New Roman"/>
          </w:rPr>
          <w:t xml:space="preserve">Dynamic constraints due to colonization and extinction in a spatial context, however, have also been suggested as an alternative </w:t>
        </w:r>
      </w:ins>
      <w:ins w:id="63" w:author="Jon Borrelli" w:date="2014-10-18T10:58:00Z">
        <w:r w:rsidR="00BC4006">
          <w:rPr>
            <w:rFonts w:ascii="Times New Roman" w:hAnsi="Times New Roman" w:cs="Times New Roman"/>
          </w:rPr>
          <w:fldChar w:fldCharType="begin" w:fldLock="1"/>
        </w:r>
      </w:ins>
      <w:r w:rsidR="008870E1">
        <w:rPr>
          <w:rFonts w:ascii="Times New Roman" w:hAnsi="Times New Roman" w:cs="Times New Roman"/>
        </w:rPr>
        <w:instrText>ADDIN CSL_CITATION { "citationItems" : [ { "id" : "ITEM-1", "itemData" : { "DOI" : "10.1046/j.1440-1703.2002.00485.x", "ISSN" : "0912-3814", "author" : [ { "dropping-particle" : "", "family" : "Holt", "given" : "Robert D.", "non-dropping-particle" : "", "parse-names" : false, "suffix" : "" } ], "container-title" : "Ecological Research", "id" : "ITEM-1",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"(Holt, 2002)" }, "properties" : { "noteIndex" : 0 }, "schema" : "https://github.com/citation-style-language/schema/raw/master/csl-citation.json" }</w:instrText>
      </w:r>
      <w:r w:rsidR="00BC4006">
        <w:rPr>
          <w:rFonts w:ascii="Times New Roman" w:hAnsi="Times New Roman" w:cs="Times New Roman"/>
        </w:rPr>
        <w:fldChar w:fldCharType="separate"/>
      </w:r>
      <w:r w:rsidR="00BC4006" w:rsidRPr="00BC4006">
        <w:rPr>
          <w:rFonts w:ascii="Times New Roman" w:hAnsi="Times New Roman" w:cs="Times New Roman"/>
          <w:noProof/>
        </w:rPr>
        <w:t>(Holt, 2002)</w:t>
      </w:r>
      <w:ins w:id="64" w:author="Jon Borrelli" w:date="2014-10-18T10:58:00Z">
        <w:r w:rsidR="00BC4006">
          <w:rPr>
            <w:rFonts w:ascii="Times New Roman" w:hAnsi="Times New Roman" w:cs="Times New Roman"/>
          </w:rPr>
          <w:fldChar w:fldCharType="end"/>
        </w:r>
      </w:ins>
      <w:ins w:id="65" w:author="Jon Borrelli" w:date="2014-10-18T10:57:00Z">
        <w:r w:rsidR="00BC4006">
          <w:rPr>
            <w:rFonts w:ascii="Times New Roman" w:hAnsi="Times New Roman" w:cs="Times New Roman"/>
          </w:rPr>
          <w:t xml:space="preserve"> </w:t>
        </w:r>
      </w:ins>
      <w:ins w:id="66" w:author="Jon Borrelli" w:date="2014-10-18T10:54:00Z">
        <w:r w:rsidR="00BC4006">
          <w:rPr>
            <w:rFonts w:ascii="Times New Roman" w:hAnsi="Times New Roman" w:cs="Times New Roman"/>
          </w:rPr>
          <w:t xml:space="preserve">that seems to fit </w:t>
        </w:r>
      </w:ins>
      <w:ins w:id="67" w:author="Jon Borrelli" w:date="2014-10-18T10:57:00Z">
        <w:r w:rsidR="00BC4006">
          <w:rPr>
            <w:rFonts w:ascii="Times New Roman" w:hAnsi="Times New Roman" w:cs="Times New Roman"/>
          </w:rPr>
          <w:t xml:space="preserve">in with ecosystem size based hypotheses. </w:t>
        </w:r>
      </w:ins>
    </w:p>
    <w:p w14:paraId="49A78BEA" w14:textId="4D67C774" w:rsidR="00531EC7" w:rsidRPr="00531EC7" w:rsidDel="00BC4006" w:rsidRDefault="00933C83" w:rsidP="00531EC7">
      <w:pPr>
        <w:spacing w:line="480" w:lineRule="auto"/>
        <w:ind w:firstLine="720"/>
        <w:rPr>
          <w:del w:id="68" w:author="Jon Borrelli" w:date="2014-10-18T10:58:00Z"/>
          <w:rFonts w:ascii="Times New Roman" w:hAnsi="Times New Roman" w:cs="Times New Roman"/>
        </w:rPr>
      </w:pPr>
      <w:ins w:id="69" w:author="Jon Borrelli" w:date="2014-10-11T20:14:00Z">
        <w:r>
          <w:rPr>
            <w:rFonts w:ascii="Times New Roman" w:hAnsi="Times New Roman" w:cs="Times New Roman"/>
          </w:rPr>
          <w:t>Nonetheless</w:t>
        </w:r>
      </w:ins>
      <w:del w:id="70" w:author="Jon Borrelli" w:date="2014-10-11T20:14:00Z">
        <w:r w:rsidR="00531EC7" w:rsidRPr="00531EC7" w:rsidDel="00933C83">
          <w:rPr>
            <w:rFonts w:ascii="Times New Roman" w:hAnsi="Times New Roman" w:cs="Times New Roman"/>
          </w:rPr>
          <w:delText xml:space="preserve"> Dynamic constraints, in the </w:delText>
        </w:r>
      </w:del>
      <w:ins w:id="71" w:author="Jon Borrelli" w:date="2014-10-11T20:14:00Z">
        <w:r>
          <w:rPr>
            <w:rFonts w:ascii="Times New Roman" w:hAnsi="Times New Roman" w:cs="Times New Roman"/>
          </w:rPr>
          <w:t xml:space="preserve"> through </w:t>
        </w:r>
      </w:ins>
      <w:del w:id="72" w:author="Jon Borrelli" w:date="2014-10-11T20:14:00Z">
        <w:r w:rsidR="00531EC7" w:rsidRPr="00531EC7" w:rsidDel="00933C83">
          <w:rPr>
            <w:rFonts w:ascii="Times New Roman" w:hAnsi="Times New Roman" w:cs="Times New Roman"/>
          </w:rPr>
          <w:delText xml:space="preserve">form of </w:delText>
        </w:r>
      </w:del>
      <w:r w:rsidR="00531EC7" w:rsidRPr="00531EC7">
        <w:rPr>
          <w:rFonts w:ascii="Times New Roman" w:hAnsi="Times New Roman" w:cs="Times New Roman"/>
        </w:rPr>
        <w:t xml:space="preserve">systemic selection against dynamically unstable structures as suggested by </w:t>
      </w:r>
      <w:proofErr w:type="spellStart"/>
      <w:r w:rsidR="00531EC7" w:rsidRPr="00531EC7">
        <w:rPr>
          <w:rFonts w:ascii="Times New Roman" w:hAnsi="Times New Roman" w:cs="Times New Roman"/>
        </w:rPr>
        <w:t>Ulanowicz</w:t>
      </w:r>
      <w:proofErr w:type="spellEnd"/>
      <w:r w:rsidR="00531EC7" w:rsidRPr="00531EC7">
        <w:rPr>
          <w:rFonts w:ascii="Times New Roman" w:hAnsi="Times New Roman" w:cs="Times New Roman"/>
        </w:rPr>
        <w:t xml:space="preserve"> </w:t>
      </w:r>
      <w:r w:rsidR="00531EC7" w:rsidRPr="00531EC7">
        <w:rPr>
          <w:rFonts w:ascii="Times New Roman" w:hAnsi="Times New Roman" w:cs="Times New Roman"/>
          <w:i/>
        </w:rPr>
        <w:t>et al.</w:t>
      </w:r>
      <w:r w:rsidR="00531EC7" w:rsidRPr="00531EC7">
        <w:rPr>
          <w:rFonts w:ascii="Times New Roman" w:hAnsi="Times New Roman" w:cs="Times New Roman"/>
        </w:rPr>
        <w:t xml:space="preserve"> (2013), </w:t>
      </w:r>
      <w:ins w:id="73" w:author="Jon Borrelli" w:date="2014-10-11T20:14:00Z">
        <w:r>
          <w:rPr>
            <w:rFonts w:ascii="Times New Roman" w:hAnsi="Times New Roman" w:cs="Times New Roman"/>
          </w:rPr>
          <w:t xml:space="preserve">dynamic constraints </w:t>
        </w:r>
      </w:ins>
      <w:r w:rsidR="00531EC7" w:rsidRPr="00531EC7">
        <w:rPr>
          <w:rFonts w:ascii="Times New Roman" w:hAnsi="Times New Roman" w:cs="Times New Roman"/>
        </w:rPr>
        <w:t xml:space="preserve">can provide a foundation for determining why the number of trophic levels is typically low. </w:t>
      </w:r>
    </w:p>
    <w:p w14:paraId="7070BB61" w14:textId="77777777" w:rsidR="00933C83" w:rsidRDefault="00531EC7" w:rsidP="00BC4006">
      <w:pPr>
        <w:spacing w:line="480" w:lineRule="auto"/>
        <w:ind w:firstLine="720"/>
        <w:rPr>
          <w:ins w:id="74" w:author="Jon Borrelli" w:date="2014-10-11T20:19:00Z"/>
          <w:rFonts w:ascii="Times New Roman" w:hAnsi="Times New Roman" w:cs="Times New Roman"/>
        </w:rPr>
      </w:pPr>
      <w:r w:rsidRPr="00531EC7">
        <w:rPr>
          <w:rFonts w:ascii="Times New Roman" w:hAnsi="Times New Roman" w:cs="Times New Roman"/>
        </w:rPr>
        <w:t xml:space="preserve">Systemic selection occurs when unstable food web structures (here referring to patterns of interactions) lead to the loss of some or all of the species in a web, thus altering web topology by eliminating nodes (species) and links (interactions). Food webs that are </w:t>
      </w:r>
      <w:ins w:id="75" w:author="Jon Borrelli" w:date="2014-10-11T20:15:00Z">
        <w:r w:rsidR="00933C83">
          <w:rPr>
            <w:rFonts w:ascii="Times New Roman" w:hAnsi="Times New Roman" w:cs="Times New Roman"/>
          </w:rPr>
          <w:t>un</w:t>
        </w:r>
      </w:ins>
      <w:r w:rsidRPr="00531EC7">
        <w:rPr>
          <w:rFonts w:ascii="Times New Roman" w:hAnsi="Times New Roman" w:cs="Times New Roman"/>
        </w:rPr>
        <w:t xml:space="preserve">stable are </w:t>
      </w:r>
      <w:del w:id="76" w:author="Jon Borrelli" w:date="2014-10-11T20:15:00Z">
        <w:r w:rsidRPr="00531EC7" w:rsidDel="00933C83">
          <w:rPr>
            <w:rFonts w:ascii="Times New Roman" w:hAnsi="Times New Roman" w:cs="Times New Roman"/>
          </w:rPr>
          <w:delText xml:space="preserve">more </w:delText>
        </w:r>
      </w:del>
      <w:ins w:id="77" w:author="Jon Borrelli" w:date="2014-10-11T20:15:00Z">
        <w:r w:rsidR="00933C83">
          <w:rPr>
            <w:rFonts w:ascii="Times New Roman" w:hAnsi="Times New Roman" w:cs="Times New Roman"/>
          </w:rPr>
          <w:t>less</w:t>
        </w:r>
        <w:r w:rsidR="00933C83" w:rsidRPr="00531EC7">
          <w:rPr>
            <w:rFonts w:ascii="Times New Roman" w:hAnsi="Times New Roman" w:cs="Times New Roman"/>
          </w:rPr>
          <w:t xml:space="preserve"> </w:t>
        </w:r>
      </w:ins>
      <w:r w:rsidRPr="00531EC7">
        <w:rPr>
          <w:rFonts w:ascii="Times New Roman" w:hAnsi="Times New Roman" w:cs="Times New Roman"/>
        </w:rPr>
        <w:t>likely to persist over time</w:t>
      </w:r>
      <w:ins w:id="78" w:author="Jon Borrelli" w:date="2014-10-11T20:18:00Z">
        <w:r w:rsidR="00933C83">
          <w:rPr>
            <w:rFonts w:ascii="Times New Roman" w:hAnsi="Times New Roman" w:cs="Times New Roman"/>
          </w:rPr>
          <w:t xml:space="preserve"> and more likely to undergo a</w:t>
        </w:r>
      </w:ins>
      <w:ins w:id="79" w:author="Jon Borrelli" w:date="2014-10-11T20:15:00Z">
        <w:r w:rsidR="00933C83">
          <w:rPr>
            <w:rFonts w:ascii="Times New Roman" w:hAnsi="Times New Roman" w:cs="Times New Roman"/>
          </w:rPr>
          <w:t xml:space="preserve"> change in species composition</w:t>
        </w:r>
      </w:ins>
      <w:ins w:id="80" w:author="Jon Borrelli" w:date="2014-10-11T20:16:00Z">
        <w:r w:rsidR="00933C83">
          <w:rPr>
            <w:rFonts w:ascii="Times New Roman" w:hAnsi="Times New Roman" w:cs="Times New Roman"/>
          </w:rPr>
          <w:t xml:space="preserve"> (e.g., through extinction)</w:t>
        </w:r>
      </w:ins>
      <w:ins w:id="81" w:author="Jon Borrelli" w:date="2014-10-11T20:15:00Z">
        <w:r w:rsidR="00933C83">
          <w:rPr>
            <w:rFonts w:ascii="Times New Roman" w:hAnsi="Times New Roman" w:cs="Times New Roman"/>
          </w:rPr>
          <w:t xml:space="preserve"> or interactions</w:t>
        </w:r>
      </w:ins>
      <w:ins w:id="82" w:author="Jon Borrelli" w:date="2014-10-11T20:16:00Z">
        <w:r w:rsidR="00933C83">
          <w:rPr>
            <w:rFonts w:ascii="Times New Roman" w:hAnsi="Times New Roman" w:cs="Times New Roman"/>
          </w:rPr>
          <w:t xml:space="preserve"> (such as by prey-switching)</w:t>
        </w:r>
      </w:ins>
      <w:r w:rsidRPr="00531EC7">
        <w:rPr>
          <w:rFonts w:ascii="Times New Roman" w:hAnsi="Times New Roman" w:cs="Times New Roman"/>
        </w:rPr>
        <w:t>. If systemic selection against unstable food web configurations leads to shorter food chains, then food webs made of longer chains (meaning more trophic levels) should be less stable.</w:t>
      </w:r>
    </w:p>
    <w:p w14:paraId="3BAF68A6" w14:textId="1F771158"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 </w:t>
      </w:r>
      <w:del w:id="83" w:author="Jon Borrelli" w:date="2014-10-11T20:20:00Z">
        <w:r w:rsidRPr="00531EC7" w:rsidDel="00933C83">
          <w:rPr>
            <w:rFonts w:ascii="Times New Roman" w:hAnsi="Times New Roman" w:cs="Times New Roman"/>
          </w:rPr>
          <w:delText>Food chain and web</w:delText>
        </w:r>
      </w:del>
      <w:ins w:id="84" w:author="Jon Borrelli" w:date="2014-10-11T20:20:00Z">
        <w:r w:rsidR="00933C83">
          <w:rPr>
            <w:rFonts w:ascii="Times New Roman" w:hAnsi="Times New Roman" w:cs="Times New Roman"/>
          </w:rPr>
          <w:t>The</w:t>
        </w:r>
      </w:ins>
      <w:ins w:id="85" w:author="Jon Borrelli" w:date="2014-10-18T13:49:00Z">
        <w:r w:rsidR="00155452">
          <w:rPr>
            <w:rFonts w:ascii="Times New Roman" w:hAnsi="Times New Roman" w:cs="Times New Roman"/>
          </w:rPr>
          <w:t xml:space="preserve"> </w:t>
        </w:r>
      </w:ins>
      <w:del w:id="86" w:author="Jon Borrelli" w:date="2014-10-11T20:20:00Z">
        <w:r w:rsidRPr="00531EC7" w:rsidDel="00933C83">
          <w:rPr>
            <w:rFonts w:ascii="Times New Roman" w:hAnsi="Times New Roman" w:cs="Times New Roman"/>
          </w:rPr>
          <w:delText xml:space="preserve"> </w:delText>
        </w:r>
      </w:del>
      <w:r w:rsidRPr="00531EC7">
        <w:rPr>
          <w:rFonts w:ascii="Times New Roman" w:hAnsi="Times New Roman" w:cs="Times New Roman"/>
        </w:rPr>
        <w:t>stability</w:t>
      </w:r>
      <w:ins w:id="87" w:author="Jon Borrelli" w:date="2014-10-11T20:20:00Z">
        <w:r w:rsidR="00933C83">
          <w:rPr>
            <w:rFonts w:ascii="Times New Roman" w:hAnsi="Times New Roman" w:cs="Times New Roman"/>
          </w:rPr>
          <w:t xml:space="preserve"> of f</w:t>
        </w:r>
        <w:r w:rsidR="00933C83" w:rsidRPr="00531EC7">
          <w:rPr>
            <w:rFonts w:ascii="Times New Roman" w:hAnsi="Times New Roman" w:cs="Times New Roman"/>
          </w:rPr>
          <w:t>ood chain</w:t>
        </w:r>
        <w:r w:rsidR="00933C83">
          <w:rPr>
            <w:rFonts w:ascii="Times New Roman" w:hAnsi="Times New Roman" w:cs="Times New Roman"/>
          </w:rPr>
          <w:t xml:space="preserve">s and food </w:t>
        </w:r>
        <w:r w:rsidR="00933C83" w:rsidRPr="00531EC7">
          <w:rPr>
            <w:rFonts w:ascii="Times New Roman" w:hAnsi="Times New Roman" w:cs="Times New Roman"/>
          </w:rPr>
          <w:t>web</w:t>
        </w:r>
        <w:r w:rsidR="00933C83">
          <w:rPr>
            <w:rFonts w:ascii="Times New Roman" w:hAnsi="Times New Roman" w:cs="Times New Roman"/>
          </w:rPr>
          <w:t>s</w:t>
        </w:r>
      </w:ins>
      <w:r w:rsidRPr="00531EC7">
        <w:rPr>
          <w:rFonts w:ascii="Times New Roman" w:hAnsi="Times New Roman" w:cs="Times New Roman"/>
        </w:rPr>
        <w:t xml:space="preserve"> is typically determined by calculating the eigenvalues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whose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xml:space="preserve"> represent the impact of the population of </w:t>
      </w:r>
      <w:r w:rsidRPr="00531EC7">
        <w:rPr>
          <w:rFonts w:ascii="Times New Roman" w:hAnsi="Times New Roman" w:cs="Times New Roman"/>
        </w:rPr>
        <w:lastRenderedPageBreak/>
        <w:t xml:space="preserve">species </w:t>
      </w:r>
      <w:r w:rsidRPr="00531EC7">
        <w:rPr>
          <w:rFonts w:ascii="Times New Roman" w:hAnsi="Times New Roman" w:cs="Times New Roman"/>
          <w:i/>
        </w:rPr>
        <w:t xml:space="preserve">j </w:t>
      </w:r>
      <w:r w:rsidRPr="00531EC7">
        <w:rPr>
          <w:rFonts w:ascii="Times New Roman" w:hAnsi="Times New Roman" w:cs="Times New Roman"/>
        </w:rPr>
        <w:t xml:space="preserve">on the </w:t>
      </w:r>
      <w:proofErr w:type="spellStart"/>
      <w:r w:rsidRPr="00531EC7">
        <w:rPr>
          <w:rFonts w:ascii="Times New Roman" w:hAnsi="Times New Roman" w:cs="Times New Roman"/>
          <w:i/>
        </w:rPr>
        <w:t>i</w:t>
      </w:r>
      <w:r w:rsidRPr="00531EC7">
        <w:rPr>
          <w:rFonts w:ascii="Times New Roman" w:hAnsi="Times New Roman" w:cs="Times New Roman"/>
          <w:i/>
          <w:vertAlign w:val="superscript"/>
        </w:rPr>
        <w:t>th</w:t>
      </w:r>
      <w:proofErr w:type="spellEnd"/>
      <w:r w:rsidRPr="00531EC7">
        <w:rPr>
          <w:rFonts w:ascii="Times New Roman" w:hAnsi="Times New Roman" w:cs="Times New Roman"/>
        </w:rPr>
        <w:t xml:space="preserve"> species’ population</w:t>
      </w:r>
      <w:r w:rsidRPr="00531EC7">
        <w:rPr>
          <w:rFonts w:ascii="Times New Roman" w:hAnsi="Times New Roman" w:cs="Times New Roman"/>
          <w:i/>
        </w:rPr>
        <w:t xml:space="preserve"> </w:t>
      </w:r>
      <w:r w:rsidRPr="00531EC7">
        <w:rPr>
          <w:rFonts w:ascii="Times New Roman" w:hAnsi="Times New Roman" w:cs="Times New Roman"/>
          <w:i/>
        </w:rPr>
        <w:fldChar w:fldCharType="begin" w:fldLock="1"/>
      </w:r>
      <w:r w:rsidR="008870E1">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and Lawton, 1977; Sterner et al., 1997)" }, "properties" : { "noteIndex" : 0 }, "schema" : "https://github.com/citation-style-language/schema/raw/master/csl-citation.json" }</w:instrText>
      </w:r>
      <w:r w:rsidRPr="00531EC7">
        <w:rPr>
          <w:rFonts w:ascii="Times New Roman" w:hAnsi="Times New Roman" w:cs="Times New Roman"/>
          <w:i/>
        </w:rPr>
        <w:fldChar w:fldCharType="separate"/>
      </w:r>
      <w:r w:rsidR="00147799" w:rsidRPr="00147799">
        <w:rPr>
          <w:rFonts w:ascii="Times New Roman" w:hAnsi="Times New Roman" w:cs="Times New Roman"/>
          <w:noProof/>
        </w:rPr>
        <w:t>(May, 1972; Pimm and Lawton, 1977; Sterner et al., 1997)</w:t>
      </w:r>
      <w:r w:rsidRPr="00531EC7">
        <w:rPr>
          <w:rFonts w:ascii="Times New Roman" w:hAnsi="Times New Roman" w:cs="Times New Roman"/>
          <w:i/>
        </w:rPr>
        <w:fldChar w:fldCharType="end"/>
      </w:r>
      <w:r w:rsidRPr="00531EC7">
        <w:rPr>
          <w:rFonts w:ascii="Times New Roman" w:hAnsi="Times New Roman" w:cs="Times New Roman"/>
        </w:rPr>
        <w:t>. In order to determine eigenvalues the matrix must first be evaluated based on data that most often are not available (e.g., interaction strengths, population sizes), a significant drawback.</w:t>
      </w:r>
    </w:p>
    <w:p w14:paraId="534E7D92" w14:textId="6459800A"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Stability may also be determined based on the particular pattern of signs of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regardless of their magnitude.</w:t>
      </w:r>
      <w:ins w:id="88" w:author="Jon Borrelli" w:date="2014-10-11T20:27:00Z">
        <w:r w:rsidR="00476D14">
          <w:rPr>
            <w:rFonts w:ascii="Times New Roman" w:hAnsi="Times New Roman" w:cs="Times New Roman"/>
          </w:rPr>
          <w:t xml:space="preserve"> This can be useful for studies of food webs, because while the interaction strengths and population sizes of the constituent species are rarely known, it is relatively simple to convert an adjacency matrix (a species by species matrix where a one denotes an interaction and a zero is no interaction) to a sign matrix. Food </w:t>
        </w:r>
        <w:proofErr w:type="gramStart"/>
        <w:r w:rsidR="00476D14">
          <w:rPr>
            <w:rFonts w:ascii="Times New Roman" w:hAnsi="Times New Roman" w:cs="Times New Roman"/>
          </w:rPr>
          <w:t>webs, that</w:t>
        </w:r>
        <w:proofErr w:type="gramEnd"/>
        <w:r w:rsidR="00476D14">
          <w:rPr>
            <w:rFonts w:ascii="Times New Roman" w:hAnsi="Times New Roman" w:cs="Times New Roman"/>
          </w:rPr>
          <w:t xml:space="preserve"> consist of predator-prey interactions would assign each pair (</w:t>
        </w:r>
      </w:ins>
      <w:proofErr w:type="spellStart"/>
      <w:ins w:id="89" w:author="Jon Borrelli" w:date="2014-10-11T20:30:00Z">
        <w:r w:rsidR="00476D14">
          <w:rPr>
            <w:rFonts w:ascii="Times New Roman" w:hAnsi="Times New Roman" w:cs="Times New Roman"/>
            <w:i/>
          </w:rPr>
          <w:t>a</w:t>
        </w:r>
        <w:r w:rsidR="00476D14" w:rsidRPr="00476D14">
          <w:rPr>
            <w:rFonts w:ascii="Times New Roman" w:hAnsi="Times New Roman" w:cs="Times New Roman"/>
            <w:i/>
            <w:vertAlign w:val="subscript"/>
            <w:rPrChange w:id="90" w:author="Jon Borrelli" w:date="2014-10-11T20:30:00Z">
              <w:rPr>
                <w:rFonts w:ascii="Times New Roman" w:hAnsi="Times New Roman" w:cs="Times New Roman"/>
                <w:i/>
              </w:rPr>
            </w:rPrChange>
          </w:rPr>
          <w:t>ij</w:t>
        </w:r>
        <w:proofErr w:type="spellEnd"/>
        <w:r w:rsidR="00476D14" w:rsidRPr="00476D14">
          <w:rPr>
            <w:rFonts w:ascii="Times New Roman" w:hAnsi="Times New Roman" w:cs="Times New Roman"/>
            <w:rPrChange w:id="91" w:author="Jon Borrelli" w:date="2014-10-11T20:30:00Z">
              <w:rPr>
                <w:rFonts w:ascii="Times New Roman" w:hAnsi="Times New Roman" w:cs="Times New Roman"/>
                <w:i/>
              </w:rPr>
            </w:rPrChange>
          </w:rPr>
          <w:t>/</w:t>
        </w:r>
        <w:proofErr w:type="spellStart"/>
        <w:r w:rsidR="00476D14">
          <w:rPr>
            <w:rFonts w:ascii="Times New Roman" w:hAnsi="Times New Roman" w:cs="Times New Roman"/>
            <w:i/>
          </w:rPr>
          <w:t>a</w:t>
        </w:r>
        <w:r w:rsidR="00476D14" w:rsidRPr="00476D14">
          <w:rPr>
            <w:rFonts w:ascii="Times New Roman" w:hAnsi="Times New Roman" w:cs="Times New Roman"/>
            <w:i/>
            <w:vertAlign w:val="subscript"/>
            <w:rPrChange w:id="92" w:author="Jon Borrelli" w:date="2014-10-11T20:30:00Z">
              <w:rPr>
                <w:rFonts w:ascii="Times New Roman" w:hAnsi="Times New Roman" w:cs="Times New Roman"/>
                <w:i/>
              </w:rPr>
            </w:rPrChange>
          </w:rPr>
          <w:t>ji</w:t>
        </w:r>
        <w:proofErr w:type="spellEnd"/>
        <w:r w:rsidR="00476D14">
          <w:rPr>
            <w:rFonts w:ascii="Times New Roman" w:hAnsi="Times New Roman" w:cs="Times New Roman"/>
          </w:rPr>
          <w:t>)</w:t>
        </w:r>
      </w:ins>
      <w:ins w:id="93" w:author="Jon Borrelli" w:date="2014-10-11T20:31:00Z">
        <w:r w:rsidR="00476D14">
          <w:rPr>
            <w:rFonts w:ascii="Times New Roman" w:hAnsi="Times New Roman" w:cs="Times New Roman"/>
          </w:rPr>
          <w:t xml:space="preserve"> a plus/minus.</w:t>
        </w:r>
      </w:ins>
      <w:r w:rsidRPr="00531EC7">
        <w:rPr>
          <w:rFonts w:ascii="Times New Roman" w:hAnsi="Times New Roman" w:cs="Times New Roman"/>
        </w:rPr>
        <w:t xml:space="preserve"> Purely linear food chains (where </w:t>
      </w:r>
      <w:proofErr w:type="gramStart"/>
      <w:r w:rsidRPr="00531EC7">
        <w:rPr>
          <w:rFonts w:ascii="Times New Roman" w:hAnsi="Times New Roman" w:cs="Times New Roman"/>
        </w:rPr>
        <w:t>A</w:t>
      </w:r>
      <w:proofErr w:type="gramEnd"/>
      <w:r w:rsidRPr="00531EC7">
        <w:rPr>
          <w:rFonts w:ascii="Times New Roman" w:hAnsi="Times New Roman" w:cs="Times New Roman"/>
        </w:rPr>
        <w:t xml:space="preserve"> only eats B, B only eats C, etc.), for example, are stable based solely on the signs of the elements of the matrix rather than their magnitude. Such </w:t>
      </w:r>
      <w:del w:id="94" w:author="Jon Borrelli" w:date="2014-10-11T20:32:00Z">
        <w:r w:rsidRPr="00531EC7" w:rsidDel="00476D14">
          <w:rPr>
            <w:rFonts w:ascii="Times New Roman" w:hAnsi="Times New Roman" w:cs="Times New Roman"/>
          </w:rPr>
          <w:delText xml:space="preserve">systems </w:delText>
        </w:r>
      </w:del>
      <w:ins w:id="95" w:author="Jon Borrelli" w:date="2014-10-11T20:32:00Z">
        <w:r w:rsidR="00476D14">
          <w:rPr>
            <w:rFonts w:ascii="Times New Roman" w:hAnsi="Times New Roman" w:cs="Times New Roman"/>
          </w:rPr>
          <w:t>chains or webs</w:t>
        </w:r>
        <w:r w:rsidR="00476D14" w:rsidRPr="00531EC7">
          <w:rPr>
            <w:rFonts w:ascii="Times New Roman" w:hAnsi="Times New Roman" w:cs="Times New Roman"/>
          </w:rPr>
          <w:t xml:space="preserve"> </w:t>
        </w:r>
      </w:ins>
      <w:r w:rsidRPr="00531EC7">
        <w:rPr>
          <w:rFonts w:ascii="Times New Roman" w:hAnsi="Times New Roman" w:cs="Times New Roman"/>
        </w:rPr>
        <w:t xml:space="preserve">are termed qualitatively stable or sign-stable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Thus, regardless of the number of levels it contains a purely linear food chain will be stable. Hypothetically one could have a stable ecosystem with one hundred trophic levels, with species that consumed each other sequentially down the food chain. </w:t>
      </w:r>
    </w:p>
    <w:p w14:paraId="05343F02" w14:textId="17C1E7BB"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A sign-stable </w:t>
      </w:r>
      <w:del w:id="96" w:author="Jon Borrelli" w:date="2014-10-11T20:33:00Z">
        <w:r w:rsidRPr="00531EC7" w:rsidDel="00530218">
          <w:rPr>
            <w:rFonts w:ascii="Times New Roman" w:hAnsi="Times New Roman" w:cs="Times New Roman"/>
          </w:rPr>
          <w:delText xml:space="preserve">system </w:delText>
        </w:r>
      </w:del>
      <w:ins w:id="97" w:author="Jon Borrelli" w:date="2014-10-11T20:33:00Z">
        <w:r w:rsidR="00530218">
          <w:rPr>
            <w:rFonts w:ascii="Times New Roman" w:hAnsi="Times New Roman" w:cs="Times New Roman"/>
          </w:rPr>
          <w:t>food web</w:t>
        </w:r>
        <w:r w:rsidR="00530218" w:rsidRPr="00531EC7">
          <w:rPr>
            <w:rFonts w:ascii="Times New Roman" w:hAnsi="Times New Roman" w:cs="Times New Roman"/>
          </w:rPr>
          <w:t xml:space="preserve"> </w:t>
        </w:r>
      </w:ins>
      <w:r w:rsidRPr="00531EC7">
        <w:rPr>
          <w:rFonts w:ascii="Times New Roman" w:hAnsi="Times New Roman" w:cs="Times New Roman"/>
        </w:rPr>
        <w:t xml:space="preserve">must fulfill a set of specific conditions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(May, 1973)</w:t>
      </w:r>
      <w:r w:rsidRPr="00531EC7">
        <w:rPr>
          <w:rFonts w:ascii="Times New Roman" w:hAnsi="Times New Roman" w:cs="Times New Roman"/>
        </w:rPr>
        <w:fldChar w:fldCharType="end"/>
      </w:r>
      <w:r w:rsidRPr="00531EC7">
        <w:rPr>
          <w:rFonts w:ascii="Times New Roman" w:hAnsi="Times New Roman" w:cs="Times New Roman"/>
        </w:rPr>
        <w:t xml:space="preserve"> that are not met by most </w:t>
      </w:r>
      <w:ins w:id="98" w:author="Jon Borrelli" w:date="2014-10-11T20:33:00Z">
        <w:r w:rsidR="00530218">
          <w:rPr>
            <w:rFonts w:ascii="Times New Roman" w:hAnsi="Times New Roman" w:cs="Times New Roman"/>
          </w:rPr>
          <w:t>webs in nature</w:t>
        </w:r>
      </w:ins>
      <w:del w:id="99" w:author="Jon Borrelli" w:date="2014-10-11T20:33:00Z">
        <w:r w:rsidRPr="00531EC7" w:rsidDel="00530218">
          <w:rPr>
            <w:rFonts w:ascii="Times New Roman" w:hAnsi="Times New Roman" w:cs="Times New Roman"/>
          </w:rPr>
          <w:delText>natural systems</w:delText>
        </w:r>
      </w:del>
      <w:r w:rsidRPr="00531EC7">
        <w:rPr>
          <w:rFonts w:ascii="Times New Roman" w:hAnsi="Times New Roman" w:cs="Times New Roman"/>
        </w:rPr>
        <w:t xml:space="preserve">. For example, a sign-stable web cannot contain trophic loops (A eats B, B eats C, C eats A), a feature that is often found in food webs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et al., 2002)"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(Neutel et al., 2002)</w:t>
      </w:r>
      <w:r w:rsidRPr="00531EC7">
        <w:rPr>
          <w:rFonts w:ascii="Times New Roman" w:hAnsi="Times New Roman" w:cs="Times New Roman"/>
        </w:rPr>
        <w:fldChar w:fldCharType="end"/>
      </w:r>
      <w:r w:rsidRPr="00531EC7">
        <w:rPr>
          <w:rFonts w:ascii="Times New Roman" w:hAnsi="Times New Roman" w:cs="Times New Roman"/>
        </w:rPr>
        <w:t xml:space="preserve">. Nonetheless, following the very productive idea of </w:t>
      </w:r>
      <w:proofErr w:type="spellStart"/>
      <w:r w:rsidRPr="00531EC7">
        <w:rPr>
          <w:rFonts w:ascii="Times New Roman" w:hAnsi="Times New Roman" w:cs="Times New Roman"/>
        </w:rPr>
        <w:t>Allesina</w:t>
      </w:r>
      <w:proofErr w:type="spellEnd"/>
      <w:r w:rsidRPr="00531EC7">
        <w:rPr>
          <w:rFonts w:ascii="Times New Roman" w:hAnsi="Times New Roman" w:cs="Times New Roman"/>
        </w:rPr>
        <w:t xml:space="preserve"> and </w:t>
      </w:r>
      <w:proofErr w:type="spellStart"/>
      <w:r w:rsidRPr="00531EC7">
        <w:rPr>
          <w:rFonts w:ascii="Times New Roman" w:hAnsi="Times New Roman" w:cs="Times New Roman"/>
        </w:rPr>
        <w:t>Pascual</w:t>
      </w:r>
      <w:proofErr w:type="spellEnd"/>
      <w:r w:rsidRPr="00531EC7">
        <w:rPr>
          <w:rFonts w:ascii="Times New Roman" w:hAnsi="Times New Roman" w:cs="Times New Roman"/>
        </w:rPr>
        <w:t xml:space="preserve">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(2008)</w:t>
      </w:r>
      <w:r w:rsidRPr="00531EC7">
        <w:rPr>
          <w:rFonts w:ascii="Times New Roman" w:hAnsi="Times New Roman" w:cs="Times New Roman"/>
        </w:rPr>
        <w:fldChar w:fldCharType="end"/>
      </w:r>
      <w:r w:rsidRPr="00531EC7">
        <w:rPr>
          <w:rFonts w:ascii="Times New Roman" w:hAnsi="Times New Roman" w:cs="Times New Roman"/>
        </w:rPr>
        <w:t>, we are able to determine the degree to which a given food chain is sign-stable, termed quasi sign-stability (QSS). QSS is a measure of how often a matrix with a given sign structure is stable given elements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rPr>
        <w:t>) whose magnitudes are randomized.</w:t>
      </w:r>
      <w:del w:id="100" w:author="Jon Borrelli" w:date="2014-10-11T20:34:00Z">
        <w:r w:rsidRPr="00531EC7" w:rsidDel="00530218">
          <w:rPr>
            <w:rFonts w:ascii="Times New Roman" w:hAnsi="Times New Roman" w:cs="Times New Roman"/>
          </w:rPr>
          <w:delText xml:space="preserve"> We can determine this by the proportion of iterations that a sign structured matrix filled with randomly sampled values is stable.</w:delText>
        </w:r>
      </w:del>
      <w:r w:rsidRPr="00531EC7">
        <w:rPr>
          <w:rFonts w:ascii="Times New Roman" w:hAnsi="Times New Roman" w:cs="Times New Roman"/>
        </w:rPr>
        <w:t xml:space="preserve"> </w:t>
      </w:r>
      <w:ins w:id="101" w:author="Jon Borrelli" w:date="2014-10-11T20:35:00Z">
        <w:r w:rsidR="00530218">
          <w:rPr>
            <w:rFonts w:ascii="Times New Roman" w:hAnsi="Times New Roman" w:cs="Times New Roman"/>
          </w:rPr>
          <w:t xml:space="preserve">While a sign-stable web will be stable regardless of the magnitudes of the elements of the </w:t>
        </w:r>
        <w:proofErr w:type="spellStart"/>
        <w:r w:rsidR="00530218">
          <w:rPr>
            <w:rFonts w:ascii="Times New Roman" w:hAnsi="Times New Roman" w:cs="Times New Roman"/>
          </w:rPr>
          <w:t>Jacobian</w:t>
        </w:r>
        <w:proofErr w:type="spellEnd"/>
        <w:r w:rsidR="00530218">
          <w:rPr>
            <w:rFonts w:ascii="Times New Roman" w:hAnsi="Times New Roman" w:cs="Times New Roman"/>
          </w:rPr>
          <w:t xml:space="preserve"> matrix (how large an impact each </w:t>
        </w:r>
        <w:r w:rsidR="00530218">
          <w:rPr>
            <w:rFonts w:ascii="Times New Roman" w:hAnsi="Times New Roman" w:cs="Times New Roman"/>
          </w:rPr>
          <w:lastRenderedPageBreak/>
          <w:t xml:space="preserve">species has on those it interacts with), </w:t>
        </w:r>
      </w:ins>
      <w:ins w:id="102" w:author="Jon Borrelli" w:date="2014-10-11T20:39:00Z">
        <w:r w:rsidR="00530218">
          <w:rPr>
            <w:rFonts w:ascii="Times New Roman" w:hAnsi="Times New Roman" w:cs="Times New Roman"/>
          </w:rPr>
          <w:t xml:space="preserve">quasi sign-stable webs will only be stable for some range of magnitudes. </w:t>
        </w:r>
      </w:ins>
    </w:p>
    <w:p w14:paraId="4061D198" w14:textId="0539459E" w:rsidR="00531EC7" w:rsidRPr="00531EC7" w:rsidRDefault="00531EC7" w:rsidP="00531EC7">
      <w:pPr>
        <w:spacing w:line="480" w:lineRule="auto"/>
        <w:ind w:firstLine="720"/>
        <w:rPr>
          <w:rFonts w:ascii="Times New Roman" w:hAnsi="Times New Roman" w:cs="Times New Roman"/>
        </w:rPr>
      </w:pPr>
      <w:del w:id="103" w:author="Jon Borrelli" w:date="2014-10-11T20:42:00Z">
        <w:r w:rsidRPr="00531EC7" w:rsidDel="00530218">
          <w:rPr>
            <w:rFonts w:ascii="Times New Roman" w:hAnsi="Times New Roman" w:cs="Times New Roman"/>
          </w:rPr>
          <w:delText>This proportion is the probability that a matrix with a given sign structure is stable. Because qualitatively stable food chains are stable regardless of changes in the magnitude of the elements of the matrix, c</w:delText>
        </w:r>
      </w:del>
      <w:ins w:id="104" w:author="Jon Borrelli" w:date="2014-10-11T20:42:00Z">
        <w:r w:rsidR="00530218">
          <w:rPr>
            <w:rFonts w:ascii="Times New Roman" w:hAnsi="Times New Roman" w:cs="Times New Roman"/>
          </w:rPr>
          <w:t>C</w:t>
        </w:r>
      </w:ins>
      <w:r w:rsidRPr="00531EC7">
        <w:rPr>
          <w:rFonts w:ascii="Times New Roman" w:hAnsi="Times New Roman" w:cs="Times New Roman"/>
        </w:rPr>
        <w:t xml:space="preserve">hains exhibiting a higher degree of stability (greater QSS) should be able to remain stable given small changes in the values of the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i/>
        </w:rPr>
        <w:t xml:space="preserve">. </w:t>
      </w:r>
      <w:r w:rsidRPr="00531EC7">
        <w:rPr>
          <w:rFonts w:ascii="Times New Roman" w:hAnsi="Times New Roman" w:cs="Times New Roman"/>
        </w:rPr>
        <w:t>Webs of interactions that have greater QSS will therefore provide a buffer</w:t>
      </w:r>
      <w:r w:rsidRPr="00531EC7">
        <w:rPr>
          <w:rFonts w:ascii="Times New Roman" w:hAnsi="Times New Roman" w:cs="Times New Roman"/>
          <w:i/>
        </w:rPr>
        <w:t xml:space="preserve"> </w:t>
      </w:r>
      <w:r w:rsidRPr="00531EC7">
        <w:rPr>
          <w:rFonts w:ascii="Times New Roman" w:hAnsi="Times New Roman" w:cs="Times New Roman"/>
        </w:rPr>
        <w:t xml:space="preserve">against changes in the magnitudes of the </w:t>
      </w:r>
      <w:proofErr w:type="spellStart"/>
      <w:r w:rsidRPr="00531EC7">
        <w:rPr>
          <w:rFonts w:ascii="Times New Roman" w:hAnsi="Times New Roman" w:cs="Times New Roman"/>
          <w:i/>
        </w:rPr>
        <w:t>a</w:t>
      </w:r>
      <w:r w:rsidRPr="00531EC7">
        <w:rPr>
          <w:rFonts w:ascii="Times New Roman" w:hAnsi="Times New Roman" w:cs="Times New Roman"/>
          <w:i/>
          <w:vertAlign w:val="subscript"/>
        </w:rPr>
        <w:t>ij</w:t>
      </w:r>
      <w:proofErr w:type="spellEnd"/>
      <w:r w:rsidRPr="00531EC7">
        <w:rPr>
          <w:rFonts w:ascii="Times New Roman" w:hAnsi="Times New Roman" w:cs="Times New Roman"/>
          <w:i/>
          <w:vertAlign w:val="subscript"/>
        </w:rPr>
        <w:t xml:space="preserve"> </w:t>
      </w:r>
      <w:r w:rsidRPr="00531EC7">
        <w:rPr>
          <w:rFonts w:ascii="Times New Roman" w:hAnsi="Times New Roman" w:cs="Times New Roman"/>
        </w:rPr>
        <w:t xml:space="preserve">resulting from stochastic environments, demography, and evolutionary change. Food chains that have greater QSS </w:t>
      </w:r>
      <w:del w:id="105" w:author="Jon Borrelli" w:date="2014-10-11T20:43:00Z">
        <w:r w:rsidRPr="00531EC7" w:rsidDel="00670FD4">
          <w:rPr>
            <w:rFonts w:ascii="Times New Roman" w:hAnsi="Times New Roman" w:cs="Times New Roman"/>
          </w:rPr>
          <w:delText>will therefore</w:delText>
        </w:r>
      </w:del>
      <w:ins w:id="106" w:author="Jon Borrelli" w:date="2014-10-11T20:43:00Z">
        <w:r w:rsidR="00670FD4">
          <w:rPr>
            <w:rFonts w:ascii="Times New Roman" w:hAnsi="Times New Roman" w:cs="Times New Roman"/>
          </w:rPr>
          <w:t>should</w:t>
        </w:r>
      </w:ins>
      <w:r w:rsidRPr="00531EC7">
        <w:rPr>
          <w:rFonts w:ascii="Times New Roman" w:hAnsi="Times New Roman" w:cs="Times New Roman"/>
        </w:rPr>
        <w:t xml:space="preserve"> be more persistent over time because the region of potentially stable parameter space will be larger, leading to a higher probability that the true values may remain within it. We hypothesize that webs with more trophic levels have lower QSS compared to webs with fewer trophic levels.</w:t>
      </w:r>
    </w:p>
    <w:p w14:paraId="03B291F5" w14:textId="6412C717" w:rsidR="00531EC7" w:rsidRDefault="00531EC7" w:rsidP="00531EC7">
      <w:pPr>
        <w:spacing w:line="480" w:lineRule="auto"/>
        <w:ind w:firstLine="720"/>
        <w:rPr>
          <w:ins w:id="107" w:author="Jon Borrelli" w:date="2014-10-11T20:45:00Z"/>
          <w:rFonts w:ascii="Times New Roman" w:hAnsi="Times New Roman" w:cs="Times New Roman"/>
        </w:rPr>
      </w:pPr>
      <w:r w:rsidRPr="00531EC7">
        <w:rPr>
          <w:rFonts w:ascii="Times New Roman" w:hAnsi="Times New Roman" w:cs="Times New Roman"/>
        </w:rPr>
        <w:t xml:space="preserve">Omnivory, feeding on </w:t>
      </w:r>
      <w:del w:id="108" w:author="Jon Borrelli" w:date="2014-10-11T20:44:00Z">
        <w:r w:rsidRPr="00531EC7" w:rsidDel="00670FD4">
          <w:rPr>
            <w:rFonts w:ascii="Times New Roman" w:hAnsi="Times New Roman" w:cs="Times New Roman"/>
          </w:rPr>
          <w:delText>more than one trophic level</w:delText>
        </w:r>
      </w:del>
      <w:ins w:id="109" w:author="Jon Borrelli" w:date="2014-10-11T20:44:00Z">
        <w:r w:rsidR="00670FD4">
          <w:rPr>
            <w:rFonts w:ascii="Times New Roman" w:hAnsi="Times New Roman" w:cs="Times New Roman"/>
          </w:rPr>
          <w:t>a range of trophic positions</w:t>
        </w:r>
      </w:ins>
      <w:r w:rsidRPr="00531EC7">
        <w:rPr>
          <w:rFonts w:ascii="Times New Roman" w:hAnsi="Times New Roman" w:cs="Times New Roman"/>
        </w:rPr>
        <w:t xml:space="preserve">, was found by </w:t>
      </w:r>
      <w:proofErr w:type="spellStart"/>
      <w:r w:rsidRPr="00531EC7">
        <w:rPr>
          <w:rFonts w:ascii="Times New Roman" w:hAnsi="Times New Roman" w:cs="Times New Roman"/>
        </w:rPr>
        <w:t>Pimm</w:t>
      </w:r>
      <w:proofErr w:type="spellEnd"/>
      <w:r w:rsidRPr="00531EC7">
        <w:rPr>
          <w:rFonts w:ascii="Times New Roman" w:hAnsi="Times New Roman" w:cs="Times New Roman"/>
        </w:rPr>
        <w:t xml:space="preserve"> and Lawton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"(1978, 1977)"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(1978, 1977)</w:t>
      </w:r>
      <w:r w:rsidRPr="00531EC7">
        <w:rPr>
          <w:rFonts w:ascii="Times New Roman" w:hAnsi="Times New Roman" w:cs="Times New Roman"/>
        </w:rPr>
        <w:fldChar w:fldCharType="end"/>
      </w:r>
      <w:r w:rsidRPr="00531EC7">
        <w:rPr>
          <w:rFonts w:ascii="Times New Roman" w:hAnsi="Times New Roman" w:cs="Times New Roman"/>
        </w:rPr>
        <w:t xml:space="preserve"> to reduce the number of randomly parameterized matrices that were stable. This result, however, was given less weight compared to return time to equilibrium. They suggested that omnivory should be uncommon because chains that included omnivory were frequently unstable. Thompson et al.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sidRPr="00531EC7">
        <w:rPr>
          <w:rFonts w:ascii="Times New Roman" w:hAnsi="Times New Roman" w:cs="Times New Roman"/>
        </w:rPr>
        <w:fldChar w:fldCharType="separate"/>
      </w:r>
      <w:r w:rsidRPr="00531EC7">
        <w:rPr>
          <w:rFonts w:ascii="Times New Roman" w:hAnsi="Times New Roman" w:cs="Times New Roman"/>
          <w:noProof/>
        </w:rPr>
        <w:t>(2007)</w:t>
      </w:r>
      <w:r w:rsidRPr="00531EC7">
        <w:rPr>
          <w:rFonts w:ascii="Times New Roman" w:hAnsi="Times New Roman" w:cs="Times New Roman"/>
        </w:rPr>
        <w:fldChar w:fldCharType="end"/>
      </w:r>
      <w:r w:rsidRPr="00531EC7">
        <w:rPr>
          <w:rFonts w:ascii="Times New Roman" w:hAnsi="Times New Roman" w:cs="Times New Roman"/>
        </w:rPr>
        <w:t xml:space="preserve">, however, found that omnivory is common among species that occupy a trophic position higher than that of herbivores, with relatively few species occupying an integer trophic position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and Hemberg, 2009)"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(but see Thompson and Hemberg, 2009)</w:t>
      </w:r>
      <w:r w:rsidRPr="00531EC7">
        <w:rPr>
          <w:rFonts w:ascii="Times New Roman" w:hAnsi="Times New Roman" w:cs="Times New Roman"/>
        </w:rPr>
        <w:fldChar w:fldCharType="end"/>
      </w:r>
      <w:r w:rsidRPr="00531EC7">
        <w:rPr>
          <w:rFonts w:ascii="Times New Roman" w:hAnsi="Times New Roman" w:cs="Times New Roman"/>
        </w:rPr>
        <w:t xml:space="preserve">. Likewise, other studies have found that anywhere between 46%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and Martinez,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(Williams and Martinez, 2004)</w:t>
      </w:r>
      <w:r w:rsidRPr="00531EC7">
        <w:rPr>
          <w:rFonts w:ascii="Times New Roman" w:hAnsi="Times New Roman" w:cs="Times New Roman"/>
        </w:rPr>
        <w:fldChar w:fldCharType="end"/>
      </w:r>
      <w:r w:rsidRPr="00531EC7">
        <w:rPr>
          <w:rFonts w:ascii="Times New Roman" w:hAnsi="Times New Roman" w:cs="Times New Roman"/>
        </w:rPr>
        <w:t xml:space="preserve"> and 87% </w:t>
      </w:r>
      <w:r w:rsidRPr="00531EC7">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and Marquet, 2004)" }, "properties" : { "noteIndex" : 0 }, "schema" : "https://github.com/citation-style-language/schema/raw/master/csl-citation.json" }</w:instrText>
      </w:r>
      <w:r w:rsidRPr="00531EC7">
        <w:rPr>
          <w:rFonts w:ascii="Times New Roman" w:hAnsi="Times New Roman" w:cs="Times New Roman"/>
        </w:rPr>
        <w:fldChar w:fldCharType="separate"/>
      </w:r>
      <w:r w:rsidR="00147799" w:rsidRPr="00147799">
        <w:rPr>
          <w:rFonts w:ascii="Times New Roman" w:hAnsi="Times New Roman" w:cs="Times New Roman"/>
          <w:noProof/>
        </w:rPr>
        <w:t>(Arim and Marquet, 2004)</w:t>
      </w:r>
      <w:r w:rsidRPr="00531EC7">
        <w:rPr>
          <w:rFonts w:ascii="Times New Roman" w:hAnsi="Times New Roman" w:cs="Times New Roman"/>
        </w:rPr>
        <w:fldChar w:fldCharType="end"/>
      </w:r>
      <w:r w:rsidRPr="00531EC7">
        <w:rPr>
          <w:rFonts w:ascii="Times New Roman" w:hAnsi="Times New Roman" w:cs="Times New Roman"/>
        </w:rPr>
        <w:t xml:space="preserve"> of taxa in a given community feed on more than one trophic level.</w:t>
      </w:r>
      <w:ins w:id="110" w:author="Jon Borrelli" w:date="2014-10-11T20:44:00Z">
        <w:r w:rsidR="00670FD4">
          <w:rPr>
            <w:rFonts w:ascii="Times New Roman" w:hAnsi="Times New Roman" w:cs="Times New Roman"/>
          </w:rPr>
          <w:t xml:space="preserve"> </w:t>
        </w:r>
      </w:ins>
    </w:p>
    <w:p w14:paraId="7C9221CD" w14:textId="5FD75BFD" w:rsidR="00E2736A" w:rsidRPr="00531EC7" w:rsidDel="00E2736A" w:rsidRDefault="00670FD4" w:rsidP="00E2736A">
      <w:pPr>
        <w:spacing w:line="480" w:lineRule="auto"/>
        <w:ind w:firstLine="720"/>
        <w:rPr>
          <w:del w:id="111" w:author="Jon Borrelli" w:date="2014-10-11T21:01:00Z"/>
          <w:rFonts w:ascii="Times New Roman" w:hAnsi="Times New Roman" w:cs="Times New Roman"/>
        </w:rPr>
      </w:pPr>
      <w:ins w:id="112" w:author="Jon Borrelli" w:date="2014-10-11T20:45:00Z">
        <w:r>
          <w:rPr>
            <w:rFonts w:ascii="Times New Roman" w:hAnsi="Times New Roman" w:cs="Times New Roman"/>
          </w:rPr>
          <w:t xml:space="preserve">Below we examine how increasing food chain length (more trophic levels) impacts the degree to which the web is stable. We use food webs constructed at three levels of ecological realism; oversimplified chains with omnivory, random webs, and niche model food webs. </w:t>
        </w:r>
      </w:ins>
      <w:ins w:id="113" w:author="Jon Borrelli" w:date="2014-10-11T20:53:00Z">
        <w:r w:rsidR="00E2736A">
          <w:rPr>
            <w:rFonts w:ascii="Times New Roman" w:hAnsi="Times New Roman" w:cs="Times New Roman"/>
          </w:rPr>
          <w:t xml:space="preserve">The simplest example of chains with omnivory is used to demonstrate the expected relationship, </w:t>
        </w:r>
      </w:ins>
      <w:ins w:id="114" w:author="Jon Borrelli" w:date="2014-10-11T20:59:00Z">
        <w:r w:rsidR="00E2736A">
          <w:rPr>
            <w:rFonts w:ascii="Times New Roman" w:hAnsi="Times New Roman" w:cs="Times New Roman"/>
          </w:rPr>
          <w:lastRenderedPageBreak/>
          <w:t xml:space="preserve">while the random and niche model constructed webs allow us to further explore the impact of our assumptions, and determine under what conditions there is a relationship between food chain length and stability. </w:t>
        </w:r>
      </w:ins>
    </w:p>
    <w:p w14:paraId="74962065" w14:textId="5B2F786D" w:rsidR="00531EC7" w:rsidRPr="00531EC7" w:rsidDel="005D0164" w:rsidRDefault="00531EC7" w:rsidP="00AF1F74">
      <w:pPr>
        <w:spacing w:line="480" w:lineRule="auto"/>
        <w:ind w:firstLine="720"/>
        <w:rPr>
          <w:del w:id="115" w:author="Jon Borrelli" w:date="2014-10-18T13:29:00Z"/>
          <w:rFonts w:ascii="Times New Roman" w:hAnsi="Times New Roman" w:cs="Times New Roman"/>
        </w:rPr>
      </w:pPr>
      <w:del w:id="116" w:author="Jon Borrelli" w:date="2014-10-11T21:01:00Z">
        <w:r w:rsidRPr="00531EC7" w:rsidDel="00E2736A">
          <w:rPr>
            <w:rFonts w:ascii="Times New Roman" w:hAnsi="Times New Roman" w:cs="Times New Roman"/>
          </w:rPr>
          <w:delText>Below we articulate a toy example utilizing the idea of “universal omnivory,” recognizing that omnivorous interactions are prevalent in nature, and that food webs are less linear and more reticulate. Each species consumes from all levels below its own, rather than only the level directly below itself leading to more web-like and less linear food chains. Universal omnivory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omnivory hypothesis reflects that fact. While this does represent the extreme case of the prevalence of omnivory we propose that it presents a realistic counterpoint to the traditional view of simple linear chains. Following this example we explore the conditions for dynamic constraints of longer food chains in greater depth. We determine how dynamic constraints change based on our assumptions about omnivory, the relative impact of predators on their prey, the impact of prey on predator populations, and the role that density dependence may play.</w:delText>
        </w:r>
      </w:del>
    </w:p>
    <w:p w14:paraId="3E65ABF7" w14:textId="77777777" w:rsidR="00531EC7" w:rsidRPr="00531EC7" w:rsidRDefault="00531EC7" w:rsidP="005D0164">
      <w:pPr>
        <w:spacing w:line="480" w:lineRule="auto"/>
        <w:ind w:firstLine="720"/>
        <w:rPr>
          <w:rFonts w:ascii="Times New Roman" w:hAnsi="Times New Roman" w:cs="Times New Roman"/>
        </w:rPr>
        <w:pPrChange w:id="117" w:author="Jon Borrelli" w:date="2014-10-18T13:29:00Z">
          <w:pPr>
            <w:spacing w:line="480" w:lineRule="auto"/>
          </w:pPr>
        </w:pPrChange>
      </w:pPr>
    </w:p>
    <w:p w14:paraId="5D830483" w14:textId="47427D2E" w:rsidR="00531EC7" w:rsidRPr="00AF1F74" w:rsidDel="00AF1F74" w:rsidRDefault="00531EC7" w:rsidP="00531EC7">
      <w:pPr>
        <w:spacing w:line="480" w:lineRule="auto"/>
        <w:rPr>
          <w:del w:id="118" w:author="Jon Borrelli" w:date="2014-10-11T22:48:00Z"/>
          <w:rFonts w:ascii="Times New Roman" w:hAnsi="Times New Roman" w:cs="Times New Roman"/>
          <w:rPrChange w:id="119" w:author="Jon Borrelli" w:date="2014-10-11T22:48:00Z">
            <w:rPr>
              <w:del w:id="120" w:author="Jon Borrelli" w:date="2014-10-11T22:48:00Z"/>
              <w:rFonts w:ascii="Times New Roman" w:hAnsi="Times New Roman" w:cs="Times New Roman"/>
              <w:b/>
            </w:rPr>
          </w:rPrChange>
        </w:rPr>
      </w:pPr>
      <w:r w:rsidRPr="00531EC7">
        <w:rPr>
          <w:rFonts w:ascii="Times New Roman" w:hAnsi="Times New Roman" w:cs="Times New Roman"/>
          <w:b/>
        </w:rPr>
        <w:t>2. Method</w:t>
      </w:r>
      <w:ins w:id="121" w:author="Jon Borrelli" w:date="2014-10-11T22:48:00Z">
        <w:r w:rsidR="00AF1F74">
          <w:rPr>
            <w:rFonts w:ascii="Times New Roman" w:hAnsi="Times New Roman" w:cs="Times New Roman"/>
            <w:b/>
          </w:rPr>
          <w:t>s</w:t>
        </w:r>
      </w:ins>
      <w:del w:id="122" w:author="Jon Borrelli" w:date="2014-10-11T22:48:00Z">
        <w:r w:rsidRPr="00531EC7" w:rsidDel="00AF1F74">
          <w:rPr>
            <w:rFonts w:ascii="Times New Roman" w:hAnsi="Times New Roman" w:cs="Times New Roman"/>
            <w:b/>
          </w:rPr>
          <w:delText xml:space="preserve">  </w:delText>
        </w:r>
      </w:del>
    </w:p>
    <w:p w14:paraId="0650F102" w14:textId="77777777" w:rsidR="00531EC7" w:rsidRDefault="00531EC7" w:rsidP="00531EC7">
      <w:pPr>
        <w:spacing w:line="480" w:lineRule="auto"/>
        <w:rPr>
          <w:ins w:id="123" w:author="Jon Borrelli" w:date="2014-10-11T21:02:00Z"/>
          <w:rFonts w:ascii="Times New Roman" w:hAnsi="Times New Roman" w:cs="Times New Roman"/>
        </w:rPr>
      </w:pPr>
      <w:del w:id="124" w:author="Jon Borrelli" w:date="2014-10-11T22:48:00Z">
        <w:r w:rsidRPr="00531EC7" w:rsidDel="00AF1F74">
          <w:rPr>
            <w:rFonts w:ascii="Times New Roman" w:hAnsi="Times New Roman" w:cs="Times New Roman"/>
          </w:rPr>
          <w:delText>General methodology (quasi sign stability)</w:delText>
        </w:r>
      </w:del>
    </w:p>
    <w:p w14:paraId="4442DD41" w14:textId="33BEB6CA" w:rsidR="00E2736A" w:rsidRPr="00531EC7" w:rsidRDefault="00E2736A" w:rsidP="00E2736A">
      <w:pPr>
        <w:spacing w:line="480" w:lineRule="auto"/>
        <w:rPr>
          <w:ins w:id="125" w:author="Jon Borrelli" w:date="2014-10-11T21:02:00Z"/>
          <w:rFonts w:ascii="Times New Roman" w:hAnsi="Times New Roman" w:cs="Times New Roman"/>
          <w:b/>
        </w:rPr>
      </w:pPr>
      <w:ins w:id="126" w:author="Jon Borrelli" w:date="2014-10-11T21:02:00Z">
        <w:r>
          <w:rPr>
            <w:rFonts w:ascii="Times New Roman" w:hAnsi="Times New Roman" w:cs="Times New Roman"/>
            <w:b/>
          </w:rPr>
          <w:t>2.1</w:t>
        </w:r>
        <w:r w:rsidRPr="00531EC7">
          <w:rPr>
            <w:rFonts w:ascii="Times New Roman" w:hAnsi="Times New Roman" w:cs="Times New Roman"/>
            <w:b/>
          </w:rPr>
          <w:t xml:space="preserve"> Web Construction</w:t>
        </w:r>
      </w:ins>
    </w:p>
    <w:p w14:paraId="542EE77F" w14:textId="216FF2F4" w:rsidR="00E2736A" w:rsidRPr="00531EC7" w:rsidRDefault="00E2736A" w:rsidP="00E2736A">
      <w:pPr>
        <w:spacing w:line="480" w:lineRule="auto"/>
        <w:rPr>
          <w:ins w:id="127" w:author="Jon Borrelli" w:date="2014-10-11T21:02:00Z"/>
          <w:rFonts w:ascii="Times New Roman" w:hAnsi="Times New Roman" w:cs="Times New Roman"/>
        </w:rPr>
      </w:pPr>
      <w:ins w:id="128" w:author="Jon Borrelli" w:date="2014-10-11T21:02:00Z">
        <w:r>
          <w:rPr>
            <w:rFonts w:ascii="Times New Roman" w:hAnsi="Times New Roman" w:cs="Times New Roman"/>
            <w:i/>
          </w:rPr>
          <w:t>2.1</w:t>
        </w:r>
        <w:r w:rsidRPr="00531EC7">
          <w:rPr>
            <w:rFonts w:ascii="Times New Roman" w:hAnsi="Times New Roman" w:cs="Times New Roman"/>
            <w:i/>
          </w:rPr>
          <w:t xml:space="preserve">.1 </w:t>
        </w:r>
      </w:ins>
      <w:ins w:id="129" w:author="Jon Borrelli" w:date="2014-10-11T21:06:00Z">
        <w:r w:rsidR="00F30F87">
          <w:rPr>
            <w:rFonts w:ascii="Times New Roman" w:hAnsi="Times New Roman" w:cs="Times New Roman"/>
            <w:i/>
          </w:rPr>
          <w:t>Simple</w:t>
        </w:r>
      </w:ins>
      <w:ins w:id="130" w:author="Jon Borrelli" w:date="2014-10-11T21:02:00Z">
        <w:r w:rsidRPr="00531EC7">
          <w:rPr>
            <w:rFonts w:ascii="Times New Roman" w:hAnsi="Times New Roman" w:cs="Times New Roman"/>
            <w:i/>
          </w:rPr>
          <w:t xml:space="preserve"> </w:t>
        </w:r>
      </w:ins>
      <w:ins w:id="131" w:author="Jon Borrelli" w:date="2014-10-11T21:07:00Z">
        <w:r w:rsidR="00F30F87">
          <w:rPr>
            <w:rFonts w:ascii="Times New Roman" w:hAnsi="Times New Roman" w:cs="Times New Roman"/>
            <w:i/>
          </w:rPr>
          <w:t>webs</w:t>
        </w:r>
      </w:ins>
    </w:p>
    <w:p w14:paraId="2673C7A8" w14:textId="15165FA6" w:rsidR="00E2736A" w:rsidRPr="00531EC7" w:rsidRDefault="00E2736A" w:rsidP="00E2736A">
      <w:pPr>
        <w:spacing w:line="480" w:lineRule="auto"/>
        <w:ind w:firstLine="720"/>
        <w:rPr>
          <w:ins w:id="132" w:author="Jon Borrelli" w:date="2014-10-11T21:02:00Z"/>
          <w:rFonts w:ascii="Times New Roman" w:hAnsi="Times New Roman" w:cs="Times New Roman"/>
        </w:rPr>
      </w:pPr>
      <w:ins w:id="133" w:author="Jon Borrelli" w:date="2014-10-11T21:02:00Z">
        <w:r w:rsidRPr="00531EC7">
          <w:rPr>
            <w:rFonts w:ascii="Times New Roman" w:hAnsi="Times New Roman" w:cs="Times New Roman"/>
          </w:rPr>
          <w:t>To illuminate our hypothesis we start with a simple example of webs with two to six species arranged in a chain. These webs are characterized by universal omnivory, where each species consumes from all levels below its own, making the chain more web-like (</w:t>
        </w:r>
        <w:r w:rsidRPr="00691389">
          <w:rPr>
            <w:rFonts w:ascii="Times New Roman" w:hAnsi="Times New Roman" w:cs="Times New Roman"/>
            <w:b/>
            <w:rPrChange w:id="134" w:author="Jon Borrelli" w:date="2014-10-18T12:36:00Z">
              <w:rPr>
                <w:rFonts w:ascii="Times New Roman" w:hAnsi="Times New Roman" w:cs="Times New Roman"/>
              </w:rPr>
            </w:rPrChange>
          </w:rPr>
          <w:t>Figure 2</w:t>
        </w:r>
        <w:r w:rsidRPr="00531EC7">
          <w:rPr>
            <w:rFonts w:ascii="Times New Roman" w:hAnsi="Times New Roman" w:cs="Times New Roman"/>
          </w:rPr>
          <w:t xml:space="preserve">). </w:t>
        </w:r>
      </w:ins>
      <w:ins w:id="135" w:author="Jon Borrelli" w:date="2014-10-11T21:08:00Z">
        <w:r w:rsidR="00F30F87">
          <w:rPr>
            <w:rFonts w:ascii="Times New Roman" w:hAnsi="Times New Roman" w:cs="Times New Roman"/>
          </w:rPr>
          <w:t xml:space="preserve">For example, the fourth species eats species one, two, and three. </w:t>
        </w:r>
      </w:ins>
      <w:ins w:id="136" w:author="Jon Borrelli" w:date="2014-10-11T21:02:00Z">
        <w:r w:rsidRPr="00531EC7">
          <w:rPr>
            <w:rFonts w:ascii="Times New Roman" w:hAnsi="Times New Roman" w:cs="Times New Roman"/>
          </w:rPr>
          <w:t>Each web was then converted into a signed matrix, with (+/-) assigned to each predator prey link and a (-) assigned to the diagonal, indicating negative density dependence. Due to our use of universal omnivory, the sign matrices consist of positives on the upper triangle of the matrix, and negatives on the lower triangle.</w:t>
        </w:r>
      </w:ins>
      <w:ins w:id="137" w:author="Jon Borrelli" w:date="2014-10-11T21:09:00Z">
        <w:r w:rsidR="00F30F87">
          <w:rPr>
            <w:rFonts w:ascii="Times New Roman" w:hAnsi="Times New Roman" w:cs="Times New Roman"/>
          </w:rPr>
          <w:t xml:space="preserve"> </w:t>
        </w:r>
      </w:ins>
    </w:p>
    <w:p w14:paraId="42BF4DAD" w14:textId="3AA11614" w:rsidR="00E2736A" w:rsidRPr="00531EC7" w:rsidRDefault="00E2736A" w:rsidP="00E2736A">
      <w:pPr>
        <w:spacing w:line="480" w:lineRule="auto"/>
        <w:rPr>
          <w:ins w:id="138" w:author="Jon Borrelli" w:date="2014-10-11T21:02:00Z"/>
          <w:rFonts w:ascii="Times New Roman" w:hAnsi="Times New Roman" w:cs="Times New Roman"/>
        </w:rPr>
      </w:pPr>
      <w:ins w:id="139" w:author="Jon Borrelli" w:date="2014-10-11T21:02:00Z">
        <w:r>
          <w:rPr>
            <w:rFonts w:ascii="Times New Roman" w:hAnsi="Times New Roman" w:cs="Times New Roman"/>
            <w:i/>
          </w:rPr>
          <w:t>2.1</w:t>
        </w:r>
        <w:r w:rsidRPr="00531EC7">
          <w:rPr>
            <w:rFonts w:ascii="Times New Roman" w:hAnsi="Times New Roman" w:cs="Times New Roman"/>
            <w:i/>
          </w:rPr>
          <w:t>.2 Random webs</w:t>
        </w:r>
      </w:ins>
    </w:p>
    <w:p w14:paraId="4E774E16" w14:textId="0AC64DA2" w:rsidR="00E2736A" w:rsidRPr="00531EC7" w:rsidRDefault="00E2736A">
      <w:pPr>
        <w:spacing w:line="480" w:lineRule="auto"/>
        <w:ind w:firstLine="720"/>
        <w:rPr>
          <w:ins w:id="140" w:author="Jon Borrelli" w:date="2014-10-11T21:02:00Z"/>
          <w:rFonts w:ascii="Times New Roman" w:hAnsi="Times New Roman" w:cs="Times New Roman"/>
        </w:rPr>
        <w:pPrChange w:id="141" w:author="Jon Borrelli" w:date="2014-10-11T23:18:00Z">
          <w:pPr>
            <w:spacing w:line="480" w:lineRule="auto"/>
          </w:pPr>
        </w:pPrChange>
      </w:pPr>
      <w:ins w:id="142" w:author="Jon Borrelli" w:date="2014-10-11T21:02:00Z">
        <w:r w:rsidRPr="00531EC7">
          <w:rPr>
            <w:rFonts w:ascii="Times New Roman" w:hAnsi="Times New Roman" w:cs="Times New Roman"/>
          </w:rPr>
          <w:t xml:space="preserve">Random ten-species webs were generated with </w:t>
        </w:r>
      </w:ins>
      <w:ins w:id="143" w:author="Jon Borrelli" w:date="2014-10-11T23:11:00Z">
        <w:r w:rsidR="00171FBD">
          <w:rPr>
            <w:rFonts w:ascii="Times New Roman" w:hAnsi="Times New Roman" w:cs="Times New Roman"/>
          </w:rPr>
          <w:t>five different</w:t>
        </w:r>
      </w:ins>
      <w:ins w:id="144" w:author="Jon Borrelli" w:date="2014-10-11T21:02:00Z">
        <w:r w:rsidRPr="00531EC7">
          <w:rPr>
            <w:rFonts w:ascii="Times New Roman" w:hAnsi="Times New Roman" w:cs="Times New Roman"/>
          </w:rPr>
          <w:t xml:space="preserve"> levels of connectance</w:t>
        </w:r>
      </w:ins>
      <w:ins w:id="145" w:author="Jon Borrelli" w:date="2014-10-11T23:11:00Z">
        <w:r w:rsidR="00171FBD">
          <w:rPr>
            <w:rFonts w:ascii="Times New Roman" w:hAnsi="Times New Roman" w:cs="Times New Roman"/>
          </w:rPr>
          <w:t xml:space="preserve"> (0.12, 0.16, 0.20, 0.24, </w:t>
        </w:r>
      </w:ins>
      <w:ins w:id="146" w:author="Jon Borrelli" w:date="2014-10-11T23:16:00Z">
        <w:r w:rsidR="00171FBD">
          <w:rPr>
            <w:rFonts w:ascii="Times New Roman" w:hAnsi="Times New Roman" w:cs="Times New Roman"/>
          </w:rPr>
          <w:t>and 0.28</w:t>
        </w:r>
      </w:ins>
      <w:ins w:id="147" w:author="Jon Borrelli" w:date="2014-10-11T23:11:00Z">
        <w:r w:rsidR="00171FBD">
          <w:rPr>
            <w:rFonts w:ascii="Times New Roman" w:hAnsi="Times New Roman" w:cs="Times New Roman"/>
          </w:rPr>
          <w:t>)</w:t>
        </w:r>
      </w:ins>
      <w:ins w:id="148" w:author="Jon Borrelli" w:date="2014-10-11T21:02:00Z">
        <w:r w:rsidRPr="00531EC7">
          <w:rPr>
            <w:rFonts w:ascii="Times New Roman" w:hAnsi="Times New Roman" w:cs="Times New Roman"/>
          </w:rPr>
          <w:t>. To ensure that we were sampling webs with all possible chain lengths the construction of each random web was started with a chain of two to ten species (one to nine links). Then, depending on the connectance, any remaining links were randomly assigned among species. For example, a ten species food web with a connectance (links per species squared) of 0.14 has 14 links. Thus a random web initiated with a ten species chain would have five more links randomly distributed, while a random web initiated with a five species chain would have nine more links distributed among the species. Each link was given a (+/-) to generate the sign matrix, with zeros indicat</w:t>
        </w:r>
        <w:r w:rsidR="004743F2">
          <w:rPr>
            <w:rFonts w:ascii="Times New Roman" w:hAnsi="Times New Roman" w:cs="Times New Roman"/>
          </w:rPr>
          <w:t xml:space="preserve">ing no interaction. </w:t>
        </w:r>
      </w:ins>
      <w:ins w:id="149" w:author="Jon Borrelli" w:date="2014-10-11T23:26:00Z">
        <w:r w:rsidR="004743F2">
          <w:rPr>
            <w:rFonts w:ascii="Times New Roman" w:hAnsi="Times New Roman" w:cs="Times New Roman"/>
          </w:rPr>
          <w:t>N</w:t>
        </w:r>
      </w:ins>
      <w:ins w:id="150" w:author="Jon Borrelli" w:date="2014-10-11T21:02:00Z">
        <w:r w:rsidRPr="00531EC7">
          <w:rPr>
            <w:rFonts w:ascii="Times New Roman" w:hAnsi="Times New Roman" w:cs="Times New Roman"/>
          </w:rPr>
          <w:t xml:space="preserve">egatives were assigned to the diagonal. All random </w:t>
        </w:r>
        <w:r w:rsidRPr="00531EC7">
          <w:rPr>
            <w:rFonts w:ascii="Times New Roman" w:hAnsi="Times New Roman" w:cs="Times New Roman"/>
          </w:rPr>
          <w:lastRenderedPageBreak/>
          <w:t xml:space="preserve">webs were constrained so that each species either consumed another species directly, or was consumed itself (i.e. no unconnected nodes). For each level of connectance </w:t>
        </w:r>
      </w:ins>
      <w:ins w:id="151" w:author="Jon Borrelli" w:date="2014-10-11T23:19:00Z">
        <w:r w:rsidR="004743F2">
          <w:rPr>
            <w:rFonts w:ascii="Times New Roman" w:hAnsi="Times New Roman" w:cs="Times New Roman"/>
          </w:rPr>
          <w:t>225</w:t>
        </w:r>
      </w:ins>
      <w:ins w:id="152" w:author="Jon Borrelli" w:date="2014-10-11T21:02:00Z">
        <w:r w:rsidRPr="00531EC7">
          <w:rPr>
            <w:rFonts w:ascii="Times New Roman" w:hAnsi="Times New Roman" w:cs="Times New Roman"/>
          </w:rPr>
          <w:t xml:space="preserve"> webs were generated.</w:t>
        </w:r>
      </w:ins>
    </w:p>
    <w:p w14:paraId="00E1232A" w14:textId="7BD21269" w:rsidR="00E2736A" w:rsidRDefault="00E2736A">
      <w:pPr>
        <w:spacing w:line="480" w:lineRule="auto"/>
        <w:ind w:firstLine="720"/>
        <w:rPr>
          <w:ins w:id="153" w:author="Jon Borrelli" w:date="2014-10-11T23:20:00Z"/>
          <w:rFonts w:ascii="Times New Roman" w:hAnsi="Times New Roman" w:cs="Times New Roman"/>
        </w:rPr>
        <w:pPrChange w:id="154" w:author="Jon Borrelli" w:date="2014-10-11T23:18:00Z">
          <w:pPr>
            <w:spacing w:line="480" w:lineRule="auto"/>
          </w:pPr>
        </w:pPrChange>
      </w:pPr>
      <w:ins w:id="155" w:author="Jon Borrelli" w:date="2014-10-11T21:02:00Z">
        <w:r w:rsidRPr="00531EC7">
          <w:rPr>
            <w:rFonts w:ascii="Times New Roman" w:hAnsi="Times New Roman" w:cs="Times New Roman"/>
          </w:rPr>
          <w:t>We chose use</w:t>
        </w:r>
      </w:ins>
      <w:ins w:id="156" w:author="Jon Borrelli" w:date="2014-10-11T21:14:00Z">
        <w:r w:rsidR="005B241A">
          <w:rPr>
            <w:rFonts w:ascii="Times New Roman" w:hAnsi="Times New Roman" w:cs="Times New Roman"/>
          </w:rPr>
          <w:t xml:space="preserve"> a random</w:t>
        </w:r>
      </w:ins>
      <w:ins w:id="157" w:author="Jon Borrelli" w:date="2014-10-11T21:02:00Z">
        <w:r w:rsidR="005B241A">
          <w:rPr>
            <w:rFonts w:ascii="Times New Roman" w:hAnsi="Times New Roman" w:cs="Times New Roman"/>
          </w:rPr>
          <w:t xml:space="preserve"> model to construct these</w:t>
        </w:r>
        <w:r w:rsidRPr="00531EC7">
          <w:rPr>
            <w:rFonts w:ascii="Times New Roman" w:hAnsi="Times New Roman" w:cs="Times New Roman"/>
          </w:rPr>
          <w:t xml:space="preserve"> food webs </w:t>
        </w:r>
      </w:ins>
      <w:ins w:id="158" w:author="Jon Borrelli" w:date="2014-10-11T21:15:00Z">
        <w:r w:rsidR="005B241A">
          <w:rPr>
            <w:rFonts w:ascii="Times New Roman" w:hAnsi="Times New Roman" w:cs="Times New Roman"/>
          </w:rPr>
          <w:t xml:space="preserve">for a </w:t>
        </w:r>
      </w:ins>
      <w:ins w:id="159" w:author="Jon Borrelli" w:date="2014-10-11T21:02:00Z">
        <w:r w:rsidRPr="00531EC7">
          <w:rPr>
            <w:rFonts w:ascii="Times New Roman" w:hAnsi="Times New Roman" w:cs="Times New Roman"/>
          </w:rPr>
          <w:t>thorough exploration of the parameter space of potential food web configurations</w:t>
        </w:r>
      </w:ins>
      <w:ins w:id="160" w:author="Jon Borrelli" w:date="2014-10-11T21:15:00Z">
        <w:r w:rsidR="005B241A">
          <w:rPr>
            <w:rFonts w:ascii="Times New Roman" w:hAnsi="Times New Roman" w:cs="Times New Roman"/>
          </w:rPr>
          <w:t xml:space="preserve">. Food </w:t>
        </w:r>
      </w:ins>
      <w:ins w:id="161" w:author="Jon Borrelli" w:date="2014-10-11T21:16:00Z">
        <w:r w:rsidR="005B241A">
          <w:rPr>
            <w:rFonts w:ascii="Times New Roman" w:hAnsi="Times New Roman" w:cs="Times New Roman"/>
          </w:rPr>
          <w:t>webs built using the cascade or niche model have similar structural properties to those that are observed in nature. Using the random model we can</w:t>
        </w:r>
      </w:ins>
      <w:ins w:id="162" w:author="Jon Borrelli" w:date="2014-10-11T21:02:00Z">
        <w:r w:rsidRPr="00531EC7">
          <w:rPr>
            <w:rFonts w:ascii="Times New Roman" w:hAnsi="Times New Roman" w:cs="Times New Roman"/>
          </w:rPr>
          <w:t xml:space="preserve"> include webs that </w:t>
        </w:r>
      </w:ins>
      <w:ins w:id="163" w:author="Jon Borrelli" w:date="2014-10-11T21:18:00Z">
        <w:r w:rsidR="005B241A">
          <w:rPr>
            <w:rFonts w:ascii="Times New Roman" w:hAnsi="Times New Roman" w:cs="Times New Roman"/>
          </w:rPr>
          <w:t>we would not expect to</w:t>
        </w:r>
      </w:ins>
      <w:ins w:id="164" w:author="Jon Borrelli" w:date="2014-10-11T21:02:00Z">
        <w:r w:rsidRPr="00531EC7">
          <w:rPr>
            <w:rFonts w:ascii="Times New Roman" w:hAnsi="Times New Roman" w:cs="Times New Roman"/>
          </w:rPr>
          <w:t xml:space="preserve"> </w:t>
        </w:r>
      </w:ins>
      <w:ins w:id="165" w:author="Jon Borrelli" w:date="2014-10-11T21:18:00Z">
        <w:r w:rsidR="005B241A">
          <w:rPr>
            <w:rFonts w:ascii="Times New Roman" w:hAnsi="Times New Roman" w:cs="Times New Roman"/>
          </w:rPr>
          <w:t>find</w:t>
        </w:r>
      </w:ins>
      <w:ins w:id="166" w:author="Jon Borrelli" w:date="2014-10-11T21:02:00Z">
        <w:r w:rsidRPr="00531EC7">
          <w:rPr>
            <w:rFonts w:ascii="Times New Roman" w:hAnsi="Times New Roman" w:cs="Times New Roman"/>
          </w:rPr>
          <w:t xml:space="preserve"> in nature, whi</w:t>
        </w:r>
        <w:r w:rsidR="005B241A">
          <w:rPr>
            <w:rFonts w:ascii="Times New Roman" w:hAnsi="Times New Roman" w:cs="Times New Roman"/>
          </w:rPr>
          <w:t>ch is why it is</w:t>
        </w:r>
        <w:r w:rsidRPr="00531EC7">
          <w:rPr>
            <w:rFonts w:ascii="Times New Roman" w:hAnsi="Times New Roman" w:cs="Times New Roman"/>
          </w:rPr>
          <w:t xml:space="preserve"> useful to test our hypotheses.</w:t>
        </w:r>
      </w:ins>
      <w:ins w:id="167" w:author="Jon Borrelli" w:date="2014-10-11T21:12:00Z">
        <w:r w:rsidR="00F30F87">
          <w:rPr>
            <w:rFonts w:ascii="Times New Roman" w:hAnsi="Times New Roman" w:cs="Times New Roman"/>
          </w:rPr>
          <w:t xml:space="preserve"> </w:t>
        </w:r>
      </w:ins>
      <w:ins w:id="168" w:author="Jon Borrelli" w:date="2014-10-11T21:13:00Z">
        <w:r w:rsidR="00F30F87">
          <w:rPr>
            <w:rFonts w:ascii="Times New Roman" w:hAnsi="Times New Roman" w:cs="Times New Roman"/>
          </w:rPr>
          <w:t>Additionally</w:t>
        </w:r>
      </w:ins>
      <w:ins w:id="169" w:author="Jon Borrelli" w:date="2014-10-11T21:12:00Z">
        <w:r w:rsidR="00F30F87">
          <w:rPr>
            <w:rFonts w:ascii="Times New Roman" w:hAnsi="Times New Roman" w:cs="Times New Roman"/>
          </w:rPr>
          <w:t xml:space="preserve">, many of the commonly found food web motifs are also </w:t>
        </w:r>
      </w:ins>
      <w:ins w:id="170" w:author="Jon Borrelli" w:date="2014-10-11T21:13:00Z">
        <w:r w:rsidR="00F30F87">
          <w:rPr>
            <w:rFonts w:ascii="Times New Roman" w:hAnsi="Times New Roman" w:cs="Times New Roman"/>
          </w:rPr>
          <w:t xml:space="preserve">found in these webs, such as </w:t>
        </w:r>
        <w:proofErr w:type="spellStart"/>
        <w:r w:rsidR="005B241A">
          <w:rPr>
            <w:rFonts w:ascii="Times New Roman" w:hAnsi="Times New Roman" w:cs="Times New Roman"/>
          </w:rPr>
          <w:t>tritrophic</w:t>
        </w:r>
        <w:proofErr w:type="spellEnd"/>
        <w:r w:rsidR="005B241A">
          <w:rPr>
            <w:rFonts w:ascii="Times New Roman" w:hAnsi="Times New Roman" w:cs="Times New Roman"/>
          </w:rPr>
          <w:t xml:space="preserve"> chains, apparent competition, direct competition, and </w:t>
        </w:r>
        <w:proofErr w:type="spellStart"/>
        <w:r w:rsidR="005B241A">
          <w:rPr>
            <w:rFonts w:ascii="Times New Roman" w:hAnsi="Times New Roman" w:cs="Times New Roman"/>
          </w:rPr>
          <w:t>intraguild</w:t>
        </w:r>
        <w:proofErr w:type="spellEnd"/>
        <w:r w:rsidR="005B241A">
          <w:rPr>
            <w:rFonts w:ascii="Times New Roman" w:hAnsi="Times New Roman" w:cs="Times New Roman"/>
          </w:rPr>
          <w:t xml:space="preserve"> predation. However, due to the way we built these we</w:t>
        </w:r>
        <w:r w:rsidR="004743F2">
          <w:rPr>
            <w:rFonts w:ascii="Times New Roman" w:hAnsi="Times New Roman" w:cs="Times New Roman"/>
          </w:rPr>
          <w:t>bs there are no trophic loops.</w:t>
        </w:r>
      </w:ins>
    </w:p>
    <w:p w14:paraId="0ED6E6C6" w14:textId="39759972" w:rsidR="004743F2" w:rsidRPr="004743F2" w:rsidRDefault="004743F2" w:rsidP="004743F2">
      <w:pPr>
        <w:spacing w:line="480" w:lineRule="auto"/>
        <w:rPr>
          <w:ins w:id="171" w:author="Jon Borrelli" w:date="2014-10-11T21:03:00Z"/>
          <w:rFonts w:ascii="Times New Roman" w:hAnsi="Times New Roman" w:cs="Times New Roman"/>
          <w:i/>
        </w:rPr>
      </w:pPr>
      <w:ins w:id="172" w:author="Jon Borrelli" w:date="2014-10-11T23:20:00Z">
        <w:r>
          <w:rPr>
            <w:rFonts w:ascii="Times New Roman" w:hAnsi="Times New Roman" w:cs="Times New Roman"/>
            <w:i/>
          </w:rPr>
          <w:t>2.1.3 Niche model webs</w:t>
        </w:r>
      </w:ins>
    </w:p>
    <w:p w14:paraId="67F7E6EC" w14:textId="641EFE6F" w:rsidR="00867B35" w:rsidRDefault="00AF1F74" w:rsidP="00531EC7">
      <w:pPr>
        <w:spacing w:line="480" w:lineRule="auto"/>
        <w:rPr>
          <w:ins w:id="173" w:author="Jon Borrelli" w:date="2014-10-11T23:28:00Z"/>
          <w:rFonts w:ascii="Times New Roman" w:hAnsi="Times New Roman" w:cs="Times New Roman"/>
        </w:rPr>
      </w:pPr>
      <w:ins w:id="174" w:author="Jon Borrelli" w:date="2014-10-11T22:51:00Z">
        <w:r>
          <w:rPr>
            <w:rFonts w:ascii="Times New Roman" w:hAnsi="Times New Roman" w:cs="Times New Roman"/>
          </w:rPr>
          <w:tab/>
          <w:t xml:space="preserve">The niche model </w:t>
        </w:r>
      </w:ins>
      <w:ins w:id="175" w:author="Jon Borrelli" w:date="2014-10-11T22:52:00Z">
        <w:r>
          <w:rPr>
            <w:rFonts w:ascii="Times New Roman" w:hAnsi="Times New Roman" w:cs="Times New Roman"/>
          </w:rPr>
          <w:fldChar w:fldCharType="begin" w:fldLock="1"/>
        </w:r>
      </w:ins>
      <w:r w:rsidR="008870E1">
        <w:rPr>
          <w:rFonts w:ascii="Times New Roman" w:hAnsi="Times New Roman" w:cs="Times New Roman"/>
        </w:rPr>
        <w:instrText>ADDIN CSL_CITATION { "citationItems" : [ { "id" : "ITEM-1", "itemData" : { "DOI" : "10.1038/35004572", "ISSN" : "0028-0836", "PMID" : "10724169", "abstract" : "Several of the most ambitious theories in ecology describe food webs that document the structure of strong and weak trophic links that is responsible for ecological dynamics among diverse assemblages of species. Early mechanism-based theory asserted that food webs have little omnivory and several properties that are independent of species richness. This theory was overturned by empirical studies that found food webs to be much more complex, but these studies did not provide mechanistic explanations for the complexity. Here we show that a remarkably simple model fills this scientific void by successfully predicting key structural properties of the most complex and comprehensive food webs in the primary literature. These properties include the fractions of species at top, intermediate and basal trophic levels, the means and variabilities of generality, vulnerability and food-chain length, and the degrees of cannibalism, omnivory, looping and trophic similarity. Using only two empirical parameters, species number and connectance, our 'niche model' extends the existing 'cascade model and improves its fit ten-fold by constraining species to consume a contiguous sequence of prey in a one-dimensional trophic niche.", "author" : [ { "dropping-particle" : "", "family" : "Williams", "given" : "R J", "non-dropping-particle" : "", "parse-names" : false, "suffix" : "" }, { "dropping-particle" : "", "family" : "Martinez", "given" : "N D", "non-dropping-particle" : "", "parse-names" : false, "suffix" : "" } ], "container-title" : "Nature", "id" : "ITEM-1", "issue" : "6774", "issued" : { "date-parts" : [ [ "2000", "3", "9" ] ] }, "page" : "180-183", "title" : "Simple rules yield complex food webs", "type" : "article-journal", "volume" : "404" }, "uris" : [ "http://www.mendeley.com/documents/?uuid=0a3a79f0-da01-4f8a-b2de-4b6f43c45bdc" ] } ], "mendeley" : { "previouslyFormattedCitation" : "(Williams and Martinez, 2000)" }, "properties" : { "noteIndex" : 0 }, "schema" : "https://github.com/citation-style-language/schema/raw/master/csl-citation.json" }</w:instrText>
      </w:r>
      <w:r>
        <w:rPr>
          <w:rFonts w:ascii="Times New Roman" w:hAnsi="Times New Roman" w:cs="Times New Roman"/>
        </w:rPr>
        <w:fldChar w:fldCharType="separate"/>
      </w:r>
      <w:r w:rsidR="007825D5" w:rsidRPr="007825D5">
        <w:rPr>
          <w:rFonts w:ascii="Times New Roman" w:hAnsi="Times New Roman" w:cs="Times New Roman"/>
          <w:noProof/>
        </w:rPr>
        <w:t>(Williams and Martinez, 2000)</w:t>
      </w:r>
      <w:ins w:id="176" w:author="Jon Borrelli" w:date="2014-10-11T22:52:00Z">
        <w:r>
          <w:rPr>
            <w:rFonts w:ascii="Times New Roman" w:hAnsi="Times New Roman" w:cs="Times New Roman"/>
          </w:rPr>
          <w:fldChar w:fldCharType="end"/>
        </w:r>
        <w:r>
          <w:rPr>
            <w:rFonts w:ascii="Times New Roman" w:hAnsi="Times New Roman" w:cs="Times New Roman"/>
          </w:rPr>
          <w:t xml:space="preserve"> uses two parameters, the number of species and connectance, to construct food webs. </w:t>
        </w:r>
      </w:ins>
      <w:ins w:id="177" w:author="Jon Borrelli" w:date="2014-10-11T22:55:00Z">
        <w:r w:rsidR="007825D5">
          <w:rPr>
            <w:rFonts w:ascii="Times New Roman" w:hAnsi="Times New Roman" w:cs="Times New Roman"/>
          </w:rPr>
          <w:t xml:space="preserve">Species are </w:t>
        </w:r>
      </w:ins>
      <w:ins w:id="178" w:author="Jon Borrelli" w:date="2014-10-11T23:05:00Z">
        <w:r w:rsidR="007825D5">
          <w:rPr>
            <w:rFonts w:ascii="Times New Roman" w:hAnsi="Times New Roman" w:cs="Times New Roman"/>
          </w:rPr>
          <w:t>assigned a randomly drawn niche value</w:t>
        </w:r>
        <w:r w:rsidR="00171FBD">
          <w:rPr>
            <w:rFonts w:ascii="Times New Roman" w:hAnsi="Times New Roman" w:cs="Times New Roman"/>
          </w:rPr>
          <w:t xml:space="preserve"> and feeding range. The center of the feeding range is randomly placed at a point lower than the species</w:t>
        </w:r>
      </w:ins>
      <w:ins w:id="179" w:author="Jon Borrelli" w:date="2014-10-11T23:06:00Z">
        <w:r w:rsidR="00171FBD">
          <w:rPr>
            <w:rFonts w:ascii="Times New Roman" w:hAnsi="Times New Roman" w:cs="Times New Roman"/>
          </w:rPr>
          <w:t xml:space="preserve">’ own niche value. </w:t>
        </w:r>
      </w:ins>
      <w:ins w:id="180" w:author="Jon Borrelli" w:date="2014-10-11T23:10:00Z">
        <w:r w:rsidR="00171FBD">
          <w:rPr>
            <w:rFonts w:ascii="Times New Roman" w:hAnsi="Times New Roman" w:cs="Times New Roman"/>
          </w:rPr>
          <w:t xml:space="preserve">Each species then feeds on all species whose niche values lie within the feeding range. </w:t>
        </w:r>
      </w:ins>
      <w:ins w:id="181" w:author="Jon Borrelli" w:date="2014-10-11T23:27:00Z">
        <w:r w:rsidR="004743F2">
          <w:rPr>
            <w:rFonts w:ascii="Times New Roman" w:hAnsi="Times New Roman" w:cs="Times New Roman"/>
          </w:rPr>
          <w:t xml:space="preserve">Trophic loops are allowed in this model, because only the center of the feeding range must be below </w:t>
        </w:r>
        <w:r w:rsidR="00867B35">
          <w:rPr>
            <w:rFonts w:ascii="Times New Roman" w:hAnsi="Times New Roman" w:cs="Times New Roman"/>
          </w:rPr>
          <w:t>the given species’ niche value up to half the feeding range can be on species with a greater niche value</w:t>
        </w:r>
      </w:ins>
      <w:ins w:id="182" w:author="Jon Borrelli" w:date="2014-10-11T23:10:00Z">
        <w:r w:rsidR="00171FBD">
          <w:rPr>
            <w:rFonts w:ascii="Times New Roman" w:hAnsi="Times New Roman" w:cs="Times New Roman"/>
          </w:rPr>
          <w:t>.</w:t>
        </w:r>
      </w:ins>
      <w:ins w:id="183" w:author="Jon Borrelli" w:date="2014-10-11T23:28:00Z">
        <w:r w:rsidR="00867B35">
          <w:rPr>
            <w:rFonts w:ascii="Times New Roman" w:hAnsi="Times New Roman" w:cs="Times New Roman"/>
          </w:rPr>
          <w:t xml:space="preserve"> </w:t>
        </w:r>
      </w:ins>
      <w:ins w:id="184" w:author="Jon Borrelli" w:date="2014-10-11T23:33:00Z">
        <w:r w:rsidR="00867B35">
          <w:rPr>
            <w:rFonts w:ascii="Times New Roman" w:hAnsi="Times New Roman" w:cs="Times New Roman"/>
          </w:rPr>
          <w:t xml:space="preserve">It has been shown that the niche model accurately reproduces many structural properties of food webs </w:t>
        </w:r>
      </w:ins>
      <w:ins w:id="185" w:author="Jon Borrelli" w:date="2014-10-11T23:34:00Z">
        <w:r w:rsidR="00867B35">
          <w:rPr>
            <w:rFonts w:ascii="Times New Roman" w:hAnsi="Times New Roman" w:cs="Times New Roman"/>
          </w:rPr>
          <w:fldChar w:fldCharType="begin" w:fldLock="1"/>
        </w:r>
      </w:ins>
      <w:r w:rsidR="008870E1">
        <w:rPr>
          <w:rFonts w:ascii="Times New Roman" w:hAnsi="Times New Roman" w:cs="Times New Roman"/>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"uris" : [ "http://www.mendeley.com/documents/?uuid=31d447de-787d-487f-8076-8d8c0bc42f56" ] }, { "id" : "ITEM-2",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"ITEM-2", "issue" : "1621", "issued" : { "date-parts" : [ [ "2007", "8", "22" ] ] }, "page" : "1931-1940", "title" : "Evidence for the existence of a robust pattern of prey selection in food webs", "type" : "article-journal", "volume" : "274" }, "uris" : [ "http://www.mendeley.com/documents/?uuid=1c835e37-2ccc-431e-9dc5-46f8686a7f63" ] }, { "id" : "ITEM-3", "itemData" : { "author" : [ { "dropping-particle" : "", "family" : "Stouffer", "given" : "Daniel B.", "non-dropping-particle" : "", "parse-names" : false, "suffix" : "" }, { "dropping-particle" : "", "family" : "Camacho", "given" : "J", "non-dropping-particle" : "", "parse-names" : false, "suffix" : "" }, { "dropping-particle" : "", "family" : "Guimera", "given" : "R", "non-dropping-particle" : "", "parse-names" : false, "suffix" : "" }, { "dropping-particle" : "", "family" : "Ng", "given" : "C A", "non-dropping-particle" : "", "parse-names" : false, "suffix" : "" }, { "dropping-particle" : "", "family" : "Amaral", "given" : "L A Nunes", "non-dropping-particle" : "", "parse-names" : false, "suffix" : "" } ], "container-title" : "Ecology", "id" : "ITEM-3", "issue" : "5", "issued" : { "date-parts" : [ [ "2005" ] ] }, "page" : "1301-1311", "title" : "Quantitative patterns in the structure of model and empirical food webs", "type" : "article-journal", "volume" : "86" }, "uris" : [ "http://www.mendeley.com/documents/?uuid=2f8a1437-1608-4911-be5f-adad7020bd0c" ] } ], "mendeley" : { "previouslyFormattedCitation" : "(Camacho et al., 2007; Stouffer et al., 2007, 2005)" }, "properties" : { "noteIndex" : 0 }, "schema" : "https://github.com/citation-style-language/schema/raw/master/csl-citation.json" }</w:instrText>
      </w:r>
      <w:r w:rsidR="00867B35">
        <w:rPr>
          <w:rFonts w:ascii="Times New Roman" w:hAnsi="Times New Roman" w:cs="Times New Roman"/>
        </w:rPr>
        <w:fldChar w:fldCharType="separate"/>
      </w:r>
      <w:r w:rsidR="00867B35" w:rsidRPr="00867B35">
        <w:rPr>
          <w:rFonts w:ascii="Times New Roman" w:hAnsi="Times New Roman" w:cs="Times New Roman"/>
          <w:noProof/>
        </w:rPr>
        <w:t>(Camacho et al., 2007; Stouffer et al., 2007, 2005)</w:t>
      </w:r>
      <w:ins w:id="186" w:author="Jon Borrelli" w:date="2014-10-11T23:34:00Z">
        <w:r w:rsidR="00867B35">
          <w:rPr>
            <w:rFonts w:ascii="Times New Roman" w:hAnsi="Times New Roman" w:cs="Times New Roman"/>
          </w:rPr>
          <w:fldChar w:fldCharType="end"/>
        </w:r>
      </w:ins>
    </w:p>
    <w:p w14:paraId="0DB03403" w14:textId="6A4D6A59" w:rsidR="00171FBD" w:rsidRPr="00AF1F74" w:rsidRDefault="004743F2">
      <w:pPr>
        <w:spacing w:line="480" w:lineRule="auto"/>
        <w:ind w:firstLine="720"/>
        <w:rPr>
          <w:rFonts w:ascii="Times New Roman" w:hAnsi="Times New Roman" w:cs="Times New Roman"/>
        </w:rPr>
        <w:pPrChange w:id="187" w:author="Jon Borrelli" w:date="2014-10-11T23:28:00Z">
          <w:pPr>
            <w:spacing w:line="480" w:lineRule="auto"/>
          </w:pPr>
        </w:pPrChange>
      </w:pPr>
      <w:ins w:id="188" w:author="Jon Borrelli" w:date="2014-10-11T23:21:00Z">
        <w:r>
          <w:rPr>
            <w:rFonts w:ascii="Times New Roman" w:hAnsi="Times New Roman" w:cs="Times New Roman"/>
          </w:rPr>
          <w:t xml:space="preserve">For each of </w:t>
        </w:r>
      </w:ins>
      <w:ins w:id="189" w:author="Jon Borrelli" w:date="2014-10-11T23:13:00Z">
        <w:r w:rsidR="00171FBD">
          <w:rPr>
            <w:rFonts w:ascii="Times New Roman" w:hAnsi="Times New Roman" w:cs="Times New Roman"/>
          </w:rPr>
          <w:t>five levels of connectance</w:t>
        </w:r>
      </w:ins>
      <w:ins w:id="190" w:author="Jon Borrelli" w:date="2014-10-11T23:14:00Z">
        <w:r w:rsidR="00171FBD">
          <w:rPr>
            <w:rFonts w:ascii="Times New Roman" w:hAnsi="Times New Roman" w:cs="Times New Roman"/>
          </w:rPr>
          <w:t xml:space="preserve"> (</w:t>
        </w:r>
      </w:ins>
      <w:ins w:id="191" w:author="Jon Borrelli" w:date="2014-10-11T23:16:00Z">
        <w:r w:rsidR="00171FBD">
          <w:rPr>
            <w:rFonts w:ascii="Times New Roman" w:hAnsi="Times New Roman" w:cs="Times New Roman"/>
          </w:rPr>
          <w:t>0.12, 0.16, 0.20, 0.24, and 0.28</w:t>
        </w:r>
      </w:ins>
      <w:ins w:id="192" w:author="Jon Borrelli" w:date="2014-10-11T23:14:00Z">
        <w:r w:rsidR="00171FBD">
          <w:rPr>
            <w:rFonts w:ascii="Times New Roman" w:hAnsi="Times New Roman" w:cs="Times New Roman"/>
          </w:rPr>
          <w:t>)</w:t>
        </w:r>
      </w:ins>
      <w:ins w:id="193" w:author="Jon Borrelli" w:date="2014-10-11T23:21:00Z">
        <w:r w:rsidR="009C0AA8">
          <w:rPr>
            <w:rFonts w:ascii="Times New Roman" w:hAnsi="Times New Roman" w:cs="Times New Roman"/>
          </w:rPr>
          <w:t xml:space="preserve"> 10</w:t>
        </w:r>
        <w:r>
          <w:rPr>
            <w:rFonts w:ascii="Times New Roman" w:hAnsi="Times New Roman" w:cs="Times New Roman"/>
          </w:rPr>
          <w:t>5 ten-species niche model webs were generated</w:t>
        </w:r>
      </w:ins>
      <w:ins w:id="194" w:author="Jon Borrelli" w:date="2014-10-11T23:14:00Z">
        <w:r w:rsidR="00171FBD">
          <w:rPr>
            <w:rFonts w:ascii="Times New Roman" w:hAnsi="Times New Roman" w:cs="Times New Roman"/>
          </w:rPr>
          <w:t>.</w:t>
        </w:r>
      </w:ins>
      <w:ins w:id="195" w:author="Jon Borrelli" w:date="2014-10-11T23:15:00Z">
        <w:r w:rsidR="00171FBD">
          <w:rPr>
            <w:rFonts w:ascii="Times New Roman" w:hAnsi="Times New Roman" w:cs="Times New Roman"/>
          </w:rPr>
          <w:t xml:space="preserve"> </w:t>
        </w:r>
      </w:ins>
      <w:ins w:id="196" w:author="Jon Borrelli" w:date="2014-10-11T23:26:00Z">
        <w:r>
          <w:rPr>
            <w:rFonts w:ascii="Times New Roman" w:hAnsi="Times New Roman" w:cs="Times New Roman"/>
          </w:rPr>
          <w:t>Each web was then converted into the corresponding sign matrix, and negatives were assigned along the diagonal</w:t>
        </w:r>
      </w:ins>
      <w:ins w:id="197" w:author="Jon Borrelli" w:date="2014-10-11T23:35:00Z">
        <w:r w:rsidR="00867B35">
          <w:rPr>
            <w:rFonts w:ascii="Times New Roman" w:hAnsi="Times New Roman" w:cs="Times New Roman"/>
          </w:rPr>
          <w:t xml:space="preserve"> for all species</w:t>
        </w:r>
      </w:ins>
      <w:ins w:id="198" w:author="Jon Borrelli" w:date="2014-10-11T23:26:00Z">
        <w:r>
          <w:rPr>
            <w:rFonts w:ascii="Times New Roman" w:hAnsi="Times New Roman" w:cs="Times New Roman"/>
          </w:rPr>
          <w:t xml:space="preserve">. </w:t>
        </w:r>
      </w:ins>
      <w:ins w:id="199" w:author="Jon Borrelli" w:date="2014-10-11T23:14:00Z">
        <w:r w:rsidR="00171FBD">
          <w:rPr>
            <w:rFonts w:ascii="Times New Roman" w:hAnsi="Times New Roman" w:cs="Times New Roman"/>
          </w:rPr>
          <w:t xml:space="preserve"> </w:t>
        </w:r>
      </w:ins>
    </w:p>
    <w:p w14:paraId="6A3A7DEA" w14:textId="3A74191A" w:rsidR="00531EC7" w:rsidRPr="00531EC7" w:rsidRDefault="00531EC7" w:rsidP="00531EC7">
      <w:pPr>
        <w:spacing w:line="480" w:lineRule="auto"/>
        <w:rPr>
          <w:rFonts w:ascii="Times New Roman" w:hAnsi="Times New Roman" w:cs="Times New Roman"/>
          <w:b/>
        </w:rPr>
      </w:pPr>
      <w:r w:rsidRPr="00531EC7">
        <w:rPr>
          <w:rFonts w:ascii="Times New Roman" w:hAnsi="Times New Roman" w:cs="Times New Roman"/>
          <w:b/>
        </w:rPr>
        <w:lastRenderedPageBreak/>
        <w:t>2.</w:t>
      </w:r>
      <w:ins w:id="200" w:author="Jon Borrelli" w:date="2014-10-11T23:22:00Z">
        <w:r w:rsidR="004743F2">
          <w:rPr>
            <w:rFonts w:ascii="Times New Roman" w:hAnsi="Times New Roman" w:cs="Times New Roman"/>
            <w:b/>
          </w:rPr>
          <w:t>2</w:t>
        </w:r>
      </w:ins>
      <w:del w:id="201" w:author="Jon Borrelli" w:date="2014-10-11T23:22:00Z">
        <w:r w:rsidRPr="00531EC7" w:rsidDel="004743F2">
          <w:rPr>
            <w:rFonts w:ascii="Times New Roman" w:hAnsi="Times New Roman" w:cs="Times New Roman"/>
            <w:b/>
          </w:rPr>
          <w:delText>1</w:delText>
        </w:r>
      </w:del>
      <w:ins w:id="202" w:author="Jon Borrelli" w:date="2014-10-13T10:43:00Z">
        <w:r w:rsidR="009C0AA8">
          <w:rPr>
            <w:rFonts w:ascii="Times New Roman" w:hAnsi="Times New Roman" w:cs="Times New Roman"/>
            <w:b/>
          </w:rPr>
          <w:t xml:space="preserve"> General Model</w:t>
        </w:r>
      </w:ins>
      <w:del w:id="203" w:author="Jon Borrelli" w:date="2014-10-13T10:43:00Z">
        <w:r w:rsidRPr="00531EC7" w:rsidDel="009C0AA8">
          <w:rPr>
            <w:rFonts w:ascii="Times New Roman" w:hAnsi="Times New Roman" w:cs="Times New Roman"/>
            <w:b/>
          </w:rPr>
          <w:delText xml:space="preserve"> Model</w:delText>
        </w:r>
      </w:del>
    </w:p>
    <w:p w14:paraId="60FD6FF1" w14:textId="0D2093E7" w:rsidR="00531EC7" w:rsidRPr="00531EC7" w:rsidRDefault="00F30F87" w:rsidP="00531EC7">
      <w:pPr>
        <w:spacing w:line="480" w:lineRule="auto"/>
        <w:ind w:firstLine="720"/>
        <w:rPr>
          <w:rFonts w:ascii="Times New Roman" w:hAnsi="Times New Roman" w:cs="Times New Roman"/>
        </w:rPr>
      </w:pPr>
      <w:ins w:id="204" w:author="Jon Borrelli" w:date="2014-10-11T21:04:00Z">
        <w:r>
          <w:rPr>
            <w:rFonts w:ascii="Times New Roman" w:hAnsi="Times New Roman" w:cs="Times New Roman"/>
          </w:rPr>
          <w:t xml:space="preserve">The </w:t>
        </w:r>
        <w:proofErr w:type="spellStart"/>
        <w:r>
          <w:rPr>
            <w:rFonts w:ascii="Times New Roman" w:hAnsi="Times New Roman" w:cs="Times New Roman"/>
          </w:rPr>
          <w:t>Jacobian</w:t>
        </w:r>
        <w:proofErr w:type="spellEnd"/>
        <w:r>
          <w:rPr>
            <w:rFonts w:ascii="Times New Roman" w:hAnsi="Times New Roman" w:cs="Times New Roman"/>
          </w:rPr>
          <w:t xml:space="preserve"> matrix is found by taking the partial derivative of species growth equations. </w:t>
        </w:r>
      </w:ins>
      <w:r w:rsidR="00531EC7" w:rsidRPr="00531EC7">
        <w:rPr>
          <w:rFonts w:ascii="Times New Roman" w:hAnsi="Times New Roman" w:cs="Times New Roman"/>
        </w:rPr>
        <w:t>One of the benefits of using quasi sign-stability to determine the stability of food webs is that we do not need to explicitly define a model structure</w:t>
      </w:r>
      <w:ins w:id="205" w:author="Jon Borrelli" w:date="2014-10-11T21:03:00Z">
        <w:r>
          <w:rPr>
            <w:rFonts w:ascii="Times New Roman" w:hAnsi="Times New Roman" w:cs="Times New Roman"/>
          </w:rPr>
          <w:t xml:space="preserve"> for the predator-prey equations</w:t>
        </w:r>
      </w:ins>
      <w:r w:rsidR="00531EC7" w:rsidRPr="00531EC7">
        <w:rPr>
          <w:rFonts w:ascii="Times New Roman" w:hAnsi="Times New Roman" w:cs="Times New Roman"/>
        </w:rPr>
        <w:t xml:space="preserve">. Rather, the elements of the </w:t>
      </w:r>
      <w:proofErr w:type="spellStart"/>
      <w:r w:rsidR="00531EC7" w:rsidRPr="00531EC7">
        <w:rPr>
          <w:rFonts w:ascii="Times New Roman" w:hAnsi="Times New Roman" w:cs="Times New Roman"/>
        </w:rPr>
        <w:t>Jacobian</w:t>
      </w:r>
      <w:proofErr w:type="spellEnd"/>
      <w:r w:rsidR="00531EC7" w:rsidRPr="00531EC7">
        <w:rPr>
          <w:rFonts w:ascii="Times New Roman" w:hAnsi="Times New Roman" w:cs="Times New Roman"/>
        </w:rPr>
        <w:t xml:space="preserve"> matrix can be sampled from an underlying distribution that can be based on the predictions from a general model.</w:t>
      </w:r>
    </w:p>
    <w:p w14:paraId="75BC6D01" w14:textId="7777777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We assumed a general predator dependent functional response (Abrams &amp; </w:t>
      </w:r>
      <w:proofErr w:type="spellStart"/>
      <w:r w:rsidRPr="00531EC7">
        <w:rPr>
          <w:rFonts w:ascii="Times New Roman" w:hAnsi="Times New Roman" w:cs="Times New Roman"/>
        </w:rPr>
        <w:t>Ginzburg</w:t>
      </w:r>
      <w:proofErr w:type="spellEnd"/>
      <w:r w:rsidRPr="00531EC7">
        <w:rPr>
          <w:rFonts w:ascii="Times New Roman" w:hAnsi="Times New Roman" w:cs="Times New Roman"/>
        </w:rPr>
        <w:t>, 2000) where there is mutual interference among consumers. This means that the functional response is dependent on both the prey and predator densities, rather than only on prey density (as in prey-dependent). On the spectrum of interference between prey-dependence (no interference) and ratio-dependence (complete interference where the functional response is dependent on the number of prey per predator) our assumed predator-dependent functional response is not as extreme as, but is closer to, ratio-dependence (</w:t>
      </w:r>
      <w:proofErr w:type="spellStart"/>
      <w:r w:rsidRPr="00531EC7">
        <w:rPr>
          <w:rFonts w:ascii="Times New Roman" w:hAnsi="Times New Roman" w:cs="Times New Roman"/>
        </w:rPr>
        <w:t>Arditi</w:t>
      </w:r>
      <w:proofErr w:type="spellEnd"/>
      <w:r w:rsidRPr="00531EC7">
        <w:rPr>
          <w:rFonts w:ascii="Times New Roman" w:hAnsi="Times New Roman" w:cs="Times New Roman"/>
        </w:rPr>
        <w:t xml:space="preserve"> &amp; </w:t>
      </w:r>
      <w:proofErr w:type="spellStart"/>
      <w:r w:rsidRPr="00531EC7">
        <w:rPr>
          <w:rFonts w:ascii="Times New Roman" w:hAnsi="Times New Roman" w:cs="Times New Roman"/>
        </w:rPr>
        <w:t>Ginzburg</w:t>
      </w:r>
      <w:proofErr w:type="spellEnd"/>
      <w:r w:rsidRPr="00531EC7">
        <w:rPr>
          <w:rFonts w:ascii="Times New Roman" w:hAnsi="Times New Roman" w:cs="Times New Roman"/>
        </w:rPr>
        <w:t xml:space="preserve"> 2012).</w:t>
      </w:r>
    </w:p>
    <w:p w14:paraId="58AEB440" w14:textId="7777777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Given “hungry” predators a ratio-dependent functional response is approximately linear and the dynamics of the system are donor-controlled (</w:t>
      </w:r>
      <w:proofErr w:type="spellStart"/>
      <w:r w:rsidRPr="00531EC7">
        <w:rPr>
          <w:rFonts w:ascii="Times New Roman" w:hAnsi="Times New Roman" w:cs="Times New Roman"/>
        </w:rPr>
        <w:t>Arditi</w:t>
      </w:r>
      <w:proofErr w:type="spellEnd"/>
      <w:r w:rsidRPr="00531EC7">
        <w:rPr>
          <w:rFonts w:ascii="Times New Roman" w:hAnsi="Times New Roman" w:cs="Times New Roman"/>
        </w:rPr>
        <w:t xml:space="preserve"> &amp; </w:t>
      </w:r>
      <w:proofErr w:type="spellStart"/>
      <w:r w:rsidRPr="00531EC7">
        <w:rPr>
          <w:rFonts w:ascii="Times New Roman" w:hAnsi="Times New Roman" w:cs="Times New Roman"/>
        </w:rPr>
        <w:t>Ginzburg</w:t>
      </w:r>
      <w:proofErr w:type="spellEnd"/>
      <w:r w:rsidRPr="00531EC7">
        <w:rPr>
          <w:rFonts w:ascii="Times New Roman" w:hAnsi="Times New Roman" w:cs="Times New Roman"/>
        </w:rPr>
        <w:t xml:space="preserve"> 2012). In a donor-controlled system the mortality imposed by predation is independent of predator abundance (when abundance is high) in this idealized example. Predator abundance will therefore have no impact on prey abundance. The linear approximation of the ratio-dependent system away from saturation as a donor-controlled model can be considered similar to the way in which </w:t>
      </w:r>
      <w:proofErr w:type="spellStart"/>
      <w:r w:rsidRPr="00531EC7">
        <w:rPr>
          <w:rFonts w:ascii="Times New Roman" w:hAnsi="Times New Roman" w:cs="Times New Roman"/>
        </w:rPr>
        <w:t>Lotka-Volterra</w:t>
      </w:r>
      <w:proofErr w:type="spellEnd"/>
      <w:r w:rsidRPr="00531EC7">
        <w:rPr>
          <w:rFonts w:ascii="Times New Roman" w:hAnsi="Times New Roman" w:cs="Times New Roman"/>
        </w:rPr>
        <w:t xml:space="preserve"> equations represent a linear approximation of Hollings’ nonlinear model.</w:t>
      </w:r>
    </w:p>
    <w:p w14:paraId="4145E2E0" w14:textId="44D18018"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The sign matrix of a donor-controlled system is triangular, with positive values on one side of the diagonal and zeros on the other side. As May (1973) noted, a triangular matrix would imply qualitative stability, thus in this ideal scenario any number of trophic levels will create a </w:t>
      </w:r>
      <w:r w:rsidRPr="00531EC7">
        <w:rPr>
          <w:rFonts w:ascii="Times New Roman" w:hAnsi="Times New Roman" w:cs="Times New Roman"/>
        </w:rPr>
        <w:lastRenderedPageBreak/>
        <w:t xml:space="preserve">stable structure, the same as in a purely linear food chain. With the assumption of a predator-dependent functional response that lies close to, but not at the ratio-dependent end of the spectrum in our numerical simulations we relaxed the conditions of a perfect donor-control model. Rather than assuming that predators have no impact on their prey we substituted small values relative to the impact of prey on predators. Thus the elements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may be drawn from distributions that are asymmetrical, meaning that the distribution of the impact of the prey on the predator will have a mean that is larger (in absolute magnitude) than the distribution of the impact of the predator on the prey.</w:t>
      </w:r>
      <w:ins w:id="206" w:author="Jon Borrelli" w:date="2014-10-13T10:41:00Z">
        <w:r w:rsidR="009C0AA8">
          <w:rPr>
            <w:rFonts w:ascii="Times New Roman" w:hAnsi="Times New Roman" w:cs="Times New Roman"/>
          </w:rPr>
          <w:t xml:space="preserve"> For the random and niche model webs, we altered this assumption to test for a wider range of potential distributions varying in asymmetry. </w:t>
        </w:r>
      </w:ins>
    </w:p>
    <w:p w14:paraId="311D8D3C" w14:textId="17ED46A4" w:rsidR="00531EC7" w:rsidRPr="00531EC7" w:rsidDel="00E2736A" w:rsidRDefault="00531EC7" w:rsidP="00531EC7">
      <w:pPr>
        <w:spacing w:line="480" w:lineRule="auto"/>
        <w:rPr>
          <w:del w:id="207" w:author="Jon Borrelli" w:date="2014-10-11T21:02:00Z"/>
          <w:rFonts w:ascii="Times New Roman" w:hAnsi="Times New Roman" w:cs="Times New Roman"/>
          <w:b/>
        </w:rPr>
      </w:pPr>
      <w:del w:id="208" w:author="Jon Borrelli" w:date="2014-10-11T21:02:00Z">
        <w:r w:rsidRPr="00531EC7" w:rsidDel="00E2736A">
          <w:rPr>
            <w:rFonts w:ascii="Times New Roman" w:hAnsi="Times New Roman" w:cs="Times New Roman"/>
            <w:b/>
          </w:rPr>
          <w:delText>2.2 Web Construction</w:delText>
        </w:r>
      </w:del>
    </w:p>
    <w:p w14:paraId="55BFF2D0" w14:textId="347619B6" w:rsidR="00531EC7" w:rsidRPr="00531EC7" w:rsidDel="00E2736A" w:rsidRDefault="00531EC7" w:rsidP="00531EC7">
      <w:pPr>
        <w:spacing w:line="480" w:lineRule="auto"/>
        <w:rPr>
          <w:del w:id="209" w:author="Jon Borrelli" w:date="2014-10-11T21:02:00Z"/>
          <w:rFonts w:ascii="Times New Roman" w:hAnsi="Times New Roman" w:cs="Times New Roman"/>
        </w:rPr>
      </w:pPr>
      <w:del w:id="210" w:author="Jon Borrelli" w:date="2014-10-11T21:02:00Z">
        <w:r w:rsidRPr="00531EC7" w:rsidDel="00E2736A">
          <w:rPr>
            <w:rFonts w:ascii="Times New Roman" w:hAnsi="Times New Roman" w:cs="Times New Roman"/>
            <w:i/>
          </w:rPr>
          <w:delText>2.2.1 Toy model</w:delText>
        </w:r>
      </w:del>
    </w:p>
    <w:p w14:paraId="3FD3025C" w14:textId="2833FFE9" w:rsidR="00531EC7" w:rsidRPr="00531EC7" w:rsidDel="00E2736A" w:rsidRDefault="00531EC7" w:rsidP="00531EC7">
      <w:pPr>
        <w:spacing w:line="480" w:lineRule="auto"/>
        <w:ind w:firstLine="720"/>
        <w:rPr>
          <w:del w:id="211" w:author="Jon Borrelli" w:date="2014-10-11T21:02:00Z"/>
          <w:rFonts w:ascii="Times New Roman" w:hAnsi="Times New Roman" w:cs="Times New Roman"/>
        </w:rPr>
      </w:pPr>
      <w:del w:id="212" w:author="Jon Borrelli" w:date="2014-10-11T21:02:00Z">
        <w:r w:rsidRPr="00531EC7" w:rsidDel="00E2736A">
          <w:rPr>
            <w:rFonts w:ascii="Times New Roman" w:hAnsi="Times New Roman" w:cs="Times New Roman"/>
          </w:rPr>
          <w:delText>To illuminate our hypothesis we start with a simple example of webs with two to six species arranged in a chain. These webs are characterized by universal omnivory, where each species consumes from all levels below its own, making the chain more web-like (Figure 2). Each web was then converted into a signed matrix, with (+/-) assigned to each predator prey link and a (-) assigned to the diagonal, indicating negative density dependence. Due to our use of universal omnivory, the sign matrices consist of positives on the upper triangle of the matrix, and negatives on the lower triangle.</w:delText>
        </w:r>
      </w:del>
    </w:p>
    <w:p w14:paraId="1D0E535F" w14:textId="4474A214" w:rsidR="00531EC7" w:rsidRPr="00531EC7" w:rsidDel="00E2736A" w:rsidRDefault="00531EC7" w:rsidP="00531EC7">
      <w:pPr>
        <w:spacing w:line="480" w:lineRule="auto"/>
        <w:rPr>
          <w:del w:id="213" w:author="Jon Borrelli" w:date="2014-10-11T21:02:00Z"/>
          <w:rFonts w:ascii="Times New Roman" w:hAnsi="Times New Roman" w:cs="Times New Roman"/>
        </w:rPr>
      </w:pPr>
      <w:del w:id="214" w:author="Jon Borrelli" w:date="2014-10-11T21:02:00Z">
        <w:r w:rsidRPr="00531EC7" w:rsidDel="00E2736A">
          <w:rPr>
            <w:rFonts w:ascii="Times New Roman" w:hAnsi="Times New Roman" w:cs="Times New Roman"/>
            <w:i/>
          </w:rPr>
          <w:delText>2.2.2 Random webs</w:delText>
        </w:r>
      </w:del>
    </w:p>
    <w:p w14:paraId="49A13615" w14:textId="4CAB6F88" w:rsidR="00531EC7" w:rsidRPr="00531EC7" w:rsidDel="00E2736A" w:rsidRDefault="00531EC7" w:rsidP="00531EC7">
      <w:pPr>
        <w:spacing w:line="480" w:lineRule="auto"/>
        <w:ind w:firstLine="720"/>
        <w:rPr>
          <w:del w:id="215" w:author="Jon Borrelli" w:date="2014-10-11T21:02:00Z"/>
          <w:rFonts w:ascii="Times New Roman" w:hAnsi="Times New Roman" w:cs="Times New Roman"/>
        </w:rPr>
      </w:pPr>
      <w:del w:id="216" w:author="Jon Borrelli" w:date="2014-10-11T21:02:00Z">
        <w:r w:rsidRPr="00531EC7" w:rsidDel="00E2736A">
          <w:rPr>
            <w:rFonts w:ascii="Times New Roman" w:hAnsi="Times New Roman" w:cs="Times New Roman"/>
          </w:rPr>
          <w:delText xml:space="preserve">Random ten-species webs were generated with varying levels of connectance. To ensure that we were sampling webs with all possible chain lengths the construction of each random web was started with a chain of two to ten species (one to nine links). Then, depending on the connectance, any remaining links were randomly assigned among species. For example, a ten species food web with a connectance (links per species squared) of 0.14 has 14 links. Thus a random web initiated with a ten species chain would have five more links randomly distributed, while a random web initiated with a five species chain would have nine more links distributed among the species. Each link was given a (+/-) to generate the sign matrix, with zeros indicating no interaction. As with the toy model negatives were assigned to the diagonal. </w:delText>
        </w:r>
      </w:del>
    </w:p>
    <w:p w14:paraId="48A4A3E9" w14:textId="50EC5455" w:rsidR="00531EC7" w:rsidRPr="00531EC7" w:rsidDel="00E2736A" w:rsidRDefault="00531EC7" w:rsidP="00531EC7">
      <w:pPr>
        <w:spacing w:line="480" w:lineRule="auto"/>
        <w:rPr>
          <w:del w:id="217" w:author="Jon Borrelli" w:date="2014-10-11T21:02:00Z"/>
          <w:rFonts w:ascii="Times New Roman" w:hAnsi="Times New Roman" w:cs="Times New Roman"/>
        </w:rPr>
      </w:pPr>
      <w:del w:id="218" w:author="Jon Borrelli" w:date="2014-10-11T21:02:00Z">
        <w:r w:rsidRPr="00531EC7" w:rsidDel="00E2736A">
          <w:rPr>
            <w:rFonts w:ascii="Times New Roman" w:hAnsi="Times New Roman" w:cs="Times New Roman"/>
          </w:rPr>
          <w:delText>All random webs were constrained so that each species either consumed another species directly, or was consumed itself (i.e. no unconnected nodes). For each level of connectance 8100 webs were generated.</w:delText>
        </w:r>
      </w:del>
    </w:p>
    <w:p w14:paraId="6F310B24" w14:textId="32FD4F05" w:rsidR="00531EC7" w:rsidRPr="00531EC7" w:rsidDel="00E2736A" w:rsidRDefault="00531EC7" w:rsidP="00531EC7">
      <w:pPr>
        <w:spacing w:line="480" w:lineRule="auto"/>
        <w:ind w:firstLine="720"/>
        <w:rPr>
          <w:del w:id="219" w:author="Jon Borrelli" w:date="2014-10-11T21:02:00Z"/>
          <w:rFonts w:ascii="Times New Roman" w:hAnsi="Times New Roman" w:cs="Times New Roman"/>
        </w:rPr>
      </w:pPr>
      <w:del w:id="220" w:author="Jon Borrelli" w:date="2014-10-11T21:02:00Z">
        <w:r w:rsidRPr="00531EC7" w:rsidDel="00E2736A">
          <w:rPr>
            <w:rFonts w:ascii="Times New Roman" w:hAnsi="Times New Roman" w:cs="Times New Roman"/>
          </w:rPr>
          <w:delText>We chose not to use models of food webs such as the cascade, niche, or nested hierarchy because they tend to reproduce the properties of empirical food webs based on a set of phenomenological rules. To test why some food webs persist and others do not a model that produces realistic food webs would not be useful, as they would likely include whatever properties allow them to persist in nature by chance. A thorough exploration of the parameter space of potential food web configurations would need to include webs that cannot exist in nature, which is why a random model is more useful to test our hypotheses.</w:delText>
        </w:r>
      </w:del>
    </w:p>
    <w:p w14:paraId="47855AB1" w14:textId="77777777" w:rsidR="00531EC7" w:rsidRPr="00531EC7" w:rsidRDefault="00531EC7" w:rsidP="00531EC7">
      <w:pPr>
        <w:spacing w:line="480" w:lineRule="auto"/>
        <w:rPr>
          <w:rFonts w:ascii="Times New Roman" w:hAnsi="Times New Roman" w:cs="Times New Roman"/>
          <w:b/>
        </w:rPr>
      </w:pPr>
      <w:r w:rsidRPr="00531EC7">
        <w:rPr>
          <w:rFonts w:ascii="Times New Roman" w:hAnsi="Times New Roman" w:cs="Times New Roman"/>
          <w:b/>
        </w:rPr>
        <w:t>2.3 Simulations</w:t>
      </w:r>
    </w:p>
    <w:p w14:paraId="61F50074" w14:textId="7777777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All simulations were completed in R version 3.1.1 (R Core Team 2014). Once webs were constructed, the signs of the interactions were replaced by random draws from predefined random uniform distributions. For each randomly drawn matrix the eigenvalue with the largest real part was calculated. This process was repeated multiple times for each web (see below for details). Quasi sign-stability could then be computed as the proportion of randomly drawn matrices with eigenvalues (largest real part) that were all negative.</w:t>
      </w:r>
    </w:p>
    <w:p w14:paraId="0F1F5F46" w14:textId="4173C2CE"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 xml:space="preserve">2.3.1 </w:t>
      </w:r>
      <w:del w:id="221" w:author="Jon Borrelli" w:date="2014-10-11T21:06:00Z">
        <w:r w:rsidRPr="00531EC7" w:rsidDel="00F30F87">
          <w:rPr>
            <w:rFonts w:ascii="Times New Roman" w:hAnsi="Times New Roman" w:cs="Times New Roman"/>
            <w:i/>
            <w:iCs/>
          </w:rPr>
          <w:delText>Toy model</w:delText>
        </w:r>
      </w:del>
      <w:ins w:id="222" w:author="Jon Borrelli" w:date="2014-10-11T21:06:00Z">
        <w:r w:rsidR="00F30F87">
          <w:rPr>
            <w:rFonts w:ascii="Times New Roman" w:hAnsi="Times New Roman" w:cs="Times New Roman"/>
            <w:i/>
            <w:iCs/>
          </w:rPr>
          <w:t xml:space="preserve">Simple </w:t>
        </w:r>
      </w:ins>
      <w:ins w:id="223" w:author="Jon Borrelli" w:date="2014-10-11T21:07:00Z">
        <w:r w:rsidR="00F30F87">
          <w:rPr>
            <w:rFonts w:ascii="Times New Roman" w:hAnsi="Times New Roman" w:cs="Times New Roman"/>
            <w:i/>
            <w:iCs/>
          </w:rPr>
          <w:t>webs</w:t>
        </w:r>
      </w:ins>
    </w:p>
    <w:p w14:paraId="4196C0F1" w14:textId="7F5F0BE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the </w:t>
      </w:r>
      <w:del w:id="224" w:author="Jon Borrelli" w:date="2014-10-11T21:07:00Z">
        <w:r w:rsidRPr="00531EC7" w:rsidDel="00F30F87">
          <w:rPr>
            <w:rFonts w:ascii="Times New Roman" w:hAnsi="Times New Roman" w:cs="Times New Roman"/>
          </w:rPr>
          <w:delText>toy model demonstration</w:delText>
        </w:r>
      </w:del>
      <w:ins w:id="225" w:author="Jon Borrelli" w:date="2014-10-11T21:07:00Z">
        <w:r w:rsidR="00F30F87">
          <w:rPr>
            <w:rFonts w:ascii="Times New Roman" w:hAnsi="Times New Roman" w:cs="Times New Roman"/>
          </w:rPr>
          <w:t xml:space="preserve">simplified </w:t>
        </w:r>
      </w:ins>
      <w:ins w:id="226" w:author="Jon Borrelli" w:date="2014-10-11T21:08:00Z">
        <w:r w:rsidR="00F30F87">
          <w:rPr>
            <w:rFonts w:ascii="Times New Roman" w:hAnsi="Times New Roman" w:cs="Times New Roman"/>
          </w:rPr>
          <w:t>webs</w:t>
        </w:r>
      </w:ins>
      <w:r w:rsidRPr="00531EC7">
        <w:rPr>
          <w:rFonts w:ascii="Times New Roman" w:hAnsi="Times New Roman" w:cs="Times New Roman"/>
        </w:rPr>
        <w:t xml:space="preserve"> we sampled the impact of the predator on the prey from a random uniform distribution between -1 and 0. The impact of the prey on the predator was drawn from a uniform distribution between 0 and 10. These distributions fulfill our expectations based on the predictions of the general predator-dependent function response outlined above (asymmetrical impacts) but are otherwise not based on empirical data. For the diagonal of the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matrix, </w:t>
      </w:r>
      <w:r w:rsidRPr="00531EC7">
        <w:rPr>
          <w:rFonts w:ascii="Times New Roman" w:hAnsi="Times New Roman" w:cs="Times New Roman"/>
        </w:rPr>
        <w:lastRenderedPageBreak/>
        <w:t xml:space="preserve">negative ones were assigned to all species. Thus density dependence was as large as the maximum possible impact of a predator on its prey for all species. </w:t>
      </w:r>
    </w:p>
    <w:p w14:paraId="4F74C673" w14:textId="4AE4DD67" w:rsidR="00531EC7" w:rsidRPr="00531EC7" w:rsidRDefault="00531EC7" w:rsidP="00531EC7">
      <w:pPr>
        <w:spacing w:line="480" w:lineRule="auto"/>
        <w:ind w:firstLine="720"/>
        <w:rPr>
          <w:rFonts w:ascii="Times New Roman" w:hAnsi="Times New Roman" w:cs="Times New Roman"/>
        </w:rPr>
      </w:pPr>
      <w:r w:rsidRPr="00531EC7">
        <w:rPr>
          <w:rFonts w:ascii="Times New Roman" w:hAnsi="Times New Roman" w:cs="Times New Roman"/>
        </w:rPr>
        <w:t xml:space="preserve">For each of the five sign matrices we constructed we sampled 10000 </w:t>
      </w:r>
      <w:proofErr w:type="spellStart"/>
      <w:r w:rsidRPr="00531EC7">
        <w:rPr>
          <w:rFonts w:ascii="Times New Roman" w:hAnsi="Times New Roman" w:cs="Times New Roman"/>
        </w:rPr>
        <w:t>Jacobian</w:t>
      </w:r>
      <w:proofErr w:type="spellEnd"/>
      <w:r w:rsidRPr="00531EC7">
        <w:rPr>
          <w:rFonts w:ascii="Times New Roman" w:hAnsi="Times New Roman" w:cs="Times New Roman"/>
        </w:rPr>
        <w:t xml:space="preserve"> matrices and computed the eigenvalue with the largest real part for each. The proportion of these eigenvalue's real parts that were negative was then recorded as the web's quasi sign-stability.</w:t>
      </w:r>
    </w:p>
    <w:p w14:paraId="4DEE0F01" w14:textId="4B9C2A3C" w:rsidR="00531EC7" w:rsidRPr="00531EC7" w:rsidRDefault="00531EC7" w:rsidP="00531EC7">
      <w:pPr>
        <w:spacing w:line="480" w:lineRule="auto"/>
        <w:rPr>
          <w:rFonts w:ascii="Times New Roman" w:hAnsi="Times New Roman" w:cs="Times New Roman"/>
        </w:rPr>
      </w:pPr>
      <w:r w:rsidRPr="00531EC7">
        <w:rPr>
          <w:rFonts w:ascii="Times New Roman" w:hAnsi="Times New Roman" w:cs="Times New Roman"/>
          <w:i/>
          <w:iCs/>
        </w:rPr>
        <w:t>2.3.2 Random</w:t>
      </w:r>
      <w:del w:id="227" w:author="Jon Borrelli" w:date="2014-10-11T23:22:00Z">
        <w:r w:rsidRPr="00531EC7" w:rsidDel="004743F2">
          <w:rPr>
            <w:rFonts w:ascii="Times New Roman" w:hAnsi="Times New Roman" w:cs="Times New Roman"/>
            <w:i/>
            <w:iCs/>
          </w:rPr>
          <w:delText xml:space="preserve"> </w:delText>
        </w:r>
      </w:del>
      <w:ins w:id="228" w:author="Jon Borrelli" w:date="2014-10-11T23:17:00Z">
        <w:r w:rsidR="004743F2">
          <w:rPr>
            <w:rFonts w:ascii="Times New Roman" w:hAnsi="Times New Roman" w:cs="Times New Roman"/>
            <w:i/>
            <w:iCs/>
          </w:rPr>
          <w:t xml:space="preserve"> </w:t>
        </w:r>
      </w:ins>
      <w:r w:rsidRPr="00531EC7">
        <w:rPr>
          <w:rFonts w:ascii="Times New Roman" w:hAnsi="Times New Roman" w:cs="Times New Roman"/>
          <w:i/>
          <w:iCs/>
        </w:rPr>
        <w:t>webs</w:t>
      </w:r>
    </w:p>
    <w:p w14:paraId="2161D34C" w14:textId="54E867CA" w:rsidR="005B241A" w:rsidDel="004743F2" w:rsidRDefault="00531EC7">
      <w:pPr>
        <w:spacing w:line="480" w:lineRule="auto"/>
        <w:ind w:firstLine="720"/>
        <w:rPr>
          <w:del w:id="229" w:author="Jon Borrelli" w:date="2014-10-11T21:23:00Z"/>
          <w:rFonts w:ascii="Times New Roman" w:hAnsi="Times New Roman" w:cs="Times New Roman"/>
        </w:rPr>
        <w:pPrChange w:id="230" w:author="Jon Borrelli" w:date="2014-10-11T23:17:00Z">
          <w:pPr>
            <w:spacing w:line="480" w:lineRule="auto"/>
          </w:pPr>
        </w:pPrChange>
      </w:pPr>
      <w:del w:id="231" w:author="Jon Borrelli" w:date="2014-10-11T23:23:00Z">
        <w:r w:rsidRPr="00531EC7" w:rsidDel="004743F2">
          <w:rPr>
            <w:rFonts w:ascii="Times New Roman" w:hAnsi="Times New Roman" w:cs="Times New Roman"/>
          </w:rPr>
          <w:delText>In addition to varying the levels of connectance in the random food webs, we also altered the underlying distributions from which we drew to parameterize the Jacobian matrix</w:delText>
        </w:r>
      </w:del>
      <w:ins w:id="232" w:author="Jon Borrelli" w:date="2014-10-11T23:23:00Z">
        <w:r w:rsidR="004743F2">
          <w:rPr>
            <w:rFonts w:ascii="Times New Roman" w:hAnsi="Times New Roman" w:cs="Times New Roman"/>
          </w:rPr>
          <w:t>For each of the 225 webs per level of connectance the sign matri</w:t>
        </w:r>
      </w:ins>
      <w:ins w:id="233" w:author="Jon Borrelli" w:date="2014-10-11T23:24:00Z">
        <w:r w:rsidR="004743F2">
          <w:rPr>
            <w:rFonts w:ascii="Times New Roman" w:hAnsi="Times New Roman" w:cs="Times New Roman"/>
          </w:rPr>
          <w:t>x was filled in with randomly drawn values from one of nine different pairs of distributions</w:t>
        </w:r>
      </w:ins>
      <w:r w:rsidRPr="00531EC7">
        <w:rPr>
          <w:rFonts w:ascii="Times New Roman" w:hAnsi="Times New Roman" w:cs="Times New Roman"/>
        </w:rPr>
        <w:t xml:space="preserve">. All distributions were uniform, but were varied in their maximum/minimum values. The impact of the prey on the predator was set to a minimum of </w:t>
      </w:r>
      <w:ins w:id="234" w:author="Jon Borrelli" w:date="2014-10-12T14:15:00Z">
        <w:r w:rsidR="00247939">
          <w:rPr>
            <w:rFonts w:ascii="Times New Roman" w:hAnsi="Times New Roman" w:cs="Times New Roman"/>
          </w:rPr>
          <w:t>zero</w:t>
        </w:r>
      </w:ins>
      <w:del w:id="235" w:author="Jon Borrelli" w:date="2014-10-12T14:14:00Z">
        <w:r w:rsidRPr="00531EC7" w:rsidDel="00247939">
          <w:rPr>
            <w:rFonts w:ascii="Times New Roman" w:hAnsi="Times New Roman" w:cs="Times New Roman"/>
          </w:rPr>
          <w:delText>0</w:delText>
        </w:r>
      </w:del>
      <w:r w:rsidRPr="00531EC7">
        <w:rPr>
          <w:rFonts w:ascii="Times New Roman" w:hAnsi="Times New Roman" w:cs="Times New Roman"/>
        </w:rPr>
        <w:t xml:space="preserve"> and a maximum of either </w:t>
      </w:r>
      <w:del w:id="236" w:author="Jon Borrelli" w:date="2014-10-12T14:15:00Z">
        <w:r w:rsidRPr="00531EC7" w:rsidDel="00247939">
          <w:rPr>
            <w:rFonts w:ascii="Times New Roman" w:hAnsi="Times New Roman" w:cs="Times New Roman"/>
          </w:rPr>
          <w:delText>1, 5, or 10</w:delText>
        </w:r>
      </w:del>
      <w:ins w:id="237" w:author="Jon Borrelli" w:date="2014-10-12T14:15:00Z">
        <w:r w:rsidR="00247939">
          <w:rPr>
            <w:rFonts w:ascii="Times New Roman" w:hAnsi="Times New Roman" w:cs="Times New Roman"/>
          </w:rPr>
          <w:t>one, five, or ten</w:t>
        </w:r>
      </w:ins>
      <w:r w:rsidRPr="00531EC7">
        <w:rPr>
          <w:rFonts w:ascii="Times New Roman" w:hAnsi="Times New Roman" w:cs="Times New Roman"/>
        </w:rPr>
        <w:t xml:space="preserve">. The impact of the predator on the prey was set to a maximum of </w:t>
      </w:r>
      <w:ins w:id="238" w:author="Jon Borrelli" w:date="2014-10-12T14:15:00Z">
        <w:r w:rsidR="00247939">
          <w:rPr>
            <w:rFonts w:ascii="Times New Roman" w:hAnsi="Times New Roman" w:cs="Times New Roman"/>
          </w:rPr>
          <w:t>zero</w:t>
        </w:r>
      </w:ins>
      <w:del w:id="239" w:author="Jon Borrelli" w:date="2014-10-12T14:15:00Z">
        <w:r w:rsidRPr="00531EC7" w:rsidDel="00247939">
          <w:rPr>
            <w:rFonts w:ascii="Times New Roman" w:hAnsi="Times New Roman" w:cs="Times New Roman"/>
          </w:rPr>
          <w:delText>0</w:delText>
        </w:r>
      </w:del>
      <w:r w:rsidRPr="00531EC7">
        <w:rPr>
          <w:rFonts w:ascii="Times New Roman" w:hAnsi="Times New Roman" w:cs="Times New Roman"/>
        </w:rPr>
        <w:t xml:space="preserve"> and a minimum of</w:t>
      </w:r>
      <w:del w:id="240" w:author="Jon Borrelli" w:date="2014-10-12T14:15:00Z">
        <w:r w:rsidRPr="00531EC7" w:rsidDel="00247939">
          <w:rPr>
            <w:rFonts w:ascii="Times New Roman" w:hAnsi="Times New Roman" w:cs="Times New Roman"/>
          </w:rPr>
          <w:delText xml:space="preserve"> </w:delText>
        </w:r>
      </w:del>
      <w:ins w:id="241" w:author="Jon Borrelli" w:date="2014-10-12T14:15:00Z">
        <w:r w:rsidR="00247939">
          <w:rPr>
            <w:rFonts w:ascii="Times New Roman" w:hAnsi="Times New Roman" w:cs="Times New Roman"/>
          </w:rPr>
          <w:t xml:space="preserve"> negative one, five or ten.</w:t>
        </w:r>
      </w:ins>
      <w:del w:id="242" w:author="Jon Borrelli" w:date="2014-10-12T14:15:00Z">
        <w:r w:rsidRPr="00531EC7" w:rsidDel="00247939">
          <w:rPr>
            <w:rFonts w:ascii="Times New Roman" w:hAnsi="Times New Roman" w:cs="Times New Roman"/>
          </w:rPr>
          <w:delText>-1, -5, or -10.</w:delText>
        </w:r>
      </w:del>
      <w:r w:rsidRPr="00531EC7">
        <w:rPr>
          <w:rFonts w:ascii="Times New Roman" w:hAnsi="Times New Roman" w:cs="Times New Roman"/>
        </w:rPr>
        <w:t xml:space="preserve"> This leads to nine possible combinations of the two distributions, along with the five levels of connectance used yields 45 distinct combinations of distributions and connectance.</w:t>
      </w:r>
      <w:ins w:id="243" w:author="Jon Borrelli" w:date="2014-10-12T00:04:00Z">
        <w:r w:rsidR="00D142C5">
          <w:rPr>
            <w:rFonts w:ascii="Times New Roman" w:hAnsi="Times New Roman" w:cs="Times New Roman"/>
          </w:rPr>
          <w:t xml:space="preserve"> </w:t>
        </w:r>
      </w:ins>
      <w:del w:id="244" w:author="Jon Borrelli" w:date="2014-10-12T00:04:00Z">
        <w:r w:rsidRPr="00531EC7" w:rsidDel="00D142C5">
          <w:rPr>
            <w:rFonts w:ascii="Times New Roman" w:hAnsi="Times New Roman" w:cs="Times New Roman"/>
          </w:rPr>
          <w:delText xml:space="preserve"> As with t</w:delText>
        </w:r>
      </w:del>
      <w:ins w:id="245" w:author="Jon Borrelli" w:date="2014-10-12T00:04:00Z">
        <w:r w:rsidR="00D142C5">
          <w:rPr>
            <w:rFonts w:ascii="Times New Roman" w:hAnsi="Times New Roman" w:cs="Times New Roman"/>
          </w:rPr>
          <w:t>T</w:t>
        </w:r>
      </w:ins>
      <w:r w:rsidRPr="00531EC7">
        <w:rPr>
          <w:rFonts w:ascii="Times New Roman" w:hAnsi="Times New Roman" w:cs="Times New Roman"/>
        </w:rPr>
        <w:t xml:space="preserve">he </w:t>
      </w:r>
      <w:del w:id="246" w:author="Jon Borrelli" w:date="2014-10-11T23:17:00Z">
        <w:r w:rsidRPr="00531EC7" w:rsidDel="004743F2">
          <w:rPr>
            <w:rFonts w:ascii="Times New Roman" w:hAnsi="Times New Roman" w:cs="Times New Roman"/>
          </w:rPr>
          <w:delText>toy model</w:delText>
        </w:r>
      </w:del>
      <w:r w:rsidRPr="00531EC7">
        <w:rPr>
          <w:rFonts w:ascii="Times New Roman" w:hAnsi="Times New Roman" w:cs="Times New Roman"/>
        </w:rPr>
        <w:t xml:space="preserve"> (described above) values for the</w:t>
      </w:r>
      <w:r w:rsidR="00D433E2" w:rsidRPr="00531EC7">
        <w:rPr>
          <w:rFonts w:ascii="Times New Roman" w:hAnsi="Times New Roman" w:cs="Times New Roman"/>
        </w:rPr>
        <w:t xml:space="preserve"> </w:t>
      </w:r>
      <w:proofErr w:type="spellStart"/>
      <w:r w:rsidR="00D433E2" w:rsidRPr="00531EC7">
        <w:rPr>
          <w:rFonts w:ascii="Times New Roman" w:hAnsi="Times New Roman" w:cs="Times New Roman"/>
        </w:rPr>
        <w:t>Jacobian</w:t>
      </w:r>
      <w:proofErr w:type="spellEnd"/>
      <w:r w:rsidR="00D433E2" w:rsidRPr="00531EC7">
        <w:rPr>
          <w:rFonts w:ascii="Times New Roman" w:hAnsi="Times New Roman" w:cs="Times New Roman"/>
        </w:rPr>
        <w:t xml:space="preserve"> </w:t>
      </w:r>
      <w:ins w:id="247" w:author="Jon Borrelli" w:date="2014-10-12T00:04:00Z">
        <w:r w:rsidR="00D142C5">
          <w:rPr>
            <w:rFonts w:ascii="Times New Roman" w:hAnsi="Times New Roman" w:cs="Times New Roman"/>
          </w:rPr>
          <w:t xml:space="preserve">matrices in the simple model </w:t>
        </w:r>
      </w:ins>
      <w:r w:rsidR="00D433E2" w:rsidRPr="00531EC7">
        <w:rPr>
          <w:rFonts w:ascii="Times New Roman" w:hAnsi="Times New Roman" w:cs="Times New Roman"/>
        </w:rPr>
        <w:t xml:space="preserve">were drawn from the respective distributions and used to compute the eigenvalue with the largest real part. </w:t>
      </w:r>
      <w:ins w:id="248" w:author="Jon Borrelli" w:date="2014-10-12T00:05:00Z">
        <w:r w:rsidR="00D142C5">
          <w:rPr>
            <w:rFonts w:ascii="Times New Roman" w:hAnsi="Times New Roman" w:cs="Times New Roman"/>
          </w:rPr>
          <w:t xml:space="preserve">This process was repeated 1000 times for each web and distribution combination. </w:t>
        </w:r>
      </w:ins>
      <w:r w:rsidR="00D433E2" w:rsidRPr="00531EC7">
        <w:rPr>
          <w:rFonts w:ascii="Times New Roman" w:hAnsi="Times New Roman" w:cs="Times New Roman"/>
        </w:rPr>
        <w:t>Quasi sign</w:t>
      </w:r>
      <w:ins w:id="249" w:author="Jon Borrelli" w:date="2014-10-12T14:19:00Z">
        <w:r w:rsidR="00247939">
          <w:rPr>
            <w:rFonts w:ascii="Times New Roman" w:hAnsi="Times New Roman" w:cs="Times New Roman"/>
          </w:rPr>
          <w:t>-</w:t>
        </w:r>
      </w:ins>
      <w:del w:id="250" w:author="Jon Borrelli" w:date="2014-10-12T14:19:00Z">
        <w:r w:rsidR="00D433E2" w:rsidRPr="00531EC7" w:rsidDel="00247939">
          <w:rPr>
            <w:rFonts w:ascii="Times New Roman" w:hAnsi="Times New Roman" w:cs="Times New Roman"/>
          </w:rPr>
          <w:delText xml:space="preserve"> </w:delText>
        </w:r>
      </w:del>
      <w:r w:rsidR="00D433E2" w:rsidRPr="00531EC7">
        <w:rPr>
          <w:rFonts w:ascii="Times New Roman" w:hAnsi="Times New Roman" w:cs="Times New Roman"/>
        </w:rPr>
        <w:t>stability was again recorded as the number of randomly sampled matrices whose large</w:t>
      </w:r>
      <w:r w:rsidR="00D433E2">
        <w:rPr>
          <w:rFonts w:ascii="Times New Roman" w:hAnsi="Times New Roman" w:cs="Times New Roman"/>
        </w:rPr>
        <w:t xml:space="preserve">st real eigenvalue was negative. </w:t>
      </w:r>
    </w:p>
    <w:p w14:paraId="53F7034F" w14:textId="6BE56804" w:rsidR="004743F2" w:rsidRDefault="004743F2" w:rsidP="00531EC7">
      <w:pPr>
        <w:spacing w:line="480" w:lineRule="auto"/>
        <w:rPr>
          <w:ins w:id="251" w:author="Jon Borrelli" w:date="2014-10-11T23:23:00Z"/>
          <w:rFonts w:ascii="Times New Roman" w:hAnsi="Times New Roman" w:cs="Times New Roman"/>
        </w:rPr>
      </w:pPr>
      <w:ins w:id="252" w:author="Jon Borrelli" w:date="2014-10-11T23:22:00Z">
        <w:r>
          <w:rPr>
            <w:rFonts w:ascii="Times New Roman" w:hAnsi="Times New Roman" w:cs="Times New Roman"/>
            <w:i/>
          </w:rPr>
          <w:t>2.</w:t>
        </w:r>
      </w:ins>
      <w:ins w:id="253" w:author="Jon Borrelli" w:date="2014-10-11T23:23:00Z">
        <w:r>
          <w:rPr>
            <w:rFonts w:ascii="Times New Roman" w:hAnsi="Times New Roman" w:cs="Times New Roman"/>
            <w:i/>
          </w:rPr>
          <w:t>3.3 Niche model webs</w:t>
        </w:r>
      </w:ins>
    </w:p>
    <w:p w14:paraId="129B89C0" w14:textId="4D7A50FD" w:rsidR="004743F2" w:rsidRPr="004743F2" w:rsidRDefault="004743F2" w:rsidP="00531EC7">
      <w:pPr>
        <w:spacing w:line="480" w:lineRule="auto"/>
        <w:rPr>
          <w:ins w:id="254" w:author="Jon Borrelli" w:date="2014-10-11T23:22:00Z"/>
          <w:rFonts w:ascii="Times New Roman" w:hAnsi="Times New Roman" w:cs="Times New Roman"/>
        </w:rPr>
      </w:pPr>
      <w:ins w:id="255" w:author="Jon Borrelli" w:date="2014-10-11T23:23:00Z">
        <w:r>
          <w:rPr>
            <w:rFonts w:ascii="Times New Roman" w:hAnsi="Times New Roman" w:cs="Times New Roman"/>
          </w:rPr>
          <w:tab/>
        </w:r>
      </w:ins>
      <w:ins w:id="256" w:author="Jon Borrelli" w:date="2014-10-12T14:13:00Z">
        <w:r w:rsidR="00247939">
          <w:rPr>
            <w:rFonts w:ascii="Times New Roman" w:hAnsi="Times New Roman" w:cs="Times New Roman"/>
          </w:rPr>
          <w:t xml:space="preserve">The same simulation procedure was completed for the niche model webs as for the random webs. </w:t>
        </w:r>
      </w:ins>
      <w:ins w:id="257" w:author="Jon Borrelli" w:date="2014-10-12T14:14:00Z">
        <w:r w:rsidR="00247939">
          <w:rPr>
            <w:rFonts w:ascii="Times New Roman" w:hAnsi="Times New Roman" w:cs="Times New Roman"/>
          </w:rPr>
          <w:t>We used the same</w:t>
        </w:r>
      </w:ins>
      <w:ins w:id="258" w:author="Jon Borrelli" w:date="2014-10-12T14:17:00Z">
        <w:r w:rsidR="00247939">
          <w:rPr>
            <w:rFonts w:ascii="Times New Roman" w:hAnsi="Times New Roman" w:cs="Times New Roman"/>
          </w:rPr>
          <w:t xml:space="preserve"> uniform</w:t>
        </w:r>
      </w:ins>
      <w:ins w:id="259" w:author="Jon Borrelli" w:date="2014-10-12T14:14:00Z">
        <w:r w:rsidR="00247939">
          <w:rPr>
            <w:rFonts w:ascii="Times New Roman" w:hAnsi="Times New Roman" w:cs="Times New Roman"/>
          </w:rPr>
          <w:t xml:space="preserve"> distributions for the relative impacts as well, from zero to </w:t>
        </w:r>
      </w:ins>
      <w:ins w:id="260" w:author="Jon Borrelli" w:date="2014-10-12T14:15:00Z">
        <w:r w:rsidR="00247939">
          <w:rPr>
            <w:rFonts w:ascii="Times New Roman" w:hAnsi="Times New Roman" w:cs="Times New Roman"/>
          </w:rPr>
          <w:t>one, five</w:t>
        </w:r>
      </w:ins>
      <w:ins w:id="261" w:author="Jon Borrelli" w:date="2014-10-12T14:16:00Z">
        <w:r w:rsidR="00247939">
          <w:rPr>
            <w:rFonts w:ascii="Times New Roman" w:hAnsi="Times New Roman" w:cs="Times New Roman"/>
          </w:rPr>
          <w:t>,</w:t>
        </w:r>
      </w:ins>
      <w:ins w:id="262" w:author="Jon Borrelli" w:date="2014-10-12T14:15:00Z">
        <w:r w:rsidR="00247939">
          <w:rPr>
            <w:rFonts w:ascii="Times New Roman" w:hAnsi="Times New Roman" w:cs="Times New Roman"/>
          </w:rPr>
          <w:t xml:space="preserve"> or ten</w:t>
        </w:r>
      </w:ins>
      <w:ins w:id="263" w:author="Jon Borrelli" w:date="2014-10-12T14:16:00Z">
        <w:r w:rsidR="00247939">
          <w:rPr>
            <w:rFonts w:ascii="Times New Roman" w:hAnsi="Times New Roman" w:cs="Times New Roman"/>
          </w:rPr>
          <w:t xml:space="preserve"> for the impact of the prey on their predator (and the same, but negative for the predator on the prey). </w:t>
        </w:r>
      </w:ins>
      <w:ins w:id="264" w:author="Jon Borrelli" w:date="2014-10-12T14:19:00Z">
        <w:r w:rsidR="00247939">
          <w:rPr>
            <w:rFonts w:ascii="Times New Roman" w:hAnsi="Times New Roman" w:cs="Times New Roman"/>
          </w:rPr>
          <w:t>For each pair of distributions</w:t>
        </w:r>
      </w:ins>
      <w:ins w:id="265" w:author="Jon Borrelli" w:date="2014-10-12T14:26:00Z">
        <w:r w:rsidR="00810815">
          <w:rPr>
            <w:rFonts w:ascii="Times New Roman" w:hAnsi="Times New Roman" w:cs="Times New Roman"/>
          </w:rPr>
          <w:t xml:space="preserve"> we sampled values to fill in the sign matrix </w:t>
        </w:r>
        <w:r w:rsidR="00810815">
          <w:rPr>
            <w:rFonts w:ascii="Times New Roman" w:hAnsi="Times New Roman" w:cs="Times New Roman"/>
          </w:rPr>
          <w:lastRenderedPageBreak/>
          <w:t xml:space="preserve">of each web 1000 times. Quasi sign-stability was determined as the proportion of those 1000 iterations that were stable, whose eigenvalue with the largest real part was negative. </w:t>
        </w:r>
      </w:ins>
    </w:p>
    <w:p w14:paraId="0622BB40" w14:textId="3D7B72A4" w:rsidR="00D433E2" w:rsidRPr="00D433E2" w:rsidRDefault="00D433E2" w:rsidP="00531EC7">
      <w:pPr>
        <w:spacing w:line="480" w:lineRule="auto"/>
        <w:rPr>
          <w:rFonts w:ascii="Times New Roman" w:hAnsi="Times New Roman" w:cs="Times New Roman"/>
          <w:b/>
        </w:rPr>
      </w:pPr>
      <w:r w:rsidRPr="00D433E2">
        <w:rPr>
          <w:rFonts w:ascii="Times New Roman" w:hAnsi="Times New Roman" w:cs="Times New Roman"/>
          <w:b/>
        </w:rPr>
        <w:t>3. Results</w:t>
      </w:r>
    </w:p>
    <w:p w14:paraId="4FB26CE8" w14:textId="16FBF983" w:rsidR="00D433E2" w:rsidRDefault="00D433E2" w:rsidP="00531EC7">
      <w:pPr>
        <w:spacing w:line="480" w:lineRule="auto"/>
        <w:rPr>
          <w:rFonts w:ascii="Times New Roman" w:hAnsi="Times New Roman" w:cs="Times New Roman"/>
          <w:i/>
        </w:rPr>
      </w:pPr>
      <w:r w:rsidRPr="00D433E2">
        <w:rPr>
          <w:rFonts w:ascii="Times New Roman" w:hAnsi="Times New Roman" w:cs="Times New Roman"/>
          <w:i/>
        </w:rPr>
        <w:t>3.1</w:t>
      </w:r>
      <w:r>
        <w:rPr>
          <w:rFonts w:ascii="Times New Roman" w:hAnsi="Times New Roman" w:cs="Times New Roman"/>
          <w:i/>
        </w:rPr>
        <w:t xml:space="preserve"> </w:t>
      </w:r>
      <w:del w:id="266" w:author="Jon Borrelli" w:date="2014-10-11T22:43:00Z">
        <w:r w:rsidDel="00AF1F74">
          <w:rPr>
            <w:rFonts w:ascii="Times New Roman" w:hAnsi="Times New Roman" w:cs="Times New Roman"/>
            <w:i/>
          </w:rPr>
          <w:delText xml:space="preserve">Toy </w:delText>
        </w:r>
      </w:del>
      <w:ins w:id="267" w:author="Jon Borrelli" w:date="2014-10-11T22:43:00Z">
        <w:r w:rsidR="00AF1F74">
          <w:rPr>
            <w:rFonts w:ascii="Times New Roman" w:hAnsi="Times New Roman" w:cs="Times New Roman"/>
            <w:i/>
          </w:rPr>
          <w:t>Simple webs</w:t>
        </w:r>
      </w:ins>
      <w:del w:id="268" w:author="Jon Borrelli" w:date="2014-10-11T22:44:00Z">
        <w:r w:rsidDel="00AF1F74">
          <w:rPr>
            <w:rFonts w:ascii="Times New Roman" w:hAnsi="Times New Roman" w:cs="Times New Roman"/>
            <w:i/>
          </w:rPr>
          <w:delText>mode</w:delText>
        </w:r>
        <w:r w:rsidR="00AA27DC" w:rsidDel="00AF1F74">
          <w:rPr>
            <w:rFonts w:ascii="Times New Roman" w:hAnsi="Times New Roman" w:cs="Times New Roman"/>
            <w:i/>
          </w:rPr>
          <w:delText>l</w:delText>
        </w:r>
      </w:del>
    </w:p>
    <w:p w14:paraId="53312FC2" w14:textId="2125C285" w:rsidR="00D433E2" w:rsidRPr="00D433E2" w:rsidRDefault="00D433E2" w:rsidP="00D433E2">
      <w:pPr>
        <w:spacing w:line="480" w:lineRule="auto"/>
        <w:ind w:firstLine="720"/>
        <w:rPr>
          <w:rFonts w:ascii="Times New Roman" w:hAnsi="Times New Roman" w:cs="Times New Roman"/>
        </w:rPr>
      </w:pPr>
      <w:r>
        <w:rPr>
          <w:rFonts w:ascii="Times New Roman" w:hAnsi="Times New Roman" w:cs="Times New Roman"/>
        </w:rPr>
        <w:t>As the number of trophic levels in the chain increased, the probability of the chain being stable (QSS) decreased (</w:t>
      </w:r>
      <w:r>
        <w:rPr>
          <w:rFonts w:ascii="Times New Roman" w:hAnsi="Times New Roman" w:cs="Times New Roman"/>
          <w:b/>
        </w:rPr>
        <w:t xml:space="preserve">Figure </w:t>
      </w:r>
      <w:ins w:id="269" w:author="Jon Borrelli" w:date="2014-10-11T23:36:00Z">
        <w:r w:rsidR="00867B35">
          <w:rPr>
            <w:rFonts w:ascii="Times New Roman" w:hAnsi="Times New Roman" w:cs="Times New Roman"/>
            <w:b/>
          </w:rPr>
          <w:t>3</w:t>
        </w:r>
      </w:ins>
      <w:del w:id="270" w:author="Jon Borrelli" w:date="2014-10-11T23:35:00Z">
        <w:r w:rsidDel="00867B35">
          <w:rPr>
            <w:rFonts w:ascii="Times New Roman" w:hAnsi="Times New Roman" w:cs="Times New Roman"/>
            <w:b/>
          </w:rPr>
          <w:delText>1b</w:delText>
        </w:r>
      </w:del>
      <w:r>
        <w:rPr>
          <w:rFonts w:ascii="Times New Roman" w:hAnsi="Times New Roman" w:cs="Times New Roman"/>
          <w:b/>
        </w:rPr>
        <w:t>)</w:t>
      </w:r>
      <w:r>
        <w:rPr>
          <w:rFonts w:ascii="Times New Roman" w:hAnsi="Times New Roman" w:cs="Times New Roman"/>
        </w:rPr>
        <w:t>. The two-species case is a qualitatively stable food chain given our assumptions; it is a pure chain that is always stable. The largest decrease in QSS occurred between three (85.7%) and four levels (41.4%), dropping by 44%. Adding an additional level, to five species reduced the probability of a chain being stable by 31%, to nearly 10%. The chance that a chain of six species would be stable was only approximately 1%.</w:t>
      </w:r>
    </w:p>
    <w:p w14:paraId="1027264D" w14:textId="2AB3D300" w:rsidR="00D433E2" w:rsidRDefault="00D433E2" w:rsidP="00531EC7">
      <w:pPr>
        <w:spacing w:line="480" w:lineRule="auto"/>
        <w:rPr>
          <w:rFonts w:ascii="Times New Roman" w:hAnsi="Times New Roman" w:cs="Times New Roman"/>
          <w:i/>
        </w:rPr>
      </w:pPr>
      <w:r>
        <w:rPr>
          <w:rFonts w:ascii="Times New Roman" w:hAnsi="Times New Roman" w:cs="Times New Roman"/>
          <w:i/>
        </w:rPr>
        <w:t>3.2 Random webs</w:t>
      </w:r>
    </w:p>
    <w:p w14:paraId="6A1FCA2F" w14:textId="1FAD033A" w:rsidR="00D433E2" w:rsidRDefault="00D433E2" w:rsidP="00D433E2">
      <w:pPr>
        <w:spacing w:line="480" w:lineRule="auto"/>
        <w:ind w:firstLine="720"/>
        <w:rPr>
          <w:ins w:id="271" w:author="Jon Borrelli" w:date="2014-10-11T22:44:00Z"/>
          <w:rFonts w:ascii="Times New Roman" w:hAnsi="Times New Roman" w:cs="Times New Roman"/>
        </w:rPr>
      </w:pPr>
      <w:r>
        <w:rPr>
          <w:rFonts w:ascii="Times New Roman" w:hAnsi="Times New Roman" w:cs="Times New Roman"/>
        </w:rPr>
        <w:t>A</w:t>
      </w:r>
      <w:r w:rsidRPr="00066CFE">
        <w:rPr>
          <w:rFonts w:ascii="Times New Roman" w:hAnsi="Times New Roman" w:cs="Times New Roman"/>
        </w:rPr>
        <w:t>symmetry in interaction strength, and number of interactions impact the relationship of QSS and food chain length</w:t>
      </w:r>
      <w:del w:id="272" w:author="Jon Borrelli" w:date="2014-10-11T23:56:00Z">
        <w:r w:rsidDel="00F04EBA">
          <w:rPr>
            <w:rFonts w:ascii="Times New Roman" w:hAnsi="Times New Roman" w:cs="Times New Roman"/>
          </w:rPr>
          <w:delText xml:space="preserve"> </w:delText>
        </w:r>
      </w:del>
      <w:ins w:id="273" w:author="Jon Borrelli" w:date="2014-10-11T23:55:00Z">
        <w:r w:rsidR="00F04EBA">
          <w:rPr>
            <w:rFonts w:ascii="Times New Roman" w:hAnsi="Times New Roman" w:cs="Times New Roman"/>
          </w:rPr>
          <w:t xml:space="preserve"> in random webs </w:t>
        </w:r>
      </w:ins>
      <w:r>
        <w:rPr>
          <w:rFonts w:ascii="Times New Roman" w:hAnsi="Times New Roman" w:cs="Times New Roman"/>
        </w:rPr>
        <w:t>(</w:t>
      </w:r>
      <w:r w:rsidRPr="003A20B7">
        <w:rPr>
          <w:rFonts w:ascii="Times New Roman" w:hAnsi="Times New Roman" w:cs="Times New Roman"/>
          <w:b/>
        </w:rPr>
        <w:t xml:space="preserve">Figure </w:t>
      </w:r>
      <w:ins w:id="274" w:author="Jon Borrelli" w:date="2014-10-11T23:36:00Z">
        <w:r w:rsidR="00867B35">
          <w:rPr>
            <w:rFonts w:ascii="Times New Roman" w:hAnsi="Times New Roman" w:cs="Times New Roman"/>
            <w:b/>
          </w:rPr>
          <w:t>4</w:t>
        </w:r>
      </w:ins>
      <w:del w:id="275" w:author="Jon Borrelli" w:date="2014-10-11T23:36:00Z">
        <w:r w:rsidRPr="003A20B7" w:rsidDel="00867B35">
          <w:rPr>
            <w:rFonts w:ascii="Times New Roman" w:hAnsi="Times New Roman" w:cs="Times New Roman"/>
            <w:b/>
          </w:rPr>
          <w:delText>2</w:delText>
        </w:r>
      </w:del>
      <w:r>
        <w:rPr>
          <w:rFonts w:ascii="Times New Roman" w:hAnsi="Times New Roman" w:cs="Times New Roman"/>
        </w:rPr>
        <w:t>)</w:t>
      </w:r>
      <w:r w:rsidRPr="00066CFE">
        <w:rPr>
          <w:rFonts w:ascii="Times New Roman" w:hAnsi="Times New Roman" w:cs="Times New Roman"/>
        </w:rPr>
        <w:t xml:space="preserve">. </w:t>
      </w:r>
      <w:r>
        <w:rPr>
          <w:rFonts w:ascii="Times New Roman" w:hAnsi="Times New Roman" w:cs="Times New Roman"/>
        </w:rPr>
        <w:t>A</w:t>
      </w:r>
      <w:r w:rsidRPr="00066CFE">
        <w:rPr>
          <w:rFonts w:ascii="Times New Roman" w:hAnsi="Times New Roman" w:cs="Times New Roman"/>
        </w:rPr>
        <w:t>s long as there is some degree of asymmetry in th</w:t>
      </w:r>
      <w:r>
        <w:rPr>
          <w:rFonts w:ascii="Times New Roman" w:hAnsi="Times New Roman" w:cs="Times New Roman"/>
        </w:rPr>
        <w:t>e interactions (10/-1, 5/-1, 1/-5, 1/-10</w:t>
      </w:r>
      <w:r w:rsidRPr="00066CFE">
        <w:rPr>
          <w:rFonts w:ascii="Times New Roman" w:hAnsi="Times New Roman" w:cs="Times New Roman"/>
        </w:rPr>
        <w:t xml:space="preserve">), whether it leans toward the impact of the prey on the predator or vice versa, </w:t>
      </w:r>
      <w:r>
        <w:rPr>
          <w:rFonts w:ascii="Times New Roman" w:hAnsi="Times New Roman" w:cs="Times New Roman"/>
        </w:rPr>
        <w:t xml:space="preserve">webs with </w:t>
      </w:r>
      <w:r w:rsidRPr="00066CFE">
        <w:rPr>
          <w:rFonts w:ascii="Times New Roman" w:hAnsi="Times New Roman" w:cs="Times New Roman"/>
        </w:rPr>
        <w:t>longer chains</w:t>
      </w:r>
      <w:r>
        <w:rPr>
          <w:rFonts w:ascii="Times New Roman" w:hAnsi="Times New Roman" w:cs="Times New Roman"/>
        </w:rPr>
        <w:t xml:space="preserve"> on average</w:t>
      </w:r>
      <w:r w:rsidRPr="00066CFE">
        <w:rPr>
          <w:rFonts w:ascii="Times New Roman" w:hAnsi="Times New Roman" w:cs="Times New Roman"/>
        </w:rPr>
        <w:t xml:space="preserve"> are less likely to be stable at equilibrium (lower QSS).  </w:t>
      </w:r>
      <w:r>
        <w:rPr>
          <w:rFonts w:ascii="Times New Roman" w:hAnsi="Times New Roman" w:cs="Times New Roman"/>
        </w:rPr>
        <w:t>When the relative impacts are drawn from symmetrical distributions the negative relationship of QSS and trophic level disappeared</w:t>
      </w:r>
      <w:del w:id="276" w:author="Jon Borrelli" w:date="2014-10-11T23:52:00Z">
        <w:r w:rsidDel="00F04EBA">
          <w:rPr>
            <w:rFonts w:ascii="Times New Roman" w:hAnsi="Times New Roman" w:cs="Times New Roman"/>
          </w:rPr>
          <w:delText>, becoming approximately 0</w:delText>
        </w:r>
      </w:del>
      <w:r>
        <w:rPr>
          <w:rFonts w:ascii="Times New Roman" w:hAnsi="Times New Roman" w:cs="Times New Roman"/>
        </w:rPr>
        <w:t>. Drawing from a symmetrical distribution (1/-1) that is equal in magnitude to the strength of density dependence</w:t>
      </w:r>
      <w:del w:id="277" w:author="Jon Borrelli" w:date="2014-10-11T23:52:00Z">
        <w:r w:rsidDel="00F04EBA">
          <w:rPr>
            <w:rFonts w:ascii="Times New Roman" w:hAnsi="Times New Roman" w:cs="Times New Roman"/>
          </w:rPr>
          <w:delText xml:space="preserve"> (on average)</w:delText>
        </w:r>
      </w:del>
      <w:r>
        <w:rPr>
          <w:rFonts w:ascii="Times New Roman" w:hAnsi="Times New Roman" w:cs="Times New Roman"/>
        </w:rPr>
        <w:t xml:space="preserve">, however, an increase in </w:t>
      </w:r>
      <w:del w:id="278" w:author="Jon Borrelli" w:date="2014-10-11T23:53:00Z">
        <w:r w:rsidDel="00F04EBA">
          <w:rPr>
            <w:rFonts w:ascii="Times New Roman" w:hAnsi="Times New Roman" w:cs="Times New Roman"/>
          </w:rPr>
          <w:delText xml:space="preserve">maximum </w:delText>
        </w:r>
      </w:del>
      <w:ins w:id="279" w:author="Jon Borrelli" w:date="2014-10-11T23:53:00Z">
        <w:r w:rsidR="00F04EBA">
          <w:rPr>
            <w:rFonts w:ascii="Times New Roman" w:hAnsi="Times New Roman" w:cs="Times New Roman"/>
          </w:rPr>
          <w:t xml:space="preserve">the longest </w:t>
        </w:r>
      </w:ins>
      <w:r>
        <w:rPr>
          <w:rFonts w:ascii="Times New Roman" w:hAnsi="Times New Roman" w:cs="Times New Roman"/>
        </w:rPr>
        <w:t xml:space="preserve">trophic </w:t>
      </w:r>
      <w:del w:id="280" w:author="Jon Borrelli" w:date="2014-10-11T23:53:00Z">
        <w:r w:rsidDel="00F04EBA">
          <w:rPr>
            <w:rFonts w:ascii="Times New Roman" w:hAnsi="Times New Roman" w:cs="Times New Roman"/>
          </w:rPr>
          <w:delText xml:space="preserve">level </w:delText>
        </w:r>
      </w:del>
      <w:ins w:id="281" w:author="Jon Borrelli" w:date="2014-10-11T23:53:00Z">
        <w:r w:rsidR="00F04EBA">
          <w:rPr>
            <w:rFonts w:ascii="Times New Roman" w:hAnsi="Times New Roman" w:cs="Times New Roman"/>
          </w:rPr>
          <w:t xml:space="preserve">chain </w:t>
        </w:r>
      </w:ins>
      <w:r>
        <w:rPr>
          <w:rFonts w:ascii="Times New Roman" w:hAnsi="Times New Roman" w:cs="Times New Roman"/>
        </w:rPr>
        <w:t xml:space="preserve">slightly increases quasi sign stability. Increasing the total number of interactions (connectance) always decreased stability with respect to any given maximum trophic position. </w:t>
      </w:r>
      <w:del w:id="282" w:author="Jon Borrelli" w:date="2014-10-11T23:54:00Z">
        <w:r w:rsidDel="00F04EBA">
          <w:rPr>
            <w:rFonts w:ascii="Times New Roman" w:hAnsi="Times New Roman" w:cs="Times New Roman"/>
          </w:rPr>
          <w:delText>Our results are not qualitatively different when quasi sign-stability is a function of mean or median trophic length</w:delText>
        </w:r>
      </w:del>
    </w:p>
    <w:p w14:paraId="065284F8" w14:textId="74DA0B0D" w:rsidR="00AF1F74" w:rsidRPr="00AF1F74" w:rsidRDefault="00AF1F74">
      <w:pPr>
        <w:spacing w:line="480" w:lineRule="auto"/>
        <w:rPr>
          <w:rFonts w:ascii="Times New Roman" w:hAnsi="Times New Roman" w:cs="Times New Roman"/>
          <w:i/>
          <w:rPrChange w:id="283" w:author="Jon Borrelli" w:date="2014-10-11T22:44:00Z">
            <w:rPr>
              <w:rFonts w:ascii="Times New Roman" w:hAnsi="Times New Roman" w:cs="Times New Roman"/>
            </w:rPr>
          </w:rPrChange>
        </w:rPr>
        <w:pPrChange w:id="284" w:author="Jon Borrelli" w:date="2014-10-11T22:44:00Z">
          <w:pPr>
            <w:spacing w:line="480" w:lineRule="auto"/>
            <w:ind w:firstLine="720"/>
          </w:pPr>
        </w:pPrChange>
      </w:pPr>
      <w:ins w:id="285" w:author="Jon Borrelli" w:date="2014-10-11T22:44:00Z">
        <w:r w:rsidRPr="00AF1F74">
          <w:rPr>
            <w:rFonts w:ascii="Times New Roman" w:hAnsi="Times New Roman" w:cs="Times New Roman"/>
            <w:i/>
            <w:rPrChange w:id="286" w:author="Jon Borrelli" w:date="2014-10-11T22:44:00Z">
              <w:rPr>
                <w:rFonts w:ascii="Times New Roman" w:hAnsi="Times New Roman" w:cs="Times New Roman"/>
              </w:rPr>
            </w:rPrChange>
          </w:rPr>
          <w:t>3.3 Niche model webs</w:t>
        </w:r>
      </w:ins>
    </w:p>
    <w:p w14:paraId="678B243F" w14:textId="660EDCD9" w:rsidR="00AF1F74" w:rsidRPr="00AF1F74" w:rsidRDefault="00D142C5" w:rsidP="00531EC7">
      <w:pPr>
        <w:spacing w:line="480" w:lineRule="auto"/>
        <w:rPr>
          <w:ins w:id="287" w:author="Jon Borrelli" w:date="2014-10-11T22:44:00Z"/>
          <w:rFonts w:ascii="Times New Roman" w:hAnsi="Times New Roman" w:cs="Times New Roman"/>
        </w:rPr>
      </w:pPr>
      <w:ins w:id="288" w:author="Jon Borrelli" w:date="2014-10-11T23:58:00Z">
        <w:r>
          <w:rPr>
            <w:rFonts w:ascii="Times New Roman" w:hAnsi="Times New Roman" w:cs="Times New Roman"/>
          </w:rPr>
          <w:lastRenderedPageBreak/>
          <w:tab/>
          <w:t>There is a</w:t>
        </w:r>
        <w:r w:rsidR="00F04EBA">
          <w:rPr>
            <w:rFonts w:ascii="Times New Roman" w:hAnsi="Times New Roman" w:cs="Times New Roman"/>
          </w:rPr>
          <w:t xml:space="preserve"> negative relationship between the longest food chain </w:t>
        </w:r>
        <w:r>
          <w:rPr>
            <w:rFonts w:ascii="Times New Roman" w:hAnsi="Times New Roman" w:cs="Times New Roman"/>
          </w:rPr>
          <w:t>length and quasi sign-stability</w:t>
        </w:r>
      </w:ins>
      <w:ins w:id="289" w:author="Jon Borrelli" w:date="2014-10-12T00:02:00Z">
        <w:r>
          <w:rPr>
            <w:rFonts w:ascii="Times New Roman" w:hAnsi="Times New Roman" w:cs="Times New Roman"/>
          </w:rPr>
          <w:t xml:space="preserve"> in for most of our simulated niche model webs</w:t>
        </w:r>
      </w:ins>
      <w:ins w:id="290" w:author="Jon Borrelli" w:date="2014-10-12T00:08:00Z">
        <w:r>
          <w:rPr>
            <w:rFonts w:ascii="Times New Roman" w:hAnsi="Times New Roman" w:cs="Times New Roman"/>
          </w:rPr>
          <w:t xml:space="preserve"> (</w:t>
        </w:r>
        <w:r w:rsidRPr="00D142C5">
          <w:rPr>
            <w:rFonts w:ascii="Times New Roman" w:hAnsi="Times New Roman" w:cs="Times New Roman"/>
            <w:b/>
            <w:rPrChange w:id="291" w:author="Jon Borrelli" w:date="2014-10-12T00:09:00Z">
              <w:rPr>
                <w:rFonts w:ascii="Times New Roman" w:hAnsi="Times New Roman" w:cs="Times New Roman"/>
              </w:rPr>
            </w:rPrChange>
          </w:rPr>
          <w:t>Figure 5</w:t>
        </w:r>
        <w:r>
          <w:rPr>
            <w:rFonts w:ascii="Times New Roman" w:hAnsi="Times New Roman" w:cs="Times New Roman"/>
          </w:rPr>
          <w:t>)</w:t>
        </w:r>
      </w:ins>
      <w:ins w:id="292" w:author="Jon Borrelli" w:date="2014-10-11T23:58:00Z">
        <w:r>
          <w:rPr>
            <w:rFonts w:ascii="Times New Roman" w:hAnsi="Times New Roman" w:cs="Times New Roman"/>
          </w:rPr>
          <w:t>.</w:t>
        </w:r>
      </w:ins>
      <w:ins w:id="293" w:author="Jon Borrelli" w:date="2014-10-12T00:10:00Z">
        <w:r>
          <w:rPr>
            <w:rFonts w:ascii="Times New Roman" w:hAnsi="Times New Roman" w:cs="Times New Roman"/>
          </w:rPr>
          <w:t xml:space="preserve"> </w:t>
        </w:r>
      </w:ins>
      <w:ins w:id="294" w:author="Jon Borrelli" w:date="2014-10-12T00:11:00Z">
        <w:r>
          <w:rPr>
            <w:rFonts w:ascii="Times New Roman" w:hAnsi="Times New Roman" w:cs="Times New Roman"/>
          </w:rPr>
          <w:t xml:space="preserve">In webs with asymmetrical </w:t>
        </w:r>
      </w:ins>
      <w:ins w:id="295" w:author="Jon Borrelli" w:date="2014-10-12T00:15:00Z">
        <w:r w:rsidR="000908E9">
          <w:rPr>
            <w:rFonts w:ascii="Times New Roman" w:hAnsi="Times New Roman" w:cs="Times New Roman"/>
          </w:rPr>
          <w:t>distributions</w:t>
        </w:r>
      </w:ins>
      <w:ins w:id="296" w:author="Jon Borrelli" w:date="2014-10-12T00:11:00Z">
        <w:r>
          <w:rPr>
            <w:rFonts w:ascii="Times New Roman" w:hAnsi="Times New Roman" w:cs="Times New Roman"/>
          </w:rPr>
          <w:t xml:space="preserve"> there tends to be a negative trend </w:t>
        </w:r>
      </w:ins>
      <w:ins w:id="297" w:author="Jon Borrelli" w:date="2014-10-12T00:12:00Z">
        <w:r w:rsidR="000908E9">
          <w:rPr>
            <w:rFonts w:ascii="Times New Roman" w:hAnsi="Times New Roman" w:cs="Times New Roman"/>
          </w:rPr>
          <w:t>that appears more consistently across different connectance levels</w:t>
        </w:r>
      </w:ins>
      <w:ins w:id="298" w:author="Jon Borrelli" w:date="2014-10-12T00:13:00Z">
        <w:r w:rsidR="000908E9">
          <w:rPr>
            <w:rFonts w:ascii="Times New Roman" w:hAnsi="Times New Roman" w:cs="Times New Roman"/>
          </w:rPr>
          <w:t xml:space="preserve"> when average interaction strength is lower</w:t>
        </w:r>
      </w:ins>
      <w:ins w:id="299" w:author="Jon Borrelli" w:date="2014-10-12T00:12:00Z">
        <w:r w:rsidR="000908E9">
          <w:rPr>
            <w:rFonts w:ascii="Times New Roman" w:hAnsi="Times New Roman" w:cs="Times New Roman"/>
          </w:rPr>
          <w:t>.</w:t>
        </w:r>
      </w:ins>
      <w:ins w:id="300" w:author="Jon Borrelli" w:date="2014-10-12T00:13:00Z">
        <w:r w:rsidR="000908E9">
          <w:rPr>
            <w:rFonts w:ascii="Times New Roman" w:hAnsi="Times New Roman" w:cs="Times New Roman"/>
          </w:rPr>
          <w:t xml:space="preserve"> Asymmetrical webs with comparatively high interaction strength (e.g., 10/-5, 5/-10) the negative trend is not consistent across connectance levels. </w:t>
        </w:r>
      </w:ins>
      <w:ins w:id="301" w:author="Jon Borrelli" w:date="2014-10-12T00:15:00Z">
        <w:r w:rsidR="000908E9">
          <w:rPr>
            <w:rFonts w:ascii="Times New Roman" w:hAnsi="Times New Roman" w:cs="Times New Roman"/>
          </w:rPr>
          <w:t xml:space="preserve">Drawing from a </w:t>
        </w:r>
      </w:ins>
      <w:ins w:id="302" w:author="Jon Borrelli" w:date="2014-10-12T00:17:00Z">
        <w:r w:rsidR="000908E9">
          <w:rPr>
            <w:rFonts w:ascii="Times New Roman" w:hAnsi="Times New Roman" w:cs="Times New Roman"/>
          </w:rPr>
          <w:t>symmetrical</w:t>
        </w:r>
      </w:ins>
      <w:ins w:id="303" w:author="Jon Borrelli" w:date="2014-10-12T00:15:00Z">
        <w:r w:rsidR="000908E9">
          <w:rPr>
            <w:rFonts w:ascii="Times New Roman" w:hAnsi="Times New Roman" w:cs="Times New Roman"/>
          </w:rPr>
          <w:t xml:space="preserve"> </w:t>
        </w:r>
      </w:ins>
      <w:ins w:id="304" w:author="Jon Borrelli" w:date="2014-10-12T00:17:00Z">
        <w:r w:rsidR="000908E9">
          <w:rPr>
            <w:rFonts w:ascii="Times New Roman" w:hAnsi="Times New Roman" w:cs="Times New Roman"/>
          </w:rPr>
          <w:t xml:space="preserve">distributions (10/-10, 5/-5) there was no clear trend between longest chain length and quasi sign-stability. Again, when density dependence was strong relative to the impacts of predation (1/-1) webs were consistently stable. </w:t>
        </w:r>
      </w:ins>
      <w:ins w:id="305" w:author="Jon Borrelli" w:date="2014-10-12T00:02:00Z">
        <w:r>
          <w:rPr>
            <w:rFonts w:ascii="Times New Roman" w:hAnsi="Times New Roman" w:cs="Times New Roman"/>
          </w:rPr>
          <w:t xml:space="preserve"> </w:t>
        </w:r>
      </w:ins>
      <w:ins w:id="306" w:author="Jon Borrelli" w:date="2014-10-11T23:58:00Z">
        <w:r>
          <w:rPr>
            <w:rFonts w:ascii="Times New Roman" w:hAnsi="Times New Roman" w:cs="Times New Roman"/>
          </w:rPr>
          <w:t xml:space="preserve"> </w:t>
        </w:r>
      </w:ins>
    </w:p>
    <w:p w14:paraId="60CB00B1" w14:textId="2C00BDEA" w:rsidR="00D433E2" w:rsidRDefault="00D433E2" w:rsidP="00531EC7">
      <w:pPr>
        <w:spacing w:line="480" w:lineRule="auto"/>
        <w:rPr>
          <w:rFonts w:ascii="Times New Roman" w:hAnsi="Times New Roman" w:cs="Times New Roman"/>
          <w:b/>
        </w:rPr>
      </w:pPr>
      <w:r w:rsidRPr="00D433E2">
        <w:rPr>
          <w:rFonts w:ascii="Times New Roman" w:hAnsi="Times New Roman" w:cs="Times New Roman"/>
          <w:b/>
        </w:rPr>
        <w:t>4. Discussion</w:t>
      </w:r>
    </w:p>
    <w:p w14:paraId="2B6C8EE0" w14:textId="77777777"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Our results support the hypothesis that webs with more trophic levels are less likely to be stable. We argue that quasi sign-stability is a good predictor of the observed pattern of food chain lengths in nature</w:t>
      </w:r>
      <w:del w:id="307" w:author="Jon Borrelli" w:date="2014-10-13T10:36:00Z">
        <w:r w:rsidDel="009C0AA8">
          <w:rPr>
            <w:rFonts w:ascii="Times New Roman" w:hAnsi="Times New Roman" w:cs="Times New Roman"/>
          </w:rPr>
          <w:delText xml:space="preserve"> (</w:delText>
        </w:r>
        <w:r w:rsidDel="009C0AA8">
          <w:rPr>
            <w:rFonts w:ascii="Times New Roman" w:hAnsi="Times New Roman" w:cs="Times New Roman"/>
            <w:b/>
          </w:rPr>
          <w:delText>Figure 1</w:delText>
        </w:r>
        <w:r w:rsidDel="009C0AA8">
          <w:rPr>
            <w:rFonts w:ascii="Times New Roman" w:hAnsi="Times New Roman" w:cs="Times New Roman"/>
          </w:rPr>
          <w:delText>)</w:delText>
        </w:r>
      </w:del>
      <w:r>
        <w:rPr>
          <w:rFonts w:ascii="Times New Roman" w:hAnsi="Times New Roman" w:cs="Times New Roman"/>
        </w:rPr>
        <w:t xml:space="preserve">. Food webs with fewer trophic levels have a larger range of parameter space (magnitudes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within which they exhibit stability; they have a greater buffer against perturbation due to environmental and demographic stochasticity. The ability to buffer against change has long-term consequences for the dynamics and structure of food webs observed in nature. Over time species participating in webs that are unstable will have a higher likelihood of going extinct, changing the structure of the web. In contrast webs that have a higher probability of being stable will likely persist, increasing the chances that they are observed in nature. </w:t>
      </w:r>
    </w:p>
    <w:p w14:paraId="7EB1DFA5" w14:textId="21068F33"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Here we have demonstrated that quasi sign-stability declines with increasing number of trophic levels in food chains made more reticulate by omnivory and in webs, reinforcing the results of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We found that two- and three-level webs should be most prevalent, with four- and five-level webs less likely, while webs with chains greater than six </w:t>
      </w:r>
      <w:r>
        <w:rPr>
          <w:rFonts w:ascii="Times New Roman" w:hAnsi="Times New Roman" w:cs="Times New Roman"/>
        </w:rPr>
        <w:lastRenderedPageBreak/>
        <w:t xml:space="preserve">levels should be rare. Thus, our predictions closely mirror reality, where most non-basal species occupy trophic positions between two and three, and very few occupy a position higher than five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"(Beaudoin et al., 2001; Vander Zanden et al., 1999)"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(Beaudoin et al., 2001; Vander Zanden et al., 1999)</w:t>
      </w:r>
      <w:r>
        <w:rPr>
          <w:rFonts w:ascii="Times New Roman" w:hAnsi="Times New Roman" w:cs="Times New Roman"/>
        </w:rPr>
        <w:fldChar w:fldCharType="end"/>
      </w:r>
      <w:r>
        <w:rPr>
          <w:rFonts w:ascii="Times New Roman" w:hAnsi="Times New Roman" w:cs="Times New Roman"/>
        </w:rPr>
        <w:t>.</w:t>
      </w:r>
      <w:ins w:id="308" w:author="Jon Borrelli" w:date="2014-10-13T11:16:00Z">
        <w:r w:rsidR="00C920D4">
          <w:rPr>
            <w:rFonts w:ascii="Times New Roman" w:hAnsi="Times New Roman" w:cs="Times New Roman"/>
          </w:rPr>
          <w:t xml:space="preserve"> Furthermore, in most scenarios webs whose longest chain </w:t>
        </w:r>
      </w:ins>
      <w:ins w:id="309" w:author="Jon Borrelli" w:date="2014-10-13T11:17:00Z">
        <w:r w:rsidR="00C920D4">
          <w:rPr>
            <w:rFonts w:ascii="Times New Roman" w:hAnsi="Times New Roman" w:cs="Times New Roman"/>
          </w:rPr>
          <w:t>length</w:t>
        </w:r>
      </w:ins>
      <w:ins w:id="310" w:author="Jon Borrelli" w:date="2014-10-13T11:16:00Z">
        <w:r w:rsidR="00C920D4">
          <w:rPr>
            <w:rFonts w:ascii="Times New Roman" w:hAnsi="Times New Roman" w:cs="Times New Roman"/>
          </w:rPr>
          <w:t xml:space="preserve"> </w:t>
        </w:r>
      </w:ins>
      <w:ins w:id="311" w:author="Jon Borrelli" w:date="2014-10-13T11:17:00Z">
        <w:r w:rsidR="00C920D4">
          <w:rPr>
            <w:rFonts w:ascii="Times New Roman" w:hAnsi="Times New Roman" w:cs="Times New Roman"/>
          </w:rPr>
          <w:t xml:space="preserve">was high were typically much less likely to be stable than webs with shorter chains. </w:t>
        </w:r>
      </w:ins>
    </w:p>
    <w:p w14:paraId="08DDA698" w14:textId="493FB5D1"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"(Holyoak and Sachdev, 1998; Long et al., 2011; Morin and Lawler, 1996; Pimm and Lawton, 1978)"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(Holyoak and Sachdev, 1998; Long et al., 2011; Morin and Lawler, 1996; Pimm and Lawton, 1978)</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w:t>
      </w:r>
      <w:ins w:id="312" w:author="Jon Borrelli" w:date="2014-10-13T10:45:00Z">
        <w:r w:rsidR="009C0AA8">
          <w:rPr>
            <w:rFonts w:ascii="Times New Roman" w:hAnsi="Times New Roman" w:cs="Times New Roman"/>
          </w:rPr>
          <w:t>, in the sense of feeding on prey occupying a range of trophic positions,</w:t>
        </w:r>
      </w:ins>
      <w:r>
        <w:rPr>
          <w:rFonts w:ascii="Times New Roman" w:hAnsi="Times New Roman" w:cs="Times New Roman"/>
        </w:rPr>
        <w:t xml:space="preserve">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Pr>
          <w:rFonts w:ascii="Times New Roman" w:hAnsi="Times New Roman" w:cs="Times New Roman"/>
        </w:rPr>
        <w:fldChar w:fldCharType="separate"/>
      </w:r>
      <w:r w:rsidRPr="00197395">
        <w:rPr>
          <w:rFonts w:ascii="Times New Roman" w:hAnsi="Times New Roman" w:cs="Times New Roman"/>
          <w:noProof/>
        </w:rPr>
        <w:t>(Sterner et al., 1997)</w:t>
      </w:r>
      <w:r>
        <w:rPr>
          <w:rFonts w:ascii="Times New Roman" w:hAnsi="Times New Roman" w:cs="Times New Roman"/>
        </w:rPr>
        <w:fldChar w:fldCharType="end"/>
      </w:r>
      <w:r>
        <w:rPr>
          <w:rFonts w:ascii="Times New Roman" w:hAnsi="Times New Roman" w:cs="Times New Roman"/>
        </w:rPr>
        <w:t>. While omnivory may not be as ubiquitous as we have assumed</w:t>
      </w:r>
      <w:ins w:id="313" w:author="Jon Borrelli" w:date="2014-10-13T10:46:00Z">
        <w:r w:rsidR="009C0AA8">
          <w:rPr>
            <w:rFonts w:ascii="Times New Roman" w:hAnsi="Times New Roman" w:cs="Times New Roman"/>
          </w:rPr>
          <w:t xml:space="preserve"> in our simple webs</w:t>
        </w:r>
      </w:ins>
      <w:r>
        <w:rPr>
          <w:rFonts w:ascii="Times New Roman" w:hAnsi="Times New Roman" w:cs="Times New Roman"/>
        </w:rPr>
        <w:t xml:space="preser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and Hemberg, 2009)"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(Thompson and Hemberg, 2009)</w:t>
      </w:r>
      <w:r>
        <w:rPr>
          <w:rFonts w:ascii="Times New Roman" w:hAnsi="Times New Roman" w:cs="Times New Roman"/>
        </w:rPr>
        <w:fldChar w:fldCharType="end"/>
      </w:r>
      <w:r>
        <w:rPr>
          <w:rFonts w:ascii="Times New Roman" w:hAnsi="Times New Roman" w:cs="Times New Roman"/>
        </w:rPr>
        <w:t>, we propose that chains with universal omnivory are a more useful abstraction than linear chains because in nature food chains are embedded in reticulate webs.</w:t>
      </w:r>
      <w:ins w:id="314" w:author="Jon Borrelli" w:date="2014-10-13T10:46:00Z">
        <w:r w:rsidR="009C0AA8">
          <w:rPr>
            <w:rFonts w:ascii="Times New Roman" w:hAnsi="Times New Roman" w:cs="Times New Roman"/>
          </w:rPr>
          <w:t xml:space="preserve"> The predictions from our simple webs are reflected in the results of our analysis of random and niche model food webs.</w:t>
        </w:r>
      </w:ins>
      <w:ins w:id="315" w:author="Jon Borrelli" w:date="2014-10-13T11:18:00Z">
        <w:r w:rsidR="00C920D4">
          <w:rPr>
            <w:rFonts w:ascii="Times New Roman" w:hAnsi="Times New Roman" w:cs="Times New Roman"/>
          </w:rPr>
          <w:t xml:space="preserve"> </w:t>
        </w:r>
      </w:ins>
      <w:ins w:id="316" w:author="Jon Borrelli" w:date="2014-10-13T10:46:00Z">
        <w:r w:rsidR="009C0AA8">
          <w:rPr>
            <w:rFonts w:ascii="Times New Roman" w:hAnsi="Times New Roman" w:cs="Times New Roman"/>
          </w:rPr>
          <w:t xml:space="preserve"> </w:t>
        </w:r>
      </w:ins>
      <w:r>
        <w:rPr>
          <w:rFonts w:ascii="Times New Roman" w:hAnsi="Times New Roman" w:cs="Times New Roman"/>
        </w:rPr>
        <w:t xml:space="preserve"> </w:t>
      </w:r>
    </w:p>
    <w:p w14:paraId="6DE9326F" w14:textId="77777777" w:rsidR="0024156B" w:rsidRDefault="00D433E2" w:rsidP="00D433E2">
      <w:pPr>
        <w:spacing w:line="480" w:lineRule="auto"/>
        <w:ind w:firstLine="720"/>
        <w:rPr>
          <w:ins w:id="317" w:author="Jon Borrelli" w:date="2014-10-14T10:31:00Z"/>
          <w:rFonts w:ascii="Times New Roman" w:hAnsi="Times New Roman" w:cs="Times New Roman"/>
        </w:rPr>
      </w:pPr>
      <w:r>
        <w:rPr>
          <w:rFonts w:ascii="Times New Roman" w:hAnsi="Times New Roman" w:cs="Times New Roman"/>
        </w:rPr>
        <w:t xml:space="preserve">Our choice for the distributions from which values for the impact of species on each other were drawn was not based on empirical evidence. </w:t>
      </w:r>
      <w:del w:id="318" w:author="Jon Borrelli" w:date="2014-10-14T10:22:00Z">
        <w:r w:rsidDel="00993EC9">
          <w:rPr>
            <w:rFonts w:ascii="Times New Roman" w:hAnsi="Times New Roman" w:cs="Times New Roman"/>
          </w:rPr>
          <w:delText>Sensitivity analysis</w:delText>
        </w:r>
      </w:del>
      <w:ins w:id="319" w:author="Jon Borrelli" w:date="2014-10-14T10:22:00Z">
        <w:r w:rsidR="00993EC9">
          <w:rPr>
            <w:rFonts w:ascii="Times New Roman" w:hAnsi="Times New Roman" w:cs="Times New Roman"/>
          </w:rPr>
          <w:t>By using multiple different distributions</w:t>
        </w:r>
      </w:ins>
      <w:ins w:id="320" w:author="Jon Borrelli" w:date="2014-10-14T10:23:00Z">
        <w:r w:rsidR="00993EC9">
          <w:rPr>
            <w:rFonts w:ascii="Times New Roman" w:hAnsi="Times New Roman" w:cs="Times New Roman"/>
          </w:rPr>
          <w:t xml:space="preserve"> for the relative impacts of the predator and prey</w:t>
        </w:r>
      </w:ins>
      <w:ins w:id="321" w:author="Jon Borrelli" w:date="2014-10-14T10:26:00Z">
        <w:r w:rsidR="0024156B">
          <w:rPr>
            <w:rFonts w:ascii="Times New Roman" w:hAnsi="Times New Roman" w:cs="Times New Roman"/>
          </w:rPr>
          <w:t>, however,</w:t>
        </w:r>
      </w:ins>
      <w:ins w:id="322" w:author="Jon Borrelli" w:date="2014-10-14T10:23:00Z">
        <w:r w:rsidR="00993EC9">
          <w:rPr>
            <w:rFonts w:ascii="Times New Roman" w:hAnsi="Times New Roman" w:cs="Times New Roman"/>
          </w:rPr>
          <w:t xml:space="preserve"> we</w:t>
        </w:r>
      </w:ins>
      <w:r>
        <w:rPr>
          <w:rFonts w:ascii="Times New Roman" w:hAnsi="Times New Roman" w:cs="Times New Roman"/>
        </w:rPr>
        <w:t xml:space="preserve"> showed that our results are relatively robust to our choice of the magnitudes of the impact of the predator on the prey and vice versa. When there is asymmetry in interaction strengths, and moderate levels of connectance the pattern </w:t>
      </w:r>
      <w:r>
        <w:rPr>
          <w:rFonts w:ascii="Times New Roman" w:hAnsi="Times New Roman" w:cs="Times New Roman"/>
        </w:rPr>
        <w:lastRenderedPageBreak/>
        <w:t xml:space="preserve">is maintained. It is not surprising that simulations with weak asymmetry but relatively strong interaction strength (10/-5, 5/-10) showed a weak trend towards decreasing QSS with more trophic levels, following May’s (1972) result. </w:t>
      </w:r>
    </w:p>
    <w:p w14:paraId="7FB00115" w14:textId="5403FAAE" w:rsidR="0024156B" w:rsidRDefault="00D619F7" w:rsidP="0024156B">
      <w:pPr>
        <w:spacing w:line="480" w:lineRule="auto"/>
        <w:ind w:firstLine="720"/>
        <w:rPr>
          <w:rFonts w:ascii="Times New Roman" w:hAnsi="Times New Roman" w:cs="Times New Roman"/>
        </w:rPr>
      </w:pPr>
      <w:ins w:id="323" w:author="Jon Borrelli" w:date="2014-10-14T10:53:00Z">
        <w:r>
          <w:rPr>
            <w:rFonts w:ascii="Times New Roman" w:hAnsi="Times New Roman" w:cs="Times New Roman"/>
          </w:rPr>
          <w:t xml:space="preserve">May (1972) showed that highly connected random webs were less stable than those that were less </w:t>
        </w:r>
        <w:proofErr w:type="gramStart"/>
        <w:r>
          <w:rPr>
            <w:rFonts w:ascii="Times New Roman" w:hAnsi="Times New Roman" w:cs="Times New Roman"/>
          </w:rPr>
          <w:t>connected.</w:t>
        </w:r>
        <w:proofErr w:type="gramEnd"/>
        <w:r>
          <w:rPr>
            <w:rFonts w:ascii="Times New Roman" w:hAnsi="Times New Roman" w:cs="Times New Roman"/>
          </w:rPr>
          <w:t xml:space="preserve"> </w:t>
        </w:r>
      </w:ins>
      <w:r w:rsidR="00D433E2">
        <w:rPr>
          <w:rFonts w:ascii="Times New Roman" w:hAnsi="Times New Roman" w:cs="Times New Roman"/>
        </w:rPr>
        <w:t>Similarly when the total number of interactions was high (24 and 28 interactions, connectance of 0</w:t>
      </w:r>
      <w:ins w:id="324" w:author="Jon Borrelli" w:date="2014-10-14T10:28:00Z">
        <w:r w:rsidR="0024156B">
          <w:rPr>
            <w:rFonts w:ascii="Times New Roman" w:hAnsi="Times New Roman" w:cs="Times New Roman"/>
          </w:rPr>
          <w:t>.24, 0.28</w:t>
        </w:r>
      </w:ins>
      <w:del w:id="325" w:author="Jon Borrelli" w:date="2014-10-14T10:28:00Z">
        <w:r w:rsidR="00D433E2" w:rsidDel="0024156B">
          <w:rPr>
            <w:rFonts w:ascii="Times New Roman" w:hAnsi="Times New Roman" w:cs="Times New Roman"/>
          </w:rPr>
          <w:delText>.267, and 0.311 respectively</w:delText>
        </w:r>
      </w:del>
      <w:r w:rsidR="00D433E2">
        <w:rPr>
          <w:rFonts w:ascii="Times New Roman" w:hAnsi="Times New Roman" w:cs="Times New Roman"/>
        </w:rPr>
        <w:t>) all webs had a low probability of stability</w:t>
      </w:r>
      <w:ins w:id="326" w:author="Jon Borrelli" w:date="2014-10-14T10:31:00Z">
        <w:r w:rsidR="0024156B">
          <w:rPr>
            <w:rFonts w:ascii="Times New Roman" w:hAnsi="Times New Roman" w:cs="Times New Roman"/>
          </w:rPr>
          <w:t xml:space="preserve">, with the exception of </w:t>
        </w:r>
      </w:ins>
      <w:ins w:id="327" w:author="Jon Borrelli" w:date="2014-10-14T10:32:00Z">
        <w:r w:rsidR="0024156B">
          <w:rPr>
            <w:rFonts w:ascii="Times New Roman" w:hAnsi="Times New Roman" w:cs="Times New Roman"/>
          </w:rPr>
          <w:t>webs with high de</w:t>
        </w:r>
        <w:bookmarkStart w:id="328" w:name="_GoBack"/>
        <w:bookmarkEnd w:id="328"/>
        <w:r w:rsidR="0024156B">
          <w:rPr>
            <w:rFonts w:ascii="Times New Roman" w:hAnsi="Times New Roman" w:cs="Times New Roman"/>
          </w:rPr>
          <w:t>nsity dependence.</w:t>
        </w:r>
      </w:ins>
      <w:del w:id="329" w:author="Jon Borrelli" w:date="2014-10-14T10:31:00Z">
        <w:r w:rsidR="00D433E2" w:rsidDel="0024156B">
          <w:rPr>
            <w:rFonts w:ascii="Times New Roman" w:hAnsi="Times New Roman" w:cs="Times New Roman"/>
          </w:rPr>
          <w:delText>.</w:delText>
        </w:r>
      </w:del>
      <w:ins w:id="330" w:author="Jon Borrelli" w:date="2014-10-14T10:32:00Z">
        <w:r w:rsidR="0024156B">
          <w:rPr>
            <w:rFonts w:ascii="Times New Roman" w:hAnsi="Times New Roman" w:cs="Times New Roman"/>
          </w:rPr>
          <w:t xml:space="preserve"> </w:t>
        </w:r>
      </w:ins>
      <w:ins w:id="331" w:author="Jon Borrelli" w:date="2014-10-15T20:10:00Z">
        <w:r w:rsidR="00B251A7">
          <w:rPr>
            <w:rFonts w:ascii="Times New Roman" w:hAnsi="Times New Roman" w:cs="Times New Roman"/>
          </w:rPr>
          <w:t>A</w:t>
        </w:r>
      </w:ins>
      <w:ins w:id="332" w:author="Jon Borrelli" w:date="2014-10-14T11:10:00Z">
        <w:r w:rsidR="00636D97">
          <w:rPr>
            <w:rFonts w:ascii="Times New Roman" w:hAnsi="Times New Roman" w:cs="Times New Roman"/>
          </w:rPr>
          <w:t>s we have suggested for</w:t>
        </w:r>
      </w:ins>
      <w:ins w:id="333" w:author="Jon Borrelli" w:date="2014-10-14T10:32:00Z">
        <w:r w:rsidR="0024156B">
          <w:rPr>
            <w:rFonts w:ascii="Times New Roman" w:hAnsi="Times New Roman" w:cs="Times New Roman"/>
          </w:rPr>
          <w:t xml:space="preserve"> webs with more trophic levels, webs with high connectance values</w:t>
        </w:r>
      </w:ins>
      <w:ins w:id="334" w:author="Jon Borrelli" w:date="2014-10-14T10:33:00Z">
        <w:r w:rsidR="0024156B">
          <w:rPr>
            <w:rFonts w:ascii="Times New Roman" w:hAnsi="Times New Roman" w:cs="Times New Roman"/>
          </w:rPr>
          <w:t xml:space="preserve"> should be</w:t>
        </w:r>
      </w:ins>
      <w:ins w:id="335" w:author="Jon Borrelli" w:date="2014-10-14T10:35:00Z">
        <w:r w:rsidR="00134BFF">
          <w:rPr>
            <w:rFonts w:ascii="Times New Roman" w:hAnsi="Times New Roman" w:cs="Times New Roman"/>
          </w:rPr>
          <w:t xml:space="preserve"> selected against.</w:t>
        </w:r>
      </w:ins>
      <w:ins w:id="336" w:author="Jon Borrelli" w:date="2014-10-14T11:07:00Z">
        <w:r w:rsidR="002E3D35">
          <w:rPr>
            <w:rFonts w:ascii="Times New Roman" w:hAnsi="Times New Roman" w:cs="Times New Roman"/>
          </w:rPr>
          <w:t xml:space="preserve"> It is unlikely however, that systemic selection against </w:t>
        </w:r>
      </w:ins>
      <w:ins w:id="337" w:author="Jon Borrelli" w:date="2014-10-14T11:08:00Z">
        <w:r w:rsidR="002E3D35">
          <w:rPr>
            <w:rFonts w:ascii="Times New Roman" w:hAnsi="Times New Roman" w:cs="Times New Roman"/>
          </w:rPr>
          <w:t xml:space="preserve">highly connected communities is resulting in the observed pattern of food chain length. </w:t>
        </w:r>
      </w:ins>
      <w:ins w:id="338" w:author="Jon Borrelli" w:date="2014-10-15T20:11:00Z">
        <w:r w:rsidR="00B251A7">
          <w:rPr>
            <w:rFonts w:ascii="Times New Roman" w:hAnsi="Times New Roman" w:cs="Times New Roman"/>
          </w:rPr>
          <w:t xml:space="preserve">Highly connected webs are typically characterized by shorter food chains on average, </w:t>
        </w:r>
      </w:ins>
      <w:ins w:id="339" w:author="Jon Borrelli" w:date="2014-10-15T20:12:00Z">
        <w:r w:rsidR="00B251A7">
          <w:rPr>
            <w:rFonts w:ascii="Times New Roman" w:hAnsi="Times New Roman" w:cs="Times New Roman"/>
          </w:rPr>
          <w:t>and thus fewer trophic levels</w:t>
        </w:r>
      </w:ins>
      <w:ins w:id="340" w:author="Jon Borrelli" w:date="2014-10-14T11:22:00Z">
        <w:r w:rsidR="00636D97">
          <w:rPr>
            <w:rFonts w:ascii="Times New Roman" w:hAnsi="Times New Roman" w:cs="Times New Roman"/>
          </w:rPr>
          <w:t>.</w:t>
        </w:r>
      </w:ins>
      <w:ins w:id="341" w:author="Jon Borrelli" w:date="2014-10-15T20:12:00Z">
        <w:r w:rsidR="00B251A7">
          <w:rPr>
            <w:rFonts w:ascii="Times New Roman" w:hAnsi="Times New Roman" w:cs="Times New Roman"/>
          </w:rPr>
          <w:t xml:space="preserve"> We may then consider that the observed limitation of food chain length </w:t>
        </w:r>
      </w:ins>
      <w:ins w:id="342" w:author="Jon Borrelli" w:date="2014-10-15T20:13:00Z">
        <w:r w:rsidR="00B251A7">
          <w:rPr>
            <w:rFonts w:ascii="Times New Roman" w:hAnsi="Times New Roman" w:cs="Times New Roman"/>
          </w:rPr>
          <w:t xml:space="preserve">to three or four is the result of a balancing of dynamic constraints operating on both the number of trophic levels and </w:t>
        </w:r>
      </w:ins>
      <w:ins w:id="343" w:author="Jon Borrelli" w:date="2014-10-15T20:14:00Z">
        <w:r w:rsidR="00B251A7">
          <w:rPr>
            <w:rFonts w:ascii="Times New Roman" w:hAnsi="Times New Roman" w:cs="Times New Roman"/>
          </w:rPr>
          <w:t xml:space="preserve">the overall connectance of the web. Such a balance would need to be struck by shorter food chains, but lower connectance. </w:t>
        </w:r>
      </w:ins>
      <w:ins w:id="344" w:author="Jon Borrelli" w:date="2014-10-15T20:06:00Z">
        <w:r w:rsidR="007044B3">
          <w:rPr>
            <w:rFonts w:ascii="Times New Roman" w:hAnsi="Times New Roman" w:cs="Times New Roman"/>
          </w:rPr>
          <w:t xml:space="preserve"> </w:t>
        </w:r>
      </w:ins>
      <w:ins w:id="345" w:author="Jon Borrelli" w:date="2014-10-14T11:24:00Z">
        <w:r w:rsidR="00940C18">
          <w:rPr>
            <w:rFonts w:ascii="Times New Roman" w:hAnsi="Times New Roman" w:cs="Times New Roman"/>
          </w:rPr>
          <w:t xml:space="preserve"> </w:t>
        </w:r>
      </w:ins>
      <w:ins w:id="346" w:author="Jon Borrelli" w:date="2014-10-14T11:22:00Z">
        <w:r w:rsidR="00636D97">
          <w:rPr>
            <w:rFonts w:ascii="Times New Roman" w:hAnsi="Times New Roman" w:cs="Times New Roman"/>
          </w:rPr>
          <w:t xml:space="preserve"> </w:t>
        </w:r>
      </w:ins>
      <w:ins w:id="347" w:author="Jon Borrelli" w:date="2014-10-14T10:54:00Z">
        <w:r>
          <w:rPr>
            <w:rFonts w:ascii="Times New Roman" w:hAnsi="Times New Roman" w:cs="Times New Roman"/>
          </w:rPr>
          <w:t xml:space="preserve"> </w:t>
        </w:r>
      </w:ins>
      <w:ins w:id="348" w:author="Jon Borrelli" w:date="2014-10-14T10:53:00Z">
        <w:r>
          <w:rPr>
            <w:rFonts w:ascii="Times New Roman" w:hAnsi="Times New Roman" w:cs="Times New Roman"/>
          </w:rPr>
          <w:t xml:space="preserve"> </w:t>
        </w:r>
      </w:ins>
      <w:ins w:id="349" w:author="Jon Borrelli" w:date="2014-10-14T10:46:00Z">
        <w:r>
          <w:rPr>
            <w:rFonts w:ascii="Times New Roman" w:hAnsi="Times New Roman" w:cs="Times New Roman"/>
          </w:rPr>
          <w:t xml:space="preserve"> </w:t>
        </w:r>
      </w:ins>
      <w:ins w:id="350" w:author="Jon Borrelli" w:date="2014-10-14T10:44:00Z">
        <w:r w:rsidR="00134BFF">
          <w:rPr>
            <w:rFonts w:ascii="Times New Roman" w:hAnsi="Times New Roman" w:cs="Times New Roman"/>
          </w:rPr>
          <w:t xml:space="preserve"> </w:t>
        </w:r>
      </w:ins>
      <w:ins w:id="351" w:author="Jon Borrelli" w:date="2014-10-14T10:35:00Z">
        <w:r w:rsidR="00134BFF">
          <w:rPr>
            <w:rFonts w:ascii="Times New Roman" w:hAnsi="Times New Roman" w:cs="Times New Roman"/>
          </w:rPr>
          <w:t xml:space="preserve"> </w:t>
        </w:r>
      </w:ins>
      <w:r w:rsidR="00D433E2">
        <w:rPr>
          <w:rFonts w:ascii="Times New Roman" w:hAnsi="Times New Roman" w:cs="Times New Roman"/>
        </w:rPr>
        <w:t xml:space="preserve"> </w:t>
      </w:r>
    </w:p>
    <w:p w14:paraId="2F689E94" w14:textId="2F70D879" w:rsidR="00D433E2" w:rsidRDefault="00D433E2" w:rsidP="008870E1">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w:t>
      </w:r>
      <w:ins w:id="352" w:author="Jon Borrelli" w:date="2014-10-18T13:21:00Z">
        <w:r w:rsidR="008870E1">
          <w:rPr>
            <w:rFonts w:ascii="Times New Roman" w:hAnsi="Times New Roman" w:cs="Times New Roman"/>
          </w:rPr>
          <w:t xml:space="preserve">We anticipate that the results of our simulations merely offer qualitative descriptions of the relationship between food chain length and stability rather than precise quantitative estimates. </w:t>
        </w:r>
      </w:ins>
      <w:r>
        <w:rPr>
          <w:rFonts w:ascii="Times New Roman" w:hAnsi="Times New Roman" w:cs="Times New Roman"/>
        </w:rPr>
        <w:t xml:space="preserve">Nonetheless </w:t>
      </w:r>
      <w:del w:id="353" w:author="Jon Borrelli" w:date="2014-10-18T13:21:00Z">
        <w:r w:rsidDel="008870E1">
          <w:rPr>
            <w:rFonts w:ascii="Times New Roman" w:hAnsi="Times New Roman" w:cs="Times New Roman"/>
          </w:rPr>
          <w:delText xml:space="preserve">other </w:delText>
        </w:r>
      </w:del>
      <w:ins w:id="354" w:author="Jon Borrelli" w:date="2014-10-18T13:21:00Z">
        <w:r w:rsidR="008870E1">
          <w:rPr>
            <w:rFonts w:ascii="Times New Roman" w:hAnsi="Times New Roman" w:cs="Times New Roman"/>
          </w:rPr>
          <w:t>previous</w:t>
        </w:r>
        <w:r w:rsidR="008870E1">
          <w:rPr>
            <w:rFonts w:ascii="Times New Roman" w:hAnsi="Times New Roman" w:cs="Times New Roman"/>
          </w:rPr>
          <w:t xml:space="preserve"> </w:t>
        </w:r>
      </w:ins>
      <w:r>
        <w:rPr>
          <w:rFonts w:ascii="Times New Roman" w:hAnsi="Times New Roman" w:cs="Times New Roman"/>
        </w:rPr>
        <w:t xml:space="preserve">studies (Post </w:t>
      </w:r>
      <w:r>
        <w:rPr>
          <w:rFonts w:ascii="Times New Roman" w:hAnsi="Times New Roman" w:cs="Times New Roman"/>
          <w:i/>
        </w:rPr>
        <w:t xml:space="preserve">et al. </w:t>
      </w:r>
      <w:r>
        <w:rPr>
          <w:rFonts w:ascii="Times New Roman" w:hAnsi="Times New Roman" w:cs="Times New Roman"/>
        </w:rPr>
        <w:t xml:space="preserve">2000, Post 2002, </w:t>
      </w:r>
      <w:proofErr w:type="gramStart"/>
      <w:r>
        <w:rPr>
          <w:rFonts w:ascii="Times New Roman" w:hAnsi="Times New Roman" w:cs="Times New Roman"/>
        </w:rPr>
        <w:t>Young</w:t>
      </w:r>
      <w:proofErr w:type="gramEnd"/>
      <w:r>
        <w:rPr>
          <w:rFonts w:ascii="Times New Roman" w:hAnsi="Times New Roman" w:cs="Times New Roman"/>
        </w:rPr>
        <w:t xml:space="preserve"> et al. 2013) have demonstrated that other possible mechanisms may be at work by finding relationships between chain length and productivity or ecosystem size. However, in these studies food chain length does not exceed 6 as predicted by the dynamic constraints hypothesis and </w:t>
      </w:r>
      <w:del w:id="355" w:author="Jon Borrelli" w:date="2014-10-14T10:54:00Z">
        <w:r w:rsidDel="00D619F7">
          <w:rPr>
            <w:rFonts w:ascii="Times New Roman" w:hAnsi="Times New Roman" w:cs="Times New Roman"/>
          </w:rPr>
          <w:delText xml:space="preserve">further </w:delText>
        </w:r>
      </w:del>
      <w:r>
        <w:rPr>
          <w:rFonts w:ascii="Times New Roman" w:hAnsi="Times New Roman" w:cs="Times New Roman"/>
        </w:rPr>
        <w:t xml:space="preserve">their results often conflict.  </w:t>
      </w:r>
    </w:p>
    <w:p w14:paraId="5B985C12" w14:textId="44B9957A" w:rsidR="00D433E2" w:rsidRDefault="00D433E2" w:rsidP="00D433E2">
      <w:pPr>
        <w:spacing w:line="480" w:lineRule="auto"/>
        <w:ind w:firstLine="720"/>
        <w:rPr>
          <w:rFonts w:ascii="Times New Roman" w:hAnsi="Times New Roman" w:cs="Times New Roman"/>
        </w:rPr>
      </w:pPr>
      <w:r>
        <w:rPr>
          <w:rFonts w:ascii="Times New Roman" w:hAnsi="Times New Roman" w:cs="Times New Roman"/>
        </w:rPr>
        <w:lastRenderedPageBreak/>
        <w:t xml:space="preserve">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 (measured as lake volume),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 (measured as island area) for tropical islands. The variation in trophic chain length in both studies, however, ranged between two and six. In a thorough analysis of food chain length variation in freshwater springs, Glazier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Pr>
          <w:rFonts w:ascii="Times New Roman" w:hAnsi="Times New Roman" w:cs="Times New Roman"/>
        </w:rPr>
        <w:fldChar w:fldCharType="separate"/>
      </w:r>
      <w:r w:rsidRPr="009E1B73">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showed that, for a biologically tolerable range of temperatures, food chain length does not change significantly and has a mean around 3.2. The systemic selection hypothesis eliminates many of these apparent contradictions by proposing a mechanism that predicts the distribution of food chain lengths observed most often in nature (</w:t>
      </w:r>
      <w:r w:rsidRPr="00305D63">
        <w:rPr>
          <w:rFonts w:ascii="Times New Roman" w:hAnsi="Times New Roman" w:cs="Times New Roman"/>
          <w:b/>
        </w:rPr>
        <w:t>Figure 1</w:t>
      </w:r>
      <w:r>
        <w:rPr>
          <w:rFonts w:ascii="Times New Roman" w:hAnsi="Times New Roman" w:cs="Times New Roman"/>
        </w:rPr>
        <w:t xml:space="preserve">). </w:t>
      </w:r>
    </w:p>
    <w:p w14:paraId="05E70840" w14:textId="04F3223B" w:rsidR="008870E1" w:rsidDel="008870E1" w:rsidRDefault="00D433E2" w:rsidP="00142178">
      <w:pPr>
        <w:spacing w:line="480" w:lineRule="auto"/>
        <w:ind w:firstLine="720"/>
        <w:rPr>
          <w:del w:id="356" w:author="Jon Borrelli" w:date="2014-10-18T13:20:00Z"/>
          <w:rFonts w:ascii="Times New Roman" w:hAnsi="Times New Roman" w:cs="Times New Roman"/>
        </w:rPr>
        <w:pPrChange w:id="357" w:author="Jon Borrelli" w:date="2014-10-18T14:49:00Z">
          <w:pPr>
            <w:spacing w:line="480" w:lineRule="auto"/>
            <w:ind w:firstLine="720"/>
          </w:pPr>
        </w:pPrChange>
      </w:pPr>
      <w:r>
        <w:rPr>
          <w:rFonts w:ascii="Times New Roman" w:hAnsi="Times New Roman" w:cs="Times New Roman"/>
        </w:rPr>
        <w:t xml:space="preserve">Ecosystem size and productivity influence population dynamics. It is somewhat intuitive that larger areas should support larger populations, on average. Similarly, theory based on predator interference predicts that with increasing basal productivity we should expect proportional increases in equilibrium population sizes for all trophic levels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and Ak\u00e7akaya, 1992)" }, "properties" : { "noteIndex" : 0 }, "schema" : "https://github.com/citation-style-language/schema/raw/master/csl-citation.json" }</w:instrText>
      </w:r>
      <w:r>
        <w:rPr>
          <w:rFonts w:ascii="Times New Roman" w:hAnsi="Times New Roman" w:cs="Times New Roman"/>
        </w:rPr>
        <w:fldChar w:fldCharType="separate"/>
      </w:r>
      <w:r w:rsidR="00147799" w:rsidRPr="00147799">
        <w:rPr>
          <w:rFonts w:ascii="Times New Roman" w:hAnsi="Times New Roman" w:cs="Times New Roman"/>
          <w:noProof/>
        </w:rPr>
        <w:t>(Ginzburg and Akçakaya, 1992)</w:t>
      </w:r>
      <w:r>
        <w:rPr>
          <w:rFonts w:ascii="Times New Roman" w:hAnsi="Times New Roman" w:cs="Times New Roman"/>
        </w:rPr>
        <w:fldChar w:fldCharType="end"/>
      </w:r>
      <w:r>
        <w:rPr>
          <w:rFonts w:ascii="Times New Roman" w:hAnsi="Times New Roman" w:cs="Times New Roman"/>
        </w:rPr>
        <w:t xml:space="preserve">. Larger populations are less susceptible to extirpation resulting from stochastically varying demography or environments. Thus, gains in the stability of populations through larger numbers of individuals may buffer against losses in QSS resulting from increased length of chains. Different types of environment (e.g., lakes or islands) may also differ in the relative importance of variables such as ecosystem size and productivity for population size. </w:t>
      </w:r>
      <w:ins w:id="358" w:author="Jon Borrelli" w:date="2014-10-18T13:21:00Z">
        <w:r w:rsidR="008870E1">
          <w:rPr>
            <w:rFonts w:ascii="Times New Roman" w:hAnsi="Times New Roman" w:cs="Times New Roman"/>
          </w:rPr>
          <w:t xml:space="preserve">Alternatively ecosystems of greater size may offer </w:t>
        </w:r>
      </w:ins>
      <w:ins w:id="359" w:author="Jon Borrelli" w:date="2014-10-18T13:22:00Z">
        <w:r w:rsidR="008870E1">
          <w:rPr>
            <w:rFonts w:ascii="Times New Roman" w:hAnsi="Times New Roman" w:cs="Times New Roman"/>
          </w:rPr>
          <w:t xml:space="preserve">a greater opportunity for patch dynamics </w:t>
        </w:r>
      </w:ins>
      <w:ins w:id="360" w:author="Jon Borrelli" w:date="2014-10-18T13:23:00Z">
        <w:r w:rsidR="008870E1">
          <w:rPr>
            <w:rFonts w:ascii="Times New Roman" w:hAnsi="Times New Roman" w:cs="Times New Roman"/>
          </w:rPr>
          <w:t xml:space="preserve">where longer chains may exist in a spatial context </w:t>
        </w:r>
      </w:ins>
      <w:ins w:id="361" w:author="Jon Borrelli" w:date="2014-10-18T13:25:00Z">
        <w:r w:rsidR="008870E1">
          <w:rPr>
            <w:rFonts w:ascii="Times New Roman" w:hAnsi="Times New Roman" w:cs="Times New Roman"/>
          </w:rPr>
          <w:fldChar w:fldCharType="begin" w:fldLock="1"/>
        </w:r>
      </w:ins>
      <w:r w:rsidR="008870E1">
        <w:rPr>
          <w:rFonts w:ascii="Times New Roman" w:hAnsi="Times New Roman" w:cs="Times New Roman"/>
        </w:rPr>
        <w:instrText>ADDIN CSL_CITATION { "citationItems" : [ { "id" : "ITEM-1", "itemData" : { "author" : [ { "dropping-particle" : "", "family" : "Holt", "given" : "RD", "non-dropping-particle" : "", "parse-names" : false, "suffix" : "" } ], "container-title" : "Food webs", "id" : "ITEM-1", "issued" : { "date-parts" : [ [ "1996" ] ] }, "title" : "Food webs in space: an island biogeographic perspective", "type" : "chapter" }, "label" : "opus", "prefix" : "e.g., by top predators being present in some patches but not others; ", "uris" : [ "http://www.mendeley.com/documents/?uuid=c82b162f-77ba-423a-821e-a84351124f08" ] }, { "id" : "ITEM-2", "itemData" : { "author" : [ { "dropping-particle" : "", "family" : "Polis", "given" : "Gary A", "non-dropping-particle" : "", "parse-names" : false, "suffix" : "" }, { "dropping-particle" : "", "family" : "Anderson", "given" : "Wendy B", "non-dropping-particle" : "", "parse-names" : false, "suffix" : "" }, { "dropping-particle" : "", "family" : "Holt", "given" : "Robert D", "non-dropping-particle" : "", "parse-names" : false, "suffix" : "" } ], "container-title" : "Annual Review of Ecology and Systematics", "id" : "ITEM-2", "issue" : "1997", "issued" : { "date-parts" : [ [ "1997" ] ] }, "page" : "289-316", "title" : "Toward an Integration of Landscape and Food Web Ecology : The Dynamics of Spatially Subsidized Food Webs", "type" : "article-journal", "volume" : "28" }, "uris" : [ "http://www.mendeley.com/documents/?uuid=a217ca61-2e01-4dcc-b1c8-0ec512d08bdb" ] }, { "id" : "ITEM-3", "itemData" : { "DOI" : "10.1046/j.1440-1703.2002.00485.x", "ISSN" : "0912-3814", "author" : [ { "dropping-particle" : "", "family" : "Holt", "given" : "Robert D.", "non-dropping-particle" : "", "parse-names" : false, "suffix" : "" } ], "container-title" : "Ecological Research", "id" : "ITEM-3", "issue" : "2", "issued" : { "date-parts" : [ [ "2002", "3" ] ] }, "page" : "261-273", "title" : "Food webs in space: On the interplay of dynamic instability and spatial processes", "type" : "article-journal", "volume" : "17" }, "uris" : [ "http://www.mendeley.com/documents/?uuid=9d9089b6-5b5e-4424-9b7e-e47b38b5dfde" ] } ], "mendeley" : { "previouslyFormattedCitation" : "(e.g., by top predators being present in some patches but not others; Holt, 1996, 2002; Polis et al., 1997)" }, "properties" : { "noteIndex" : 0 }, "schema" : "https://github.com/citation-style-language/schema/raw/master/csl-citation.json" }</w:instrText>
      </w:r>
      <w:r w:rsidR="008870E1">
        <w:rPr>
          <w:rFonts w:ascii="Times New Roman" w:hAnsi="Times New Roman" w:cs="Times New Roman"/>
        </w:rPr>
        <w:fldChar w:fldCharType="separate"/>
      </w:r>
      <w:r w:rsidR="008870E1" w:rsidRPr="008870E1">
        <w:rPr>
          <w:rFonts w:ascii="Times New Roman" w:hAnsi="Times New Roman" w:cs="Times New Roman"/>
          <w:noProof/>
        </w:rPr>
        <w:t>(e.g., by top predators being present in some patches but not others; Holt, 1996, 2002; Polis et al., 1997)</w:t>
      </w:r>
      <w:ins w:id="362" w:author="Jon Borrelli" w:date="2014-10-18T13:25:00Z">
        <w:r w:rsidR="008870E1">
          <w:rPr>
            <w:rFonts w:ascii="Times New Roman" w:hAnsi="Times New Roman" w:cs="Times New Roman"/>
          </w:rPr>
          <w:fldChar w:fldCharType="end"/>
        </w:r>
      </w:ins>
      <w:ins w:id="363" w:author="Jon Borrelli" w:date="2014-10-18T13:23:00Z">
        <w:r w:rsidR="008870E1">
          <w:rPr>
            <w:rFonts w:ascii="Times New Roman" w:hAnsi="Times New Roman" w:cs="Times New Roman"/>
          </w:rPr>
          <w:t xml:space="preserve">. </w:t>
        </w:r>
      </w:ins>
      <w:r>
        <w:rPr>
          <w:rFonts w:ascii="Times New Roman" w:hAnsi="Times New Roman" w:cs="Times New Roman"/>
        </w:rPr>
        <w:t xml:space="preserve">The contradictory patterns observed by Post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and Young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8870E1">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1E203E">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may therefore be explained by slight modification </w:t>
      </w:r>
      <w:r>
        <w:rPr>
          <w:rFonts w:ascii="Times New Roman" w:hAnsi="Times New Roman" w:cs="Times New Roman"/>
        </w:rPr>
        <w:lastRenderedPageBreak/>
        <w:t xml:space="preserve">to the general hypothesis of dynamic constraints and systemic selection we have outlined above. </w:t>
      </w:r>
    </w:p>
    <w:p w14:paraId="4AB64028" w14:textId="77777777" w:rsidR="00D433E2" w:rsidRPr="004214D9" w:rsidRDefault="00D433E2" w:rsidP="00142178">
      <w:pPr>
        <w:spacing w:line="480" w:lineRule="auto"/>
        <w:ind w:firstLine="720"/>
        <w:rPr>
          <w:rFonts w:ascii="Times New Roman" w:hAnsi="Times New Roman" w:cs="Times New Roman"/>
        </w:rPr>
        <w:pPrChange w:id="364" w:author="Jon Borrelli" w:date="2014-10-18T14:49:00Z">
          <w:pPr>
            <w:spacing w:line="480" w:lineRule="auto"/>
          </w:pPr>
        </w:pPrChange>
      </w:pPr>
      <w:r>
        <w:rPr>
          <w:rFonts w:ascii="Times New Roman" w:hAnsi="Times New Roman" w:cs="Times New Roman"/>
          <w:b/>
        </w:rPr>
        <w:t>Acknowledgements</w:t>
      </w:r>
    </w:p>
    <w:p w14:paraId="31F7F1C7" w14:textId="4CC82841" w:rsidR="00D433E2" w:rsidDel="008870E1" w:rsidRDefault="00D433E2" w:rsidP="00D433E2">
      <w:pPr>
        <w:spacing w:line="480" w:lineRule="auto"/>
        <w:rPr>
          <w:del w:id="365" w:author="Jon Borrelli" w:date="2014-10-18T13:26:00Z"/>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Pr>
          <w:rFonts w:ascii="Times New Roman" w:hAnsi="Times New Roman" w:cs="Times New Roman"/>
        </w:rPr>
        <w:t>, D. Padilla, and S. Baines for helpful discussion and comments on previous versions of this manuscript.</w:t>
      </w:r>
    </w:p>
    <w:p w14:paraId="08A19973" w14:textId="77777777" w:rsidR="00D433E2" w:rsidRDefault="00D433E2" w:rsidP="00D433E2">
      <w:pPr>
        <w:spacing w:line="480" w:lineRule="auto"/>
        <w:rPr>
          <w:rFonts w:ascii="Times New Roman" w:hAnsi="Times New Roman" w:cs="Times New Roman"/>
        </w:rPr>
      </w:pPr>
    </w:p>
    <w:p w14:paraId="06531613" w14:textId="23A55626" w:rsidR="00871AFE" w:rsidRPr="00871AFE" w:rsidRDefault="00871AFE" w:rsidP="00D433E2">
      <w:pPr>
        <w:spacing w:line="480" w:lineRule="auto"/>
        <w:rPr>
          <w:rFonts w:ascii="Times New Roman" w:hAnsi="Times New Roman" w:cs="Times New Roman"/>
          <w:b/>
        </w:rPr>
      </w:pPr>
      <w:r>
        <w:rPr>
          <w:rFonts w:ascii="Times New Roman" w:hAnsi="Times New Roman" w:cs="Times New Roman"/>
          <w:b/>
        </w:rPr>
        <w:t xml:space="preserve">5. References </w:t>
      </w:r>
    </w:p>
    <w:p w14:paraId="121147EE" w14:textId="6E82EDB7" w:rsidR="008870E1" w:rsidRPr="008870E1" w:rsidRDefault="00D433E2">
      <w:pPr>
        <w:pStyle w:val="NormalWeb"/>
        <w:ind w:left="480" w:hanging="480"/>
        <w:divId w:val="297880612"/>
        <w:rPr>
          <w:noProof/>
        </w:rPr>
      </w:pPr>
      <w:r>
        <w:fldChar w:fldCharType="begin" w:fldLock="1"/>
      </w:r>
      <w:r>
        <w:instrText xml:space="preserve">ADDIN Mendeley Bibliography CSL_BIBLIOGRAPHY </w:instrText>
      </w:r>
      <w:r>
        <w:fldChar w:fldCharType="separate"/>
      </w:r>
      <w:r w:rsidR="008870E1" w:rsidRPr="008870E1">
        <w:rPr>
          <w:noProof/>
        </w:rPr>
        <w:t>Allesina, S., Pascual, M., 2008. Network structure, predator–prey modules, and stability in large food webs. Theor. Ecol. 1, 55–64. doi:10.1007/s12080-007-0007-8</w:t>
      </w:r>
    </w:p>
    <w:p w14:paraId="3C012019" w14:textId="77777777" w:rsidR="008870E1" w:rsidRPr="008870E1" w:rsidRDefault="008870E1">
      <w:pPr>
        <w:pStyle w:val="NormalWeb"/>
        <w:ind w:left="480" w:hanging="480"/>
        <w:divId w:val="297880612"/>
        <w:rPr>
          <w:noProof/>
        </w:rPr>
      </w:pPr>
      <w:r w:rsidRPr="008870E1">
        <w:rPr>
          <w:noProof/>
        </w:rPr>
        <w:t>Arim, M., Marquet, P. a., 2004. Intraguild predation: a widespread interaction related to species biology. Ecol. Lett. 7, 557–564. doi:10.1111/j.1461-0248.2004.00613.x</w:t>
      </w:r>
    </w:p>
    <w:p w14:paraId="1239201F" w14:textId="77777777" w:rsidR="008870E1" w:rsidRPr="008870E1" w:rsidRDefault="008870E1">
      <w:pPr>
        <w:pStyle w:val="NormalWeb"/>
        <w:ind w:left="480" w:hanging="480"/>
        <w:divId w:val="297880612"/>
        <w:rPr>
          <w:noProof/>
        </w:rPr>
      </w:pPr>
      <w:r w:rsidRPr="008870E1">
        <w:rPr>
          <w:noProof/>
        </w:rPr>
        <w:t>Beaudoin, C.P., Prepas, E.E., Tonn, W.M., Wassenaar, L.I., Kotak, B.G., 2001. A stable carbon and nitrogen isotope study of lake food webs in Canada’s Boreal Plain. Freshw. Biol. 46, 465–477. doi:10.1046/j.1365-2427.2001.00688.x</w:t>
      </w:r>
    </w:p>
    <w:p w14:paraId="34921237" w14:textId="77777777" w:rsidR="008870E1" w:rsidRPr="008870E1" w:rsidRDefault="008870E1">
      <w:pPr>
        <w:pStyle w:val="NormalWeb"/>
        <w:ind w:left="480" w:hanging="480"/>
        <w:divId w:val="297880612"/>
        <w:rPr>
          <w:noProof/>
        </w:rPr>
      </w:pPr>
      <w:r w:rsidRPr="008870E1">
        <w:rPr>
          <w:noProof/>
        </w:rPr>
        <w:t>Camacho, J., Stouffer, D.B., Amaral, L.A.N., 2007. Quantitative analysis of the local structure of food webs. J. Theor. Biol. 246, 260–268. doi:10.1016/j.jtbi.2006.12.036</w:t>
      </w:r>
    </w:p>
    <w:p w14:paraId="62D1905C" w14:textId="77777777" w:rsidR="008870E1" w:rsidRPr="008870E1" w:rsidRDefault="008870E1">
      <w:pPr>
        <w:pStyle w:val="NormalWeb"/>
        <w:ind w:left="480" w:hanging="480"/>
        <w:divId w:val="297880612"/>
        <w:rPr>
          <w:noProof/>
        </w:rPr>
      </w:pPr>
      <w:r w:rsidRPr="008870E1">
        <w:rPr>
          <w:noProof/>
        </w:rPr>
        <w:t>Cohen, J.E., Briand, F., Newman, C.M., 1986. A stochastic theory of community food webs III: predicted and observed lengths of food chains. Proc. R. Soc. B 228, 317–353. doi:10.1098/rspb.1986.0058</w:t>
      </w:r>
    </w:p>
    <w:p w14:paraId="1C9C0519" w14:textId="77777777" w:rsidR="008870E1" w:rsidRPr="008870E1" w:rsidRDefault="008870E1">
      <w:pPr>
        <w:pStyle w:val="NormalWeb"/>
        <w:ind w:left="480" w:hanging="480"/>
        <w:divId w:val="297880612"/>
        <w:rPr>
          <w:noProof/>
        </w:rPr>
      </w:pPr>
      <w:r w:rsidRPr="008870E1">
        <w:rPr>
          <w:noProof/>
        </w:rPr>
        <w:t>Elton, C., 1927. Animal ecology. Macmillan Co., New York, New York, USA.</w:t>
      </w:r>
    </w:p>
    <w:p w14:paraId="287C443C" w14:textId="77777777" w:rsidR="008870E1" w:rsidRPr="008870E1" w:rsidRDefault="008870E1">
      <w:pPr>
        <w:pStyle w:val="NormalWeb"/>
        <w:ind w:left="480" w:hanging="480"/>
        <w:divId w:val="297880612"/>
        <w:rPr>
          <w:noProof/>
        </w:rPr>
      </w:pPr>
      <w:r w:rsidRPr="008870E1">
        <w:rPr>
          <w:noProof/>
        </w:rPr>
        <w:t>Ginzburg, L., Akçakaya, H., 1992. Consequences of Ratio-Dependent Predation for Steady-State Properties of Ecosystems. Ecology 73, 1536–1543.</w:t>
      </w:r>
    </w:p>
    <w:p w14:paraId="42527575" w14:textId="77777777" w:rsidR="008870E1" w:rsidRPr="008870E1" w:rsidRDefault="008870E1">
      <w:pPr>
        <w:pStyle w:val="NormalWeb"/>
        <w:ind w:left="480" w:hanging="480"/>
        <w:divId w:val="297880612"/>
        <w:rPr>
          <w:noProof/>
        </w:rPr>
      </w:pPr>
      <w:r w:rsidRPr="008870E1">
        <w:rPr>
          <w:noProof/>
        </w:rPr>
        <w:t>Glazier, D.S., 2012. Temperature affects food-chain length and macroinvertebrate species richness in spring ecosystems. Freshw. Sci. 31, 575–585. doi:10.1899/11.058.1</w:t>
      </w:r>
    </w:p>
    <w:p w14:paraId="7070E42A" w14:textId="77777777" w:rsidR="008870E1" w:rsidRPr="008870E1" w:rsidRDefault="008870E1">
      <w:pPr>
        <w:pStyle w:val="NormalWeb"/>
        <w:ind w:left="480" w:hanging="480"/>
        <w:divId w:val="297880612"/>
        <w:rPr>
          <w:noProof/>
        </w:rPr>
      </w:pPr>
      <w:r w:rsidRPr="008870E1">
        <w:rPr>
          <w:noProof/>
        </w:rPr>
        <w:t>Hastings, H., Conrad, M., 1979. Length and the evolutionary stability of food chains. Nature 282, 838–839.</w:t>
      </w:r>
    </w:p>
    <w:p w14:paraId="35EE1738" w14:textId="77777777" w:rsidR="008870E1" w:rsidRPr="008870E1" w:rsidRDefault="008870E1">
      <w:pPr>
        <w:pStyle w:val="NormalWeb"/>
        <w:ind w:left="480" w:hanging="480"/>
        <w:divId w:val="297880612"/>
        <w:rPr>
          <w:noProof/>
        </w:rPr>
      </w:pPr>
      <w:r w:rsidRPr="008870E1">
        <w:rPr>
          <w:noProof/>
        </w:rPr>
        <w:t>Holt, R., 1996. Food webs in space: an island biogeographic perspective, in: Food Webs.</w:t>
      </w:r>
    </w:p>
    <w:p w14:paraId="09FD91D8" w14:textId="77777777" w:rsidR="008870E1" w:rsidRPr="008870E1" w:rsidRDefault="008870E1">
      <w:pPr>
        <w:pStyle w:val="NormalWeb"/>
        <w:ind w:left="480" w:hanging="480"/>
        <w:divId w:val="297880612"/>
        <w:rPr>
          <w:noProof/>
        </w:rPr>
      </w:pPr>
      <w:r w:rsidRPr="008870E1">
        <w:rPr>
          <w:noProof/>
        </w:rPr>
        <w:t>Holt, R.D., 2002. Food webs in space: On the interplay of dynamic instability and spatial processes. Ecol. Res. 17, 261–273. doi:10.1046/j.1440-1703.2002.00485.x</w:t>
      </w:r>
    </w:p>
    <w:p w14:paraId="5FD0BE6B" w14:textId="77777777" w:rsidR="008870E1" w:rsidRPr="008870E1" w:rsidRDefault="008870E1">
      <w:pPr>
        <w:pStyle w:val="NormalWeb"/>
        <w:ind w:left="480" w:hanging="480"/>
        <w:divId w:val="297880612"/>
        <w:rPr>
          <w:noProof/>
        </w:rPr>
      </w:pPr>
      <w:r w:rsidRPr="008870E1">
        <w:rPr>
          <w:noProof/>
        </w:rPr>
        <w:t>Holyoak, M., Sachdev, S., 1998. Omnivory and the stability of simple food webs. Oecologia 117, 413–419.</w:t>
      </w:r>
    </w:p>
    <w:p w14:paraId="6625FC7D" w14:textId="77777777" w:rsidR="008870E1" w:rsidRPr="008870E1" w:rsidRDefault="008870E1">
      <w:pPr>
        <w:pStyle w:val="NormalWeb"/>
        <w:ind w:left="480" w:hanging="480"/>
        <w:divId w:val="297880612"/>
        <w:rPr>
          <w:noProof/>
        </w:rPr>
      </w:pPr>
      <w:r w:rsidRPr="008870E1">
        <w:rPr>
          <w:noProof/>
        </w:rPr>
        <w:lastRenderedPageBreak/>
        <w:t>Hutchinson, G.E., 1959. Homage to Santa Rosalia or why are there so many kinds of animals? Am. Nat. 93, 145–159.</w:t>
      </w:r>
    </w:p>
    <w:p w14:paraId="5A543DA5" w14:textId="77777777" w:rsidR="008870E1" w:rsidRPr="008870E1" w:rsidRDefault="008870E1">
      <w:pPr>
        <w:pStyle w:val="NormalWeb"/>
        <w:ind w:left="480" w:hanging="480"/>
        <w:divId w:val="297880612"/>
        <w:rPr>
          <w:noProof/>
        </w:rPr>
      </w:pPr>
      <w:r w:rsidRPr="008870E1">
        <w:rPr>
          <w:noProof/>
        </w:rPr>
        <w:t>Lindeman, R., 1942. The trophic-dynamic aspect of ecology. Ecology 23, 399–417.</w:t>
      </w:r>
    </w:p>
    <w:p w14:paraId="6CCDD4E8" w14:textId="77777777" w:rsidR="008870E1" w:rsidRPr="008870E1" w:rsidRDefault="008870E1">
      <w:pPr>
        <w:pStyle w:val="NormalWeb"/>
        <w:ind w:left="480" w:hanging="480"/>
        <w:divId w:val="297880612"/>
        <w:rPr>
          <w:noProof/>
        </w:rPr>
      </w:pPr>
      <w:r w:rsidRPr="008870E1">
        <w:rPr>
          <w:noProof/>
        </w:rPr>
        <w:t>Long, Z.T., Bruno, J.F., Duffy, J.E., 2011. Food chain length and omnivory determine the stability of a marine subtidal food web. J. Anim. Ecol. 80, 586–594. doi:10.1111/j.1365-2656.2010.01800.x</w:t>
      </w:r>
    </w:p>
    <w:p w14:paraId="2F6DACB0" w14:textId="77777777" w:rsidR="008870E1" w:rsidRPr="008870E1" w:rsidRDefault="008870E1">
      <w:pPr>
        <w:pStyle w:val="NormalWeb"/>
        <w:ind w:left="480" w:hanging="480"/>
        <w:divId w:val="297880612"/>
        <w:rPr>
          <w:noProof/>
        </w:rPr>
      </w:pPr>
      <w:r w:rsidRPr="008870E1">
        <w:rPr>
          <w:noProof/>
        </w:rPr>
        <w:t>May, R.M., 1972. Will a large complex system be stable? Nature 238, 413–414.</w:t>
      </w:r>
    </w:p>
    <w:p w14:paraId="1D869EB3" w14:textId="77777777" w:rsidR="008870E1" w:rsidRPr="008870E1" w:rsidRDefault="008870E1">
      <w:pPr>
        <w:pStyle w:val="NormalWeb"/>
        <w:ind w:left="480" w:hanging="480"/>
        <w:divId w:val="297880612"/>
        <w:rPr>
          <w:noProof/>
        </w:rPr>
      </w:pPr>
      <w:r w:rsidRPr="008870E1">
        <w:rPr>
          <w:noProof/>
        </w:rPr>
        <w:t>May, R.M., 1973. Qualitative stability in model ecosystems. Ecology 54, 638–641.</w:t>
      </w:r>
    </w:p>
    <w:p w14:paraId="50830CCC" w14:textId="77777777" w:rsidR="008870E1" w:rsidRPr="008870E1" w:rsidRDefault="008870E1">
      <w:pPr>
        <w:pStyle w:val="NormalWeb"/>
        <w:ind w:left="480" w:hanging="480"/>
        <w:divId w:val="297880612"/>
        <w:rPr>
          <w:noProof/>
        </w:rPr>
      </w:pPr>
      <w:r w:rsidRPr="008870E1">
        <w:rPr>
          <w:noProof/>
        </w:rPr>
        <w:t>Morin, P., Lawler, S., 1996. Effects of food chain length and omnivory on population dynamics in experimental food webs, in: Polis, G.A., Winemiller, K.O. (Eds.), Food Webs. Chapman and Hall, New York, New York, USA, pp. 218–230.</w:t>
      </w:r>
    </w:p>
    <w:p w14:paraId="4E8ECACC" w14:textId="77777777" w:rsidR="008870E1" w:rsidRPr="008870E1" w:rsidRDefault="008870E1">
      <w:pPr>
        <w:pStyle w:val="NormalWeb"/>
        <w:ind w:left="480" w:hanging="480"/>
        <w:divId w:val="297880612"/>
        <w:rPr>
          <w:noProof/>
        </w:rPr>
      </w:pPr>
      <w:r w:rsidRPr="008870E1">
        <w:rPr>
          <w:noProof/>
        </w:rPr>
        <w:t>Neutel, A.M., Heesterbeek, J.A.P., de Ruiter, P.C., 2002. Stability in real food webs: weak links in long loops. Science (80-. ). 296, 1120–1123. doi:10.1126/science.1068326</w:t>
      </w:r>
    </w:p>
    <w:p w14:paraId="5706C209" w14:textId="77777777" w:rsidR="008870E1" w:rsidRPr="008870E1" w:rsidRDefault="008870E1">
      <w:pPr>
        <w:pStyle w:val="NormalWeb"/>
        <w:ind w:left="480" w:hanging="480"/>
        <w:divId w:val="297880612"/>
        <w:rPr>
          <w:noProof/>
        </w:rPr>
      </w:pPr>
      <w:r w:rsidRPr="008870E1">
        <w:rPr>
          <w:noProof/>
        </w:rPr>
        <w:t>Pimm, S., 1982. Food webs. University of Chicago Press, Chicago, Illinois, U.S.A.</w:t>
      </w:r>
    </w:p>
    <w:p w14:paraId="394EA983" w14:textId="77777777" w:rsidR="008870E1" w:rsidRPr="008870E1" w:rsidRDefault="008870E1">
      <w:pPr>
        <w:pStyle w:val="NormalWeb"/>
        <w:ind w:left="480" w:hanging="480"/>
        <w:divId w:val="297880612"/>
        <w:rPr>
          <w:noProof/>
        </w:rPr>
      </w:pPr>
      <w:r w:rsidRPr="008870E1">
        <w:rPr>
          <w:noProof/>
        </w:rPr>
        <w:t>Pimm, S., Lawton, J., 1978. On feeding on more than one trophic level. Nature 275, 542–544.</w:t>
      </w:r>
    </w:p>
    <w:p w14:paraId="19C9E30E" w14:textId="77777777" w:rsidR="008870E1" w:rsidRPr="008870E1" w:rsidRDefault="008870E1">
      <w:pPr>
        <w:pStyle w:val="NormalWeb"/>
        <w:ind w:left="480" w:hanging="480"/>
        <w:divId w:val="297880612"/>
        <w:rPr>
          <w:noProof/>
        </w:rPr>
      </w:pPr>
      <w:r w:rsidRPr="008870E1">
        <w:rPr>
          <w:noProof/>
        </w:rPr>
        <w:t>Pimm, S.L., Lawton, J.H., 1977. Number of trophic levels in ecological communities. Nature 268, 329–331.</w:t>
      </w:r>
    </w:p>
    <w:p w14:paraId="7118491B" w14:textId="77777777" w:rsidR="008870E1" w:rsidRPr="008870E1" w:rsidRDefault="008870E1">
      <w:pPr>
        <w:pStyle w:val="NormalWeb"/>
        <w:ind w:left="480" w:hanging="480"/>
        <w:divId w:val="297880612"/>
        <w:rPr>
          <w:noProof/>
        </w:rPr>
      </w:pPr>
      <w:r w:rsidRPr="008870E1">
        <w:rPr>
          <w:noProof/>
        </w:rPr>
        <w:t>Polis, G.A., Anderson, W.B., Holt, R.D., 1997. Toward an Integration of Landscape and Food Web Ecology : The Dynamics of Spatially Subsidized Food Webs. Annu. Rev. Ecol. Syst. 28, 289–316.</w:t>
      </w:r>
    </w:p>
    <w:p w14:paraId="4BB9736A" w14:textId="77777777" w:rsidR="008870E1" w:rsidRPr="008870E1" w:rsidRDefault="008870E1">
      <w:pPr>
        <w:pStyle w:val="NormalWeb"/>
        <w:ind w:left="480" w:hanging="480"/>
        <w:divId w:val="297880612"/>
        <w:rPr>
          <w:noProof/>
        </w:rPr>
      </w:pPr>
      <w:r w:rsidRPr="008870E1">
        <w:rPr>
          <w:noProof/>
        </w:rPr>
        <w:t>Post, D.M., 2002. The long and short of food-chain length. Trends Ecol. Evol. 17, 269–277. doi:10.1016/S0169-5347(02)02455-2</w:t>
      </w:r>
    </w:p>
    <w:p w14:paraId="248D84D9" w14:textId="77777777" w:rsidR="008870E1" w:rsidRPr="008870E1" w:rsidRDefault="008870E1">
      <w:pPr>
        <w:pStyle w:val="NormalWeb"/>
        <w:ind w:left="480" w:hanging="480"/>
        <w:divId w:val="297880612"/>
        <w:rPr>
          <w:noProof/>
        </w:rPr>
      </w:pPr>
      <w:r w:rsidRPr="008870E1">
        <w:rPr>
          <w:noProof/>
        </w:rPr>
        <w:t>Post, D.M., 2007. Testing the productive-space hypothesis: rational and power. Oecologia 153, 973–984. doi:10.1007/s00442-007-0798-8</w:t>
      </w:r>
    </w:p>
    <w:p w14:paraId="642E3C6A" w14:textId="77777777" w:rsidR="008870E1" w:rsidRPr="008870E1" w:rsidRDefault="008870E1">
      <w:pPr>
        <w:pStyle w:val="NormalWeb"/>
        <w:ind w:left="480" w:hanging="480"/>
        <w:divId w:val="297880612"/>
        <w:rPr>
          <w:noProof/>
        </w:rPr>
      </w:pPr>
      <w:r w:rsidRPr="008870E1">
        <w:rPr>
          <w:noProof/>
        </w:rPr>
        <w:t>Post, D.M., Pace, M.L., Hairston, N.G., 2000. Ecosystem size determines food-chain length in lakes. Nature 405, 1047–1049. doi:10.1038/35016565</w:t>
      </w:r>
    </w:p>
    <w:p w14:paraId="5CD0A891" w14:textId="77777777" w:rsidR="008870E1" w:rsidRPr="008870E1" w:rsidRDefault="008870E1">
      <w:pPr>
        <w:pStyle w:val="NormalWeb"/>
        <w:ind w:left="480" w:hanging="480"/>
        <w:divId w:val="297880612"/>
        <w:rPr>
          <w:noProof/>
        </w:rPr>
      </w:pPr>
      <w:r w:rsidRPr="008870E1">
        <w:rPr>
          <w:noProof/>
        </w:rPr>
        <w:t>Schoener, T.W., 1989. Food webs from the small to the large: the Robert H. MacArthur award lecture. Ecology 70, 1559–1589.</w:t>
      </w:r>
    </w:p>
    <w:p w14:paraId="4BDF9865" w14:textId="77777777" w:rsidR="008870E1" w:rsidRPr="008870E1" w:rsidRDefault="008870E1">
      <w:pPr>
        <w:pStyle w:val="NormalWeb"/>
        <w:ind w:left="480" w:hanging="480"/>
        <w:divId w:val="297880612"/>
        <w:rPr>
          <w:noProof/>
        </w:rPr>
      </w:pPr>
      <w:r w:rsidRPr="008870E1">
        <w:rPr>
          <w:noProof/>
        </w:rPr>
        <w:t>Spencer, M., Warren, P., 1996. The effects of habitat size and productivity on food web structure in small aquatic microcosms. Oikos 75, 419–430.</w:t>
      </w:r>
    </w:p>
    <w:p w14:paraId="5BE62CBD" w14:textId="77777777" w:rsidR="008870E1" w:rsidRPr="008870E1" w:rsidRDefault="008870E1">
      <w:pPr>
        <w:pStyle w:val="NormalWeb"/>
        <w:ind w:left="480" w:hanging="480"/>
        <w:divId w:val="297880612"/>
        <w:rPr>
          <w:noProof/>
        </w:rPr>
      </w:pPr>
      <w:r w:rsidRPr="008870E1">
        <w:rPr>
          <w:noProof/>
        </w:rPr>
        <w:lastRenderedPageBreak/>
        <w:t>Sterner, R.W., Bajpai, A., Adams, T., 1997. The enigma of food chain length: absence of theoretical evidence for dynamic constraints. Ecology 78, 2258–2262. doi:10.2307/2265962</w:t>
      </w:r>
    </w:p>
    <w:p w14:paraId="284F2488" w14:textId="77777777" w:rsidR="008870E1" w:rsidRPr="008870E1" w:rsidRDefault="008870E1">
      <w:pPr>
        <w:pStyle w:val="NormalWeb"/>
        <w:ind w:left="480" w:hanging="480"/>
        <w:divId w:val="297880612"/>
        <w:rPr>
          <w:noProof/>
        </w:rPr>
      </w:pPr>
      <w:r w:rsidRPr="008870E1">
        <w:rPr>
          <w:noProof/>
        </w:rPr>
        <w:t>Stouffer, D.B., Camacho, J., Guimera, R., Ng, C.A., Amaral, L.A.N., 2005. Quantitative patterns in the structure of model and empirical food webs. Ecology 86, 1301–1311.</w:t>
      </w:r>
    </w:p>
    <w:p w14:paraId="7F392F06" w14:textId="77777777" w:rsidR="008870E1" w:rsidRPr="008870E1" w:rsidRDefault="008870E1">
      <w:pPr>
        <w:pStyle w:val="NormalWeb"/>
        <w:ind w:left="480" w:hanging="480"/>
        <w:divId w:val="297880612"/>
        <w:rPr>
          <w:noProof/>
        </w:rPr>
      </w:pPr>
      <w:r w:rsidRPr="008870E1">
        <w:rPr>
          <w:noProof/>
        </w:rPr>
        <w:t>Stouffer, D.B., Camacho, J., Jiang, W., Amaral, L.A.N., 2007. Evidence for the existence of a robust pattern of prey selection in food webs. Proc. R. Soc. B 274, 1931–1940. doi:10.1098/rspb.2007.0571</w:t>
      </w:r>
    </w:p>
    <w:p w14:paraId="4FCDED2B" w14:textId="77777777" w:rsidR="008870E1" w:rsidRPr="008870E1" w:rsidRDefault="008870E1">
      <w:pPr>
        <w:pStyle w:val="NormalWeb"/>
        <w:ind w:left="480" w:hanging="480"/>
        <w:divId w:val="297880612"/>
        <w:rPr>
          <w:noProof/>
        </w:rPr>
      </w:pPr>
      <w:r w:rsidRPr="008870E1">
        <w:rPr>
          <w:noProof/>
        </w:rPr>
        <w:t>Takimoto, G., Spiller, D., Post, D., 2008. Ecosystem size, but not disturbance determines food chain length on islands of the Bahamas. Ecology 89, 3001–3007.</w:t>
      </w:r>
    </w:p>
    <w:p w14:paraId="2A106B5B" w14:textId="77777777" w:rsidR="008870E1" w:rsidRPr="008870E1" w:rsidRDefault="008870E1">
      <w:pPr>
        <w:pStyle w:val="NormalWeb"/>
        <w:ind w:left="480" w:hanging="480"/>
        <w:divId w:val="297880612"/>
        <w:rPr>
          <w:noProof/>
        </w:rPr>
      </w:pPr>
      <w:r w:rsidRPr="008870E1">
        <w:rPr>
          <w:noProof/>
        </w:rPr>
        <w:t>Thompson, R., Hemberg, M., 2009. The ubiquity of omnivory. Verh. Internat. Verein. Limnol. 30, 761–764.</w:t>
      </w:r>
    </w:p>
    <w:p w14:paraId="52F348A4" w14:textId="77777777" w:rsidR="008870E1" w:rsidRPr="008870E1" w:rsidRDefault="008870E1">
      <w:pPr>
        <w:pStyle w:val="NormalWeb"/>
        <w:ind w:left="480" w:hanging="480"/>
        <w:divId w:val="297880612"/>
        <w:rPr>
          <w:noProof/>
        </w:rPr>
      </w:pPr>
      <w:r w:rsidRPr="008870E1">
        <w:rPr>
          <w:noProof/>
        </w:rPr>
        <w:t>Thompson, R.M., Hemberg, M., Starzomski, B.M., Shurin, J.B., 2007. Trophic levels and trophic tangles: the prevalence of omnivory in real food webs. Ecology 88, 612–617.</w:t>
      </w:r>
    </w:p>
    <w:p w14:paraId="5A369976" w14:textId="77777777" w:rsidR="008870E1" w:rsidRPr="008870E1" w:rsidRDefault="008870E1">
      <w:pPr>
        <w:pStyle w:val="NormalWeb"/>
        <w:ind w:left="480" w:hanging="480"/>
        <w:divId w:val="297880612"/>
        <w:rPr>
          <w:noProof/>
        </w:rPr>
      </w:pPr>
      <w:r w:rsidRPr="008870E1">
        <w:rPr>
          <w:noProof/>
        </w:rPr>
        <w:t>Ulanowicz, R.E., Holt, R.D., Barfield, M., 2013. Limits on ecosystem trophic complexity: insights from ecological network analysis. Ecol. Lett. 17, 127–136. doi:10.1111/ele.12216</w:t>
      </w:r>
    </w:p>
    <w:p w14:paraId="7BAA348E" w14:textId="77777777" w:rsidR="008870E1" w:rsidRPr="008870E1" w:rsidRDefault="008870E1">
      <w:pPr>
        <w:pStyle w:val="NormalWeb"/>
        <w:ind w:left="480" w:hanging="480"/>
        <w:divId w:val="297880612"/>
        <w:rPr>
          <w:noProof/>
        </w:rPr>
      </w:pPr>
      <w:r w:rsidRPr="008870E1">
        <w:rPr>
          <w:noProof/>
        </w:rPr>
        <w:t>Vander Zanden, M., Shuter, B., Lester, N., Rasmussen, J., 1999. Patterns of food chain length in lakes: a stable isotope study. Am. Nat. 154, 406–416. doi:10.1086/303250</w:t>
      </w:r>
    </w:p>
    <w:p w14:paraId="4BAF32FB" w14:textId="77777777" w:rsidR="008870E1" w:rsidRPr="008870E1" w:rsidRDefault="008870E1">
      <w:pPr>
        <w:pStyle w:val="NormalWeb"/>
        <w:ind w:left="480" w:hanging="480"/>
        <w:divId w:val="297880612"/>
        <w:rPr>
          <w:noProof/>
        </w:rPr>
      </w:pPr>
      <w:r w:rsidRPr="008870E1">
        <w:rPr>
          <w:noProof/>
        </w:rPr>
        <w:t>Williams, R.J., Martinez, N.D., 2000. Simple rules yield complex food webs. Nature 404, 180–183. doi:10.1038/35004572</w:t>
      </w:r>
    </w:p>
    <w:p w14:paraId="1B43A9B8" w14:textId="77777777" w:rsidR="008870E1" w:rsidRPr="008870E1" w:rsidRDefault="008870E1">
      <w:pPr>
        <w:pStyle w:val="NormalWeb"/>
        <w:ind w:left="480" w:hanging="480"/>
        <w:divId w:val="297880612"/>
        <w:rPr>
          <w:noProof/>
        </w:rPr>
      </w:pPr>
      <w:r w:rsidRPr="008870E1">
        <w:rPr>
          <w:noProof/>
        </w:rPr>
        <w:t>Williams, R.J., Martinez, N.D., 2004. Limits to trophic levels and omnivory in complex food webs: theory and data. Am. Nat. 163, 458–468. doi:10.1086/381964</w:t>
      </w:r>
    </w:p>
    <w:p w14:paraId="0DD2A5DA" w14:textId="77777777" w:rsidR="008870E1" w:rsidRPr="008870E1" w:rsidRDefault="008870E1">
      <w:pPr>
        <w:pStyle w:val="NormalWeb"/>
        <w:ind w:left="480" w:hanging="480"/>
        <w:divId w:val="297880612"/>
        <w:rPr>
          <w:noProof/>
        </w:rPr>
      </w:pPr>
      <w:r w:rsidRPr="008870E1">
        <w:rPr>
          <w:noProof/>
        </w:rPr>
        <w:t>Yodzis, P., 1981. The structure of assembled communities. J. Theor. Biol. 92, 103–117.</w:t>
      </w:r>
    </w:p>
    <w:p w14:paraId="653163E6" w14:textId="77777777" w:rsidR="008870E1" w:rsidRPr="008870E1" w:rsidRDefault="008870E1">
      <w:pPr>
        <w:pStyle w:val="NormalWeb"/>
        <w:ind w:left="480" w:hanging="480"/>
        <w:divId w:val="297880612"/>
        <w:rPr>
          <w:noProof/>
        </w:rPr>
      </w:pPr>
      <w:r w:rsidRPr="008870E1">
        <w:rPr>
          <w:noProof/>
        </w:rPr>
        <w:t>Young, H.S., McCauley, D.J., Dunbar, R.B., Hutson, M.S., Ter-Kuile, A.M., Dirzo, R., 2013. The roles of productivity and ecosystem size in determining food chain length in tropical terrestrial ecosystems. Ecology 94, 692–701.</w:t>
      </w:r>
    </w:p>
    <w:p w14:paraId="20553F03" w14:textId="050BDA34" w:rsidR="00D433E2" w:rsidRDefault="00D433E2" w:rsidP="00D433E2">
      <w:pPr>
        <w:spacing w:line="480" w:lineRule="auto"/>
        <w:rPr>
          <w:ins w:id="366" w:author="Jon Borrelli" w:date="2014-10-18T12:08:00Z"/>
          <w:rFonts w:ascii="Times New Roman" w:hAnsi="Times New Roman" w:cs="Times New Roman"/>
        </w:rPr>
      </w:pPr>
      <w:r>
        <w:rPr>
          <w:rFonts w:ascii="Times New Roman" w:hAnsi="Times New Roman" w:cs="Times New Roman"/>
        </w:rPr>
        <w:fldChar w:fldCharType="end"/>
      </w:r>
    </w:p>
    <w:p w14:paraId="094F7039" w14:textId="77777777" w:rsidR="00CB2736" w:rsidRDefault="00CB2736" w:rsidP="00D433E2">
      <w:pPr>
        <w:spacing w:line="480" w:lineRule="auto"/>
        <w:rPr>
          <w:ins w:id="367" w:author="Jon Borrelli" w:date="2014-10-18T12:08:00Z"/>
          <w:rFonts w:ascii="Times New Roman" w:hAnsi="Times New Roman" w:cs="Times New Roman"/>
        </w:rPr>
      </w:pPr>
    </w:p>
    <w:p w14:paraId="5D24C8B1" w14:textId="1E452053" w:rsidR="00CB2736" w:rsidRDefault="00CB2736" w:rsidP="00D433E2">
      <w:pPr>
        <w:spacing w:line="480" w:lineRule="auto"/>
        <w:rPr>
          <w:ins w:id="368" w:author="Jon Borrelli" w:date="2014-10-18T12:08:00Z"/>
          <w:rFonts w:ascii="Times New Roman" w:hAnsi="Times New Roman" w:cs="Times New Roman"/>
          <w:b/>
        </w:rPr>
      </w:pPr>
      <w:ins w:id="369" w:author="Jon Borrelli" w:date="2014-10-18T12:08:00Z">
        <w:r>
          <w:rPr>
            <w:rFonts w:ascii="Times New Roman" w:hAnsi="Times New Roman" w:cs="Times New Roman"/>
            <w:b/>
          </w:rPr>
          <w:t>Figure Legends</w:t>
        </w:r>
      </w:ins>
    </w:p>
    <w:p w14:paraId="6BA118E6" w14:textId="2C6D19DB" w:rsidR="00CB2736" w:rsidRPr="00CB2736" w:rsidRDefault="00CB2736" w:rsidP="00D433E2">
      <w:pPr>
        <w:spacing w:line="480" w:lineRule="auto"/>
        <w:rPr>
          <w:ins w:id="370" w:author="Jon Borrelli" w:date="2014-10-18T12:08:00Z"/>
          <w:rFonts w:ascii="Times New Roman" w:hAnsi="Times New Roman" w:cs="Times New Roman"/>
          <w:rPrChange w:id="371" w:author="Jon Borrelli" w:date="2014-10-18T12:10:00Z">
            <w:rPr>
              <w:ins w:id="372" w:author="Jon Borrelli" w:date="2014-10-18T12:08:00Z"/>
              <w:rFonts w:ascii="Times New Roman" w:hAnsi="Times New Roman" w:cs="Times New Roman"/>
              <w:b/>
            </w:rPr>
          </w:rPrChange>
        </w:rPr>
      </w:pPr>
      <w:ins w:id="373" w:author="Jon Borrelli" w:date="2014-10-18T12:08:00Z">
        <w:r>
          <w:rPr>
            <w:rFonts w:ascii="Times New Roman" w:hAnsi="Times New Roman" w:cs="Times New Roman"/>
            <w:b/>
          </w:rPr>
          <w:lastRenderedPageBreak/>
          <w:t xml:space="preserve">Figure 1: </w:t>
        </w:r>
      </w:ins>
      <w:ins w:id="374" w:author="Jon Borrelli" w:date="2014-10-18T12:10:00Z">
        <w:r>
          <w:rPr>
            <w:rFonts w:ascii="Times New Roman" w:hAnsi="Times New Roman" w:cs="Times New Roman"/>
          </w:rPr>
          <w:t>The trophic position of each species in 50 published food webs (a) and the length of the single longest chain in each web (b). The data sources</w:t>
        </w:r>
      </w:ins>
      <w:ins w:id="375" w:author="Jon Borrelli" w:date="2014-10-18T12:11:00Z">
        <w:r>
          <w:rPr>
            <w:rFonts w:ascii="Times New Roman" w:hAnsi="Times New Roman" w:cs="Times New Roman"/>
          </w:rPr>
          <w:t xml:space="preserve"> and code for generating this figure can be found in Appendix B. </w:t>
        </w:r>
      </w:ins>
    </w:p>
    <w:p w14:paraId="112D6D6E" w14:textId="4A8A9CD6" w:rsidR="00CB2736" w:rsidRPr="00CB2736" w:rsidRDefault="00CB2736" w:rsidP="00D433E2">
      <w:pPr>
        <w:spacing w:line="480" w:lineRule="auto"/>
        <w:rPr>
          <w:ins w:id="376" w:author="Jon Borrelli" w:date="2014-10-18T12:08:00Z"/>
          <w:rFonts w:ascii="Times New Roman" w:hAnsi="Times New Roman" w:cs="Times New Roman"/>
          <w:rPrChange w:id="377" w:author="Jon Borrelli" w:date="2014-10-18T12:13:00Z">
            <w:rPr>
              <w:ins w:id="378" w:author="Jon Borrelli" w:date="2014-10-18T12:08:00Z"/>
              <w:rFonts w:ascii="Times New Roman" w:hAnsi="Times New Roman" w:cs="Times New Roman"/>
              <w:b/>
            </w:rPr>
          </w:rPrChange>
        </w:rPr>
      </w:pPr>
      <w:ins w:id="379" w:author="Jon Borrelli" w:date="2014-10-18T12:08:00Z">
        <w:r>
          <w:rPr>
            <w:rFonts w:ascii="Times New Roman" w:hAnsi="Times New Roman" w:cs="Times New Roman"/>
            <w:b/>
          </w:rPr>
          <w:t xml:space="preserve">Figure 2: </w:t>
        </w:r>
      </w:ins>
      <w:ins w:id="380" w:author="Jon Borrelli" w:date="2014-10-18T12:13:00Z">
        <w:r>
          <w:rPr>
            <w:rFonts w:ascii="Times New Roman" w:hAnsi="Times New Roman" w:cs="Times New Roman"/>
          </w:rPr>
          <w:t xml:space="preserve">The five simple food webs with two to six trophic levels. The measured longest chain is highlighted in bold. </w:t>
        </w:r>
      </w:ins>
      <w:ins w:id="381" w:author="Jon Borrelli" w:date="2014-10-18T12:19:00Z">
        <w:r w:rsidR="000119B3">
          <w:rPr>
            <w:rFonts w:ascii="Times New Roman" w:hAnsi="Times New Roman" w:cs="Times New Roman"/>
          </w:rPr>
          <w:t xml:space="preserve">Code for making these webs and generating this figure can be found in Appendix B. </w:t>
        </w:r>
      </w:ins>
    </w:p>
    <w:p w14:paraId="0E1C8094" w14:textId="22AFEBE6" w:rsidR="00CB2736" w:rsidRDefault="00CB2736" w:rsidP="00D433E2">
      <w:pPr>
        <w:spacing w:line="480" w:lineRule="auto"/>
        <w:rPr>
          <w:ins w:id="382" w:author="Jon Borrelli" w:date="2014-10-18T12:28:00Z"/>
          <w:rFonts w:ascii="Times New Roman" w:hAnsi="Times New Roman" w:cs="Times New Roman"/>
        </w:rPr>
      </w:pPr>
      <w:ins w:id="383" w:author="Jon Borrelli" w:date="2014-10-18T12:08:00Z">
        <w:r>
          <w:rPr>
            <w:rFonts w:ascii="Times New Roman" w:hAnsi="Times New Roman" w:cs="Times New Roman"/>
            <w:b/>
          </w:rPr>
          <w:t xml:space="preserve">Figure 3: </w:t>
        </w:r>
      </w:ins>
      <w:ins w:id="384" w:author="Jon Borrelli" w:date="2014-10-18T12:23:00Z">
        <w:r w:rsidR="000119B3">
          <w:rPr>
            <w:rFonts w:ascii="Times New Roman" w:hAnsi="Times New Roman" w:cs="Times New Roman"/>
          </w:rPr>
          <w:t>The quasi sign-stability of the simple webs with two to six trophic levels, pictured in Figure 2. Quasi sign-stability is the proportion of</w:t>
        </w:r>
      </w:ins>
      <w:ins w:id="385" w:author="Jon Borrelli" w:date="2014-10-18T12:24:00Z">
        <w:r w:rsidR="000119B3">
          <w:rPr>
            <w:rFonts w:ascii="Times New Roman" w:hAnsi="Times New Roman" w:cs="Times New Roman"/>
          </w:rPr>
          <w:t xml:space="preserve"> matrices with</w:t>
        </w:r>
      </w:ins>
      <w:ins w:id="386" w:author="Jon Borrelli" w:date="2014-10-18T12:23:00Z">
        <w:r w:rsidR="000119B3">
          <w:rPr>
            <w:rFonts w:ascii="Times New Roman" w:hAnsi="Times New Roman" w:cs="Times New Roman"/>
          </w:rPr>
          <w:t xml:space="preserve"> randomly sampled</w:t>
        </w:r>
      </w:ins>
      <w:ins w:id="387" w:author="Jon Borrelli" w:date="2014-10-18T12:24:00Z">
        <w:r w:rsidR="000119B3">
          <w:rPr>
            <w:rFonts w:ascii="Times New Roman" w:hAnsi="Times New Roman" w:cs="Times New Roman"/>
          </w:rPr>
          <w:t xml:space="preserve"> elements (</w:t>
        </w:r>
        <w:proofErr w:type="spellStart"/>
        <w:r w:rsidR="000119B3">
          <w:rPr>
            <w:rFonts w:ascii="Times New Roman" w:hAnsi="Times New Roman" w:cs="Times New Roman"/>
            <w:i/>
          </w:rPr>
          <w:t>a</w:t>
        </w:r>
        <w:r w:rsidR="000119B3" w:rsidRPr="000119B3">
          <w:rPr>
            <w:rFonts w:ascii="Times New Roman" w:hAnsi="Times New Roman" w:cs="Times New Roman"/>
            <w:i/>
            <w:vertAlign w:val="subscript"/>
            <w:rPrChange w:id="388" w:author="Jon Borrelli" w:date="2014-10-18T12:24:00Z">
              <w:rPr>
                <w:rFonts w:ascii="Times New Roman" w:hAnsi="Times New Roman" w:cs="Times New Roman"/>
                <w:i/>
              </w:rPr>
            </w:rPrChange>
          </w:rPr>
          <w:t>ij</w:t>
        </w:r>
        <w:proofErr w:type="spellEnd"/>
        <w:r w:rsidR="000119B3">
          <w:rPr>
            <w:rFonts w:ascii="Times New Roman" w:hAnsi="Times New Roman" w:cs="Times New Roman"/>
          </w:rPr>
          <w:t xml:space="preserve">) that have an eigenvalue whose largest real part is negative. </w:t>
        </w:r>
      </w:ins>
      <w:ins w:id="389" w:author="Jon Borrelli" w:date="2014-10-18T12:27:00Z">
        <w:r w:rsidR="000119B3">
          <w:rPr>
            <w:rFonts w:ascii="Times New Roman" w:hAnsi="Times New Roman" w:cs="Times New Roman"/>
          </w:rPr>
          <w:t xml:space="preserve">Code for the simulation </w:t>
        </w:r>
      </w:ins>
      <w:ins w:id="390" w:author="Jon Borrelli" w:date="2014-10-18T12:28:00Z">
        <w:r w:rsidR="000119B3">
          <w:rPr>
            <w:rFonts w:ascii="Times New Roman" w:hAnsi="Times New Roman" w:cs="Times New Roman"/>
          </w:rPr>
          <w:t>and</w:t>
        </w:r>
      </w:ins>
      <w:ins w:id="391" w:author="Jon Borrelli" w:date="2014-10-18T12:27:00Z">
        <w:r w:rsidR="000119B3">
          <w:rPr>
            <w:rFonts w:ascii="Times New Roman" w:hAnsi="Times New Roman" w:cs="Times New Roman"/>
          </w:rPr>
          <w:t xml:space="preserve"> </w:t>
        </w:r>
      </w:ins>
      <w:ins w:id="392" w:author="Jon Borrelli" w:date="2014-10-18T12:28:00Z">
        <w:r w:rsidR="000119B3">
          <w:rPr>
            <w:rFonts w:ascii="Times New Roman" w:hAnsi="Times New Roman" w:cs="Times New Roman"/>
          </w:rPr>
          <w:t xml:space="preserve">producing this figure can be found in Appendix B.  </w:t>
        </w:r>
      </w:ins>
    </w:p>
    <w:p w14:paraId="3B9A1F4F" w14:textId="422B610E" w:rsidR="000119B3" w:rsidRPr="00FC169E" w:rsidRDefault="000119B3" w:rsidP="00D433E2">
      <w:pPr>
        <w:spacing w:line="480" w:lineRule="auto"/>
        <w:rPr>
          <w:ins w:id="393" w:author="Jon Borrelli" w:date="2014-10-18T12:56:00Z"/>
          <w:rFonts w:ascii="Times New Roman" w:hAnsi="Times New Roman" w:cs="Times New Roman"/>
          <w:rPrChange w:id="394" w:author="Jon Borrelli" w:date="2014-10-18T13:02:00Z">
            <w:rPr>
              <w:ins w:id="395" w:author="Jon Borrelli" w:date="2014-10-18T12:56:00Z"/>
              <w:rFonts w:ascii="Times New Roman" w:hAnsi="Times New Roman" w:cs="Times New Roman"/>
              <w:b/>
            </w:rPr>
          </w:rPrChange>
        </w:rPr>
      </w:pPr>
      <w:ins w:id="396" w:author="Jon Borrelli" w:date="2014-10-18T12:28:00Z">
        <w:r>
          <w:rPr>
            <w:rFonts w:ascii="Times New Roman" w:hAnsi="Times New Roman" w:cs="Times New Roman"/>
            <w:b/>
          </w:rPr>
          <w:t xml:space="preserve">Figure 4: </w:t>
        </w:r>
      </w:ins>
      <w:ins w:id="397" w:author="Jon Borrelli" w:date="2014-10-18T12:56:00Z">
        <w:r w:rsidR="00FC169E">
          <w:rPr>
            <w:rFonts w:ascii="Times New Roman" w:hAnsi="Times New Roman" w:cs="Times New Roman"/>
          </w:rPr>
          <w:t xml:space="preserve">Plot of quasi sign-stability against longest chain length in random food webs. </w:t>
        </w:r>
      </w:ins>
      <w:ins w:id="398" w:author="Jon Borrelli" w:date="2014-10-18T13:00:00Z">
        <w:r w:rsidR="00FC169E">
          <w:rPr>
            <w:rFonts w:ascii="Times New Roman" w:hAnsi="Times New Roman" w:cs="Times New Roman"/>
          </w:rPr>
          <w:t xml:space="preserve">Columns represent different levels of connectance (labelled across the top) while rows represent the different parameters used to create the distributions of relative impacts. The rows are labelled according to </w:t>
        </w:r>
      </w:ins>
      <w:ins w:id="399" w:author="Jon Borrelli" w:date="2014-10-18T13:01:00Z">
        <w:r w:rsidR="00FC169E">
          <w:rPr>
            <w:rFonts w:ascii="Times New Roman" w:hAnsi="Times New Roman" w:cs="Times New Roman"/>
            <w:i/>
          </w:rPr>
          <w:t>impact of the</w:t>
        </w:r>
      </w:ins>
      <w:ins w:id="400" w:author="Jon Borrelli" w:date="2014-10-18T13:02:00Z">
        <w:r w:rsidR="00FC169E">
          <w:rPr>
            <w:rFonts w:ascii="Times New Roman" w:hAnsi="Times New Roman" w:cs="Times New Roman"/>
            <w:i/>
          </w:rPr>
          <w:t xml:space="preserve"> prey on the</w:t>
        </w:r>
      </w:ins>
      <w:ins w:id="401" w:author="Jon Borrelli" w:date="2014-10-18T13:01:00Z">
        <w:r w:rsidR="00FC169E">
          <w:rPr>
            <w:rFonts w:ascii="Times New Roman" w:hAnsi="Times New Roman" w:cs="Times New Roman"/>
            <w:i/>
          </w:rPr>
          <w:t xml:space="preserve"> predator</w:t>
        </w:r>
      </w:ins>
      <w:ins w:id="402" w:author="Jon Borrelli" w:date="2014-10-18T13:02:00Z">
        <w:r w:rsidR="00FC169E">
          <w:rPr>
            <w:rFonts w:ascii="Times New Roman" w:hAnsi="Times New Roman" w:cs="Times New Roman"/>
          </w:rPr>
          <w:t>/</w:t>
        </w:r>
        <w:r w:rsidR="00FC169E">
          <w:rPr>
            <w:rFonts w:ascii="Times New Roman" w:hAnsi="Times New Roman" w:cs="Times New Roman"/>
            <w:i/>
          </w:rPr>
          <w:t>impact of the predator on their prey</w:t>
        </w:r>
        <w:r w:rsidR="00FC169E">
          <w:rPr>
            <w:rFonts w:ascii="Times New Roman" w:hAnsi="Times New Roman" w:cs="Times New Roman"/>
          </w:rPr>
          <w:t xml:space="preserve"> with each value being the maximum/minimum of the uniform distribution used. </w:t>
        </w:r>
      </w:ins>
      <w:ins w:id="403" w:author="Jon Borrelli" w:date="2014-10-18T13:03:00Z">
        <w:r w:rsidR="00FC169E">
          <w:rPr>
            <w:rFonts w:ascii="Times New Roman" w:hAnsi="Times New Roman" w:cs="Times New Roman"/>
          </w:rPr>
          <w:t xml:space="preserve">The code to create this figure can be found in Appendix B. </w:t>
        </w:r>
      </w:ins>
    </w:p>
    <w:p w14:paraId="1FF5A4EA" w14:textId="50D4874B" w:rsidR="00FC169E" w:rsidRPr="000119B3" w:rsidRDefault="00FC169E" w:rsidP="00D433E2">
      <w:pPr>
        <w:spacing w:line="480" w:lineRule="auto"/>
        <w:rPr>
          <w:rFonts w:ascii="Times New Roman" w:hAnsi="Times New Roman" w:cs="Times New Roman"/>
        </w:rPr>
      </w:pPr>
      <w:ins w:id="404" w:author="Jon Borrelli" w:date="2014-10-18T12:56:00Z">
        <w:r>
          <w:rPr>
            <w:rFonts w:ascii="Times New Roman" w:hAnsi="Times New Roman" w:cs="Times New Roman"/>
            <w:b/>
          </w:rPr>
          <w:t xml:space="preserve">Figure 5: </w:t>
        </w:r>
      </w:ins>
      <w:ins w:id="405" w:author="Jon Borrelli" w:date="2014-10-18T13:03:00Z">
        <w:r>
          <w:rPr>
            <w:rFonts w:ascii="Times New Roman" w:hAnsi="Times New Roman" w:cs="Times New Roman"/>
          </w:rPr>
          <w:t xml:space="preserve">Plot of quasi sign-stability against longest chain length in </w:t>
        </w:r>
        <w:r>
          <w:rPr>
            <w:rFonts w:ascii="Times New Roman" w:hAnsi="Times New Roman" w:cs="Times New Roman"/>
          </w:rPr>
          <w:t>niche model</w:t>
        </w:r>
        <w:r>
          <w:rPr>
            <w:rFonts w:ascii="Times New Roman" w:hAnsi="Times New Roman" w:cs="Times New Roman"/>
          </w:rPr>
          <w:t xml:space="preserve"> food webs. Columns represent different levels of connectance (labelled across the top) while rows represent the different parameters used to create the distributions of relative impacts. The rows are labelled according to </w:t>
        </w:r>
        <w:r>
          <w:rPr>
            <w:rFonts w:ascii="Times New Roman" w:hAnsi="Times New Roman" w:cs="Times New Roman"/>
            <w:i/>
          </w:rPr>
          <w:t>impact of the prey on the predator</w:t>
        </w:r>
        <w:r>
          <w:rPr>
            <w:rFonts w:ascii="Times New Roman" w:hAnsi="Times New Roman" w:cs="Times New Roman"/>
          </w:rPr>
          <w:t>/</w:t>
        </w:r>
        <w:r>
          <w:rPr>
            <w:rFonts w:ascii="Times New Roman" w:hAnsi="Times New Roman" w:cs="Times New Roman"/>
            <w:i/>
          </w:rPr>
          <w:t>impact of the predator on their prey</w:t>
        </w:r>
        <w:r>
          <w:rPr>
            <w:rFonts w:ascii="Times New Roman" w:hAnsi="Times New Roman" w:cs="Times New Roman"/>
          </w:rPr>
          <w:t xml:space="preserve"> with each value being the maximum/minimum of the uniform distribution used. The code to create this figure can be found in Appendix B.</w:t>
        </w:r>
      </w:ins>
    </w:p>
    <w:sectPr w:rsidR="00FC169E" w:rsidRPr="000119B3" w:rsidSect="00D433E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Jon Borrelli" w:date="2014-10-11T20:12:00Z" w:initials="JB">
    <w:p w14:paraId="40965A30" w14:textId="4C951BA8" w:rsidR="00F04EBA" w:rsidRDefault="00F04EBA">
      <w:pPr>
        <w:pStyle w:val="CommentText"/>
      </w:pPr>
      <w:r>
        <w:rPr>
          <w:rStyle w:val="CommentReference"/>
        </w:rPr>
        <w:annotationRef/>
      </w:r>
      <w:r>
        <w:t>Move further down</w:t>
      </w:r>
    </w:p>
  </w:comment>
  <w:comment w:id="56" w:author="Jon Borrelli" w:date="2014-09-26T14:53:00Z" w:initials="JB">
    <w:p w14:paraId="5DB03987" w14:textId="77777777" w:rsidR="00F04EBA" w:rsidRDefault="00F04EBA" w:rsidP="00531EC7">
      <w:pPr>
        <w:pStyle w:val="CommentText"/>
      </w:pPr>
      <w:r>
        <w:rPr>
          <w:rStyle w:val="CommentReference"/>
        </w:rPr>
        <w:annotationRef/>
      </w:r>
      <w:r>
        <w:t>Make a better transition</w:t>
      </w:r>
    </w:p>
  </w:comment>
  <w:comment w:id="57" w:author="Jon Borrelli" w:date="2014-10-18T10:53:00Z" w:initials="JB">
    <w:p w14:paraId="2B7A96AA" w14:textId="18F2C084" w:rsidR="00BC4006" w:rsidRDefault="00BC4006">
      <w:pPr>
        <w:pStyle w:val="CommentText"/>
      </w:pPr>
      <w:r>
        <w:rPr>
          <w:rStyle w:val="CommentReference"/>
        </w:rPr>
        <w:annotationRef/>
      </w:r>
    </w:p>
  </w:comment>
  <w:comment w:id="58" w:author="Jon Borrelli" w:date="2014-10-18T10:53:00Z" w:initials="JB">
    <w:p w14:paraId="5F57C34C" w14:textId="44EC36C4" w:rsidR="00BC4006" w:rsidRDefault="00BC400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65A30" w15:done="0"/>
  <w15:commentEx w15:paraId="5DB03987" w15:done="1"/>
  <w15:commentEx w15:paraId="2B7A96AA" w15:paraIdParent="5DB03987" w15:done="1"/>
  <w15:commentEx w15:paraId="5F57C34C" w15:paraIdParent="5DB0398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E3A05" w14:textId="77777777" w:rsidR="00315C0D" w:rsidRDefault="00315C0D">
      <w:r>
        <w:separator/>
      </w:r>
    </w:p>
  </w:endnote>
  <w:endnote w:type="continuationSeparator" w:id="0">
    <w:p w14:paraId="625F1EED" w14:textId="77777777" w:rsidR="00315C0D" w:rsidRDefault="0031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C174A" w14:textId="77777777" w:rsidR="00F04EBA" w:rsidRDefault="00F04EBA" w:rsidP="00F04E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63864" w14:textId="77777777" w:rsidR="00F04EBA" w:rsidRDefault="00F04EBA" w:rsidP="00F04E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0" w:author="Jon Borrelli" w:date="2014-10-13T10:48:00Z"/>
  <w:sdt>
    <w:sdtPr>
      <w:id w:val="-659623565"/>
      <w:docPartObj>
        <w:docPartGallery w:val="Page Numbers (Bottom of Page)"/>
        <w:docPartUnique/>
      </w:docPartObj>
    </w:sdtPr>
    <w:sdtEndPr>
      <w:rPr>
        <w:noProof/>
      </w:rPr>
    </w:sdtEndPr>
    <w:sdtContent>
      <w:customXmlInsRangeEnd w:id="0"/>
      <w:p w14:paraId="74093AAA" w14:textId="5C6F0DED" w:rsidR="009C0AA8" w:rsidRDefault="009C0AA8">
        <w:pPr>
          <w:pStyle w:val="Footer"/>
          <w:jc w:val="right"/>
          <w:rPr>
            <w:ins w:id="1" w:author="Jon Borrelli" w:date="2014-10-13T10:48:00Z"/>
          </w:rPr>
        </w:pPr>
        <w:ins w:id="2" w:author="Jon Borrelli" w:date="2014-10-13T10:48:00Z">
          <w:r>
            <w:fldChar w:fldCharType="begin"/>
          </w:r>
          <w:r>
            <w:instrText xml:space="preserve"> PAGE   \* MERGEFORMAT </w:instrText>
          </w:r>
          <w:r>
            <w:fldChar w:fldCharType="separate"/>
          </w:r>
        </w:ins>
        <w:r w:rsidR="00142178">
          <w:rPr>
            <w:noProof/>
          </w:rPr>
          <w:t>20</w:t>
        </w:r>
        <w:ins w:id="3" w:author="Jon Borrelli" w:date="2014-10-13T10:48:00Z">
          <w:r>
            <w:rPr>
              <w:noProof/>
            </w:rPr>
            <w:fldChar w:fldCharType="end"/>
          </w:r>
        </w:ins>
      </w:p>
      <w:customXmlInsRangeStart w:id="4" w:author="Jon Borrelli" w:date="2014-10-13T10:48:00Z"/>
    </w:sdtContent>
  </w:sdt>
  <w:customXmlInsRangeEnd w:id="4"/>
  <w:p w14:paraId="1E3DDE57" w14:textId="77777777" w:rsidR="00F04EBA" w:rsidRDefault="00F04EBA" w:rsidP="00F04E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14823" w14:textId="77777777" w:rsidR="00315C0D" w:rsidRDefault="00315C0D">
      <w:r>
        <w:separator/>
      </w:r>
    </w:p>
  </w:footnote>
  <w:footnote w:type="continuationSeparator" w:id="0">
    <w:p w14:paraId="1808278B" w14:textId="77777777" w:rsidR="00315C0D" w:rsidRDefault="00315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7137"/>
    <w:multiLevelType w:val="hybridMultilevel"/>
    <w:tmpl w:val="342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C7"/>
    <w:rsid w:val="00006580"/>
    <w:rsid w:val="000119B3"/>
    <w:rsid w:val="000908E9"/>
    <w:rsid w:val="000D074C"/>
    <w:rsid w:val="00134BFF"/>
    <w:rsid w:val="00142178"/>
    <w:rsid w:val="00147799"/>
    <w:rsid w:val="00155452"/>
    <w:rsid w:val="00171FBD"/>
    <w:rsid w:val="0024156B"/>
    <w:rsid w:val="00247939"/>
    <w:rsid w:val="0026523E"/>
    <w:rsid w:val="002A5754"/>
    <w:rsid w:val="002E3D35"/>
    <w:rsid w:val="00315C0D"/>
    <w:rsid w:val="004743F2"/>
    <w:rsid w:val="00476D14"/>
    <w:rsid w:val="004F6ACB"/>
    <w:rsid w:val="00530218"/>
    <w:rsid w:val="00531EC7"/>
    <w:rsid w:val="00556C82"/>
    <w:rsid w:val="005B241A"/>
    <w:rsid w:val="005D0164"/>
    <w:rsid w:val="005E3C11"/>
    <w:rsid w:val="00636D97"/>
    <w:rsid w:val="0065531A"/>
    <w:rsid w:val="006670F6"/>
    <w:rsid w:val="00670FD4"/>
    <w:rsid w:val="00691389"/>
    <w:rsid w:val="006C087A"/>
    <w:rsid w:val="007044B3"/>
    <w:rsid w:val="007825D5"/>
    <w:rsid w:val="007862E1"/>
    <w:rsid w:val="00810815"/>
    <w:rsid w:val="00867B35"/>
    <w:rsid w:val="00871AFE"/>
    <w:rsid w:val="008870E1"/>
    <w:rsid w:val="00932B61"/>
    <w:rsid w:val="00933C83"/>
    <w:rsid w:val="00940C18"/>
    <w:rsid w:val="00976ACC"/>
    <w:rsid w:val="00993EC9"/>
    <w:rsid w:val="009C0AA8"/>
    <w:rsid w:val="00A43C64"/>
    <w:rsid w:val="00AA27DC"/>
    <w:rsid w:val="00AF1F74"/>
    <w:rsid w:val="00B251A7"/>
    <w:rsid w:val="00BC4006"/>
    <w:rsid w:val="00C61824"/>
    <w:rsid w:val="00C920D4"/>
    <w:rsid w:val="00CB2736"/>
    <w:rsid w:val="00D142C5"/>
    <w:rsid w:val="00D433E2"/>
    <w:rsid w:val="00D619F7"/>
    <w:rsid w:val="00D80F3F"/>
    <w:rsid w:val="00E2736A"/>
    <w:rsid w:val="00F04EBA"/>
    <w:rsid w:val="00F30F87"/>
    <w:rsid w:val="00F92323"/>
    <w:rsid w:val="00FC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2A54"/>
  <w15:chartTrackingRefBased/>
  <w15:docId w15:val="{8AB07D1C-1E53-4DFC-B876-02271F7D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C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1EC7"/>
    <w:pPr>
      <w:tabs>
        <w:tab w:val="center" w:pos="4320"/>
        <w:tab w:val="right" w:pos="8640"/>
      </w:tabs>
    </w:pPr>
  </w:style>
  <w:style w:type="character" w:customStyle="1" w:styleId="FooterChar">
    <w:name w:val="Footer Char"/>
    <w:basedOn w:val="DefaultParagraphFont"/>
    <w:link w:val="Footer"/>
    <w:uiPriority w:val="99"/>
    <w:rsid w:val="00531EC7"/>
    <w:rPr>
      <w:rFonts w:eastAsiaTheme="minorEastAsia"/>
      <w:sz w:val="24"/>
      <w:szCs w:val="24"/>
    </w:rPr>
  </w:style>
  <w:style w:type="character" w:styleId="PageNumber">
    <w:name w:val="page number"/>
    <w:basedOn w:val="DefaultParagraphFont"/>
    <w:uiPriority w:val="99"/>
    <w:semiHidden/>
    <w:unhideWhenUsed/>
    <w:rsid w:val="00531EC7"/>
  </w:style>
  <w:style w:type="character" w:styleId="Hyperlink">
    <w:name w:val="Hyperlink"/>
    <w:basedOn w:val="DefaultParagraphFont"/>
    <w:uiPriority w:val="99"/>
    <w:unhideWhenUsed/>
    <w:rsid w:val="00531EC7"/>
    <w:rPr>
      <w:color w:val="0563C1" w:themeColor="hyperlink"/>
      <w:u w:val="single"/>
    </w:rPr>
  </w:style>
  <w:style w:type="character" w:styleId="LineNumber">
    <w:name w:val="line number"/>
    <w:basedOn w:val="DefaultParagraphFont"/>
    <w:uiPriority w:val="99"/>
    <w:semiHidden/>
    <w:unhideWhenUsed/>
    <w:rsid w:val="00531EC7"/>
  </w:style>
  <w:style w:type="character" w:styleId="CommentReference">
    <w:name w:val="annotation reference"/>
    <w:basedOn w:val="DefaultParagraphFont"/>
    <w:uiPriority w:val="99"/>
    <w:semiHidden/>
    <w:unhideWhenUsed/>
    <w:rsid w:val="00531EC7"/>
    <w:rPr>
      <w:sz w:val="18"/>
      <w:szCs w:val="18"/>
    </w:rPr>
  </w:style>
  <w:style w:type="paragraph" w:styleId="CommentText">
    <w:name w:val="annotation text"/>
    <w:basedOn w:val="Normal"/>
    <w:link w:val="CommentTextChar"/>
    <w:uiPriority w:val="99"/>
    <w:semiHidden/>
    <w:unhideWhenUsed/>
    <w:rsid w:val="00531EC7"/>
  </w:style>
  <w:style w:type="character" w:customStyle="1" w:styleId="CommentTextChar">
    <w:name w:val="Comment Text Char"/>
    <w:basedOn w:val="DefaultParagraphFont"/>
    <w:link w:val="CommentText"/>
    <w:uiPriority w:val="99"/>
    <w:semiHidden/>
    <w:rsid w:val="00531EC7"/>
    <w:rPr>
      <w:rFonts w:eastAsiaTheme="minorEastAsia"/>
      <w:sz w:val="24"/>
      <w:szCs w:val="24"/>
    </w:rPr>
  </w:style>
  <w:style w:type="paragraph" w:styleId="BalloonText">
    <w:name w:val="Balloon Text"/>
    <w:basedOn w:val="Normal"/>
    <w:link w:val="BalloonTextChar"/>
    <w:uiPriority w:val="99"/>
    <w:semiHidden/>
    <w:unhideWhenUsed/>
    <w:rsid w:val="00531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EC7"/>
    <w:rPr>
      <w:rFonts w:ascii="Segoe UI" w:eastAsiaTheme="minorEastAsia" w:hAnsi="Segoe UI" w:cs="Segoe UI"/>
      <w:sz w:val="18"/>
      <w:szCs w:val="18"/>
    </w:rPr>
  </w:style>
  <w:style w:type="paragraph" w:styleId="ListParagraph">
    <w:name w:val="List Paragraph"/>
    <w:basedOn w:val="Normal"/>
    <w:uiPriority w:val="34"/>
    <w:qFormat/>
    <w:rsid w:val="00531EC7"/>
    <w:pPr>
      <w:ind w:left="720"/>
      <w:contextualSpacing/>
    </w:pPr>
  </w:style>
  <w:style w:type="paragraph" w:customStyle="1" w:styleId="Standard">
    <w:name w:val="Standard"/>
    <w:rsid w:val="00531EC7"/>
    <w:pPr>
      <w:suppressAutoHyphens/>
      <w:autoSpaceDN w:val="0"/>
      <w:spacing w:line="256" w:lineRule="auto"/>
      <w:textAlignment w:val="baseline"/>
    </w:pPr>
    <w:rPr>
      <w:rFonts w:ascii="Calibri" w:eastAsia="SimSun" w:hAnsi="Calibri" w:cs="F"/>
      <w:kern w:val="3"/>
    </w:rPr>
  </w:style>
  <w:style w:type="paragraph" w:styleId="NormalWeb">
    <w:name w:val="Normal (Web)"/>
    <w:basedOn w:val="Normal"/>
    <w:uiPriority w:val="99"/>
    <w:unhideWhenUsed/>
    <w:rsid w:val="00D433E2"/>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47799"/>
    <w:rPr>
      <w:b/>
      <w:bCs/>
      <w:sz w:val="20"/>
      <w:szCs w:val="20"/>
    </w:rPr>
  </w:style>
  <w:style w:type="character" w:customStyle="1" w:styleId="CommentSubjectChar">
    <w:name w:val="Comment Subject Char"/>
    <w:basedOn w:val="CommentTextChar"/>
    <w:link w:val="CommentSubject"/>
    <w:uiPriority w:val="99"/>
    <w:semiHidden/>
    <w:rsid w:val="00147799"/>
    <w:rPr>
      <w:rFonts w:eastAsiaTheme="minorEastAsia"/>
      <w:b/>
      <w:bCs/>
      <w:sz w:val="20"/>
      <w:szCs w:val="20"/>
    </w:rPr>
  </w:style>
  <w:style w:type="paragraph" w:styleId="Header">
    <w:name w:val="header"/>
    <w:basedOn w:val="Normal"/>
    <w:link w:val="HeaderChar"/>
    <w:uiPriority w:val="99"/>
    <w:unhideWhenUsed/>
    <w:rsid w:val="009C0AA8"/>
    <w:pPr>
      <w:tabs>
        <w:tab w:val="center" w:pos="4680"/>
        <w:tab w:val="right" w:pos="9360"/>
      </w:tabs>
    </w:pPr>
  </w:style>
  <w:style w:type="character" w:customStyle="1" w:styleId="HeaderChar">
    <w:name w:val="Header Char"/>
    <w:basedOn w:val="DefaultParagraphFont"/>
    <w:link w:val="Header"/>
    <w:uiPriority w:val="99"/>
    <w:rsid w:val="009C0AA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1528">
      <w:bodyDiv w:val="1"/>
      <w:marLeft w:val="0"/>
      <w:marRight w:val="0"/>
      <w:marTop w:val="0"/>
      <w:marBottom w:val="0"/>
      <w:divBdr>
        <w:top w:val="none" w:sz="0" w:space="0" w:color="auto"/>
        <w:left w:val="none" w:sz="0" w:space="0" w:color="auto"/>
        <w:bottom w:val="none" w:sz="0" w:space="0" w:color="auto"/>
        <w:right w:val="none" w:sz="0" w:space="0" w:color="auto"/>
      </w:divBdr>
      <w:divsChild>
        <w:div w:id="295647815">
          <w:marLeft w:val="0"/>
          <w:marRight w:val="0"/>
          <w:marTop w:val="0"/>
          <w:marBottom w:val="0"/>
          <w:divBdr>
            <w:top w:val="none" w:sz="0" w:space="0" w:color="auto"/>
            <w:left w:val="none" w:sz="0" w:space="0" w:color="auto"/>
            <w:bottom w:val="none" w:sz="0" w:space="0" w:color="auto"/>
            <w:right w:val="none" w:sz="0" w:space="0" w:color="auto"/>
          </w:divBdr>
          <w:divsChild>
            <w:div w:id="64232545">
              <w:marLeft w:val="0"/>
              <w:marRight w:val="0"/>
              <w:marTop w:val="0"/>
              <w:marBottom w:val="0"/>
              <w:divBdr>
                <w:top w:val="none" w:sz="0" w:space="0" w:color="auto"/>
                <w:left w:val="none" w:sz="0" w:space="0" w:color="auto"/>
                <w:bottom w:val="none" w:sz="0" w:space="0" w:color="auto"/>
                <w:right w:val="none" w:sz="0" w:space="0" w:color="auto"/>
              </w:divBdr>
              <w:divsChild>
                <w:div w:id="1708215607">
                  <w:marLeft w:val="0"/>
                  <w:marRight w:val="0"/>
                  <w:marTop w:val="0"/>
                  <w:marBottom w:val="0"/>
                  <w:divBdr>
                    <w:top w:val="none" w:sz="0" w:space="0" w:color="auto"/>
                    <w:left w:val="none" w:sz="0" w:space="0" w:color="auto"/>
                    <w:bottom w:val="none" w:sz="0" w:space="0" w:color="auto"/>
                    <w:right w:val="none" w:sz="0" w:space="0" w:color="auto"/>
                  </w:divBdr>
                  <w:divsChild>
                    <w:div w:id="1421947484">
                      <w:marLeft w:val="0"/>
                      <w:marRight w:val="0"/>
                      <w:marTop w:val="0"/>
                      <w:marBottom w:val="0"/>
                      <w:divBdr>
                        <w:top w:val="none" w:sz="0" w:space="0" w:color="auto"/>
                        <w:left w:val="none" w:sz="0" w:space="0" w:color="auto"/>
                        <w:bottom w:val="none" w:sz="0" w:space="0" w:color="auto"/>
                        <w:right w:val="none" w:sz="0" w:space="0" w:color="auto"/>
                      </w:divBdr>
                      <w:divsChild>
                        <w:div w:id="1816989856">
                          <w:marLeft w:val="0"/>
                          <w:marRight w:val="0"/>
                          <w:marTop w:val="0"/>
                          <w:marBottom w:val="0"/>
                          <w:divBdr>
                            <w:top w:val="none" w:sz="0" w:space="0" w:color="auto"/>
                            <w:left w:val="none" w:sz="0" w:space="0" w:color="auto"/>
                            <w:bottom w:val="none" w:sz="0" w:space="0" w:color="auto"/>
                            <w:right w:val="none" w:sz="0" w:space="0" w:color="auto"/>
                          </w:divBdr>
                          <w:divsChild>
                            <w:div w:id="480778613">
                              <w:marLeft w:val="0"/>
                              <w:marRight w:val="0"/>
                              <w:marTop w:val="0"/>
                              <w:marBottom w:val="0"/>
                              <w:divBdr>
                                <w:top w:val="none" w:sz="0" w:space="0" w:color="auto"/>
                                <w:left w:val="none" w:sz="0" w:space="0" w:color="auto"/>
                                <w:bottom w:val="none" w:sz="0" w:space="0" w:color="auto"/>
                                <w:right w:val="none" w:sz="0" w:space="0" w:color="auto"/>
                              </w:divBdr>
                              <w:divsChild>
                                <w:div w:id="1237594069">
                                  <w:marLeft w:val="0"/>
                                  <w:marRight w:val="0"/>
                                  <w:marTop w:val="0"/>
                                  <w:marBottom w:val="0"/>
                                  <w:divBdr>
                                    <w:top w:val="none" w:sz="0" w:space="0" w:color="auto"/>
                                    <w:left w:val="none" w:sz="0" w:space="0" w:color="auto"/>
                                    <w:bottom w:val="none" w:sz="0" w:space="0" w:color="auto"/>
                                    <w:right w:val="none" w:sz="0" w:space="0" w:color="auto"/>
                                  </w:divBdr>
                                  <w:divsChild>
                                    <w:div w:id="494226223">
                                      <w:marLeft w:val="0"/>
                                      <w:marRight w:val="0"/>
                                      <w:marTop w:val="0"/>
                                      <w:marBottom w:val="0"/>
                                      <w:divBdr>
                                        <w:top w:val="none" w:sz="0" w:space="0" w:color="auto"/>
                                        <w:left w:val="none" w:sz="0" w:space="0" w:color="auto"/>
                                        <w:bottom w:val="none" w:sz="0" w:space="0" w:color="auto"/>
                                        <w:right w:val="none" w:sz="0" w:space="0" w:color="auto"/>
                                      </w:divBdr>
                                      <w:divsChild>
                                        <w:div w:id="1988437586">
                                          <w:marLeft w:val="0"/>
                                          <w:marRight w:val="0"/>
                                          <w:marTop w:val="0"/>
                                          <w:marBottom w:val="0"/>
                                          <w:divBdr>
                                            <w:top w:val="none" w:sz="0" w:space="0" w:color="auto"/>
                                            <w:left w:val="none" w:sz="0" w:space="0" w:color="auto"/>
                                            <w:bottom w:val="none" w:sz="0" w:space="0" w:color="auto"/>
                                            <w:right w:val="none" w:sz="0" w:space="0" w:color="auto"/>
                                          </w:divBdr>
                                          <w:divsChild>
                                            <w:div w:id="1804494661">
                                              <w:marLeft w:val="0"/>
                                              <w:marRight w:val="0"/>
                                              <w:marTop w:val="0"/>
                                              <w:marBottom w:val="0"/>
                                              <w:divBdr>
                                                <w:top w:val="none" w:sz="0" w:space="0" w:color="auto"/>
                                                <w:left w:val="none" w:sz="0" w:space="0" w:color="auto"/>
                                                <w:bottom w:val="none" w:sz="0" w:space="0" w:color="auto"/>
                                                <w:right w:val="none" w:sz="0" w:space="0" w:color="auto"/>
                                              </w:divBdr>
                                              <w:divsChild>
                                                <w:div w:id="2978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12C40-C39B-42EC-8DEB-80B60FB8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19356</Words>
  <Characters>110331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3</cp:revision>
  <cp:lastPrinted>2014-10-14T16:36:00Z</cp:lastPrinted>
  <dcterms:created xsi:type="dcterms:W3CDTF">2014-10-18T17:35:00Z</dcterms:created>
  <dcterms:modified xsi:type="dcterms:W3CDTF">2014-10-18T18:50:00Z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http://www.zotero.org/styles/ecological-modelling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