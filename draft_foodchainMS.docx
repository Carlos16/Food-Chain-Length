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B7891" w14:textId="77777777" w:rsidR="00616AA6" w:rsidRDefault="00FF768F" w:rsidP="005F75AB">
      <w:pPr>
        <w:jc w:val="center"/>
        <w:rPr>
          <w:rFonts w:ascii="Times New Roman" w:hAnsi="Times New Roman" w:cs="Times New Roman"/>
          <w:b/>
          <w:sz w:val="40"/>
          <w:szCs w:val="40"/>
        </w:rPr>
      </w:pPr>
      <w:r>
        <w:rPr>
          <w:rFonts w:ascii="Times New Roman" w:hAnsi="Times New Roman" w:cs="Times New Roman"/>
          <w:b/>
          <w:sz w:val="40"/>
          <w:szCs w:val="40"/>
        </w:rPr>
        <w:t>Why there are so few trophic levels</w:t>
      </w:r>
      <w:r w:rsidR="000963D5">
        <w:rPr>
          <w:rFonts w:ascii="Times New Roman" w:hAnsi="Times New Roman" w:cs="Times New Roman"/>
          <w:b/>
          <w:sz w:val="40"/>
          <w:szCs w:val="40"/>
        </w:rPr>
        <w:t xml:space="preserve">: </w:t>
      </w:r>
      <w:r>
        <w:rPr>
          <w:rFonts w:ascii="Times New Roman" w:hAnsi="Times New Roman" w:cs="Times New Roman"/>
          <w:b/>
          <w:sz w:val="40"/>
          <w:szCs w:val="40"/>
        </w:rPr>
        <w:t>selection</w:t>
      </w:r>
      <w:r w:rsidR="00882EDE">
        <w:rPr>
          <w:rFonts w:ascii="Times New Roman" w:hAnsi="Times New Roman" w:cs="Times New Roman"/>
          <w:b/>
          <w:sz w:val="40"/>
          <w:szCs w:val="40"/>
        </w:rPr>
        <w:t xml:space="preserve"> </w:t>
      </w:r>
      <w:r w:rsidR="000963D5">
        <w:rPr>
          <w:rFonts w:ascii="Times New Roman" w:hAnsi="Times New Roman" w:cs="Times New Roman"/>
          <w:b/>
          <w:sz w:val="40"/>
          <w:szCs w:val="40"/>
        </w:rPr>
        <w:t>against instability</w:t>
      </w:r>
      <w:r w:rsidR="00882EDE">
        <w:rPr>
          <w:rFonts w:ascii="Times New Roman" w:hAnsi="Times New Roman" w:cs="Times New Roman"/>
          <w:b/>
          <w:sz w:val="40"/>
          <w:szCs w:val="40"/>
        </w:rPr>
        <w:t xml:space="preserve"> </w:t>
      </w:r>
      <w:r>
        <w:rPr>
          <w:rFonts w:ascii="Times New Roman" w:hAnsi="Times New Roman" w:cs="Times New Roman"/>
          <w:b/>
          <w:sz w:val="40"/>
          <w:szCs w:val="40"/>
        </w:rPr>
        <w:t xml:space="preserve">explains the </w:t>
      </w:r>
      <w:r w:rsidR="00882EDE">
        <w:rPr>
          <w:rFonts w:ascii="Times New Roman" w:hAnsi="Times New Roman" w:cs="Times New Roman"/>
          <w:b/>
          <w:sz w:val="40"/>
          <w:szCs w:val="40"/>
        </w:rPr>
        <w:t>pattern</w:t>
      </w:r>
      <w:r w:rsidR="000963D5">
        <w:rPr>
          <w:rFonts w:ascii="Times New Roman" w:hAnsi="Times New Roman" w:cs="Times New Roman"/>
          <w:b/>
          <w:sz w:val="40"/>
          <w:szCs w:val="40"/>
        </w:rPr>
        <w:t xml:space="preserve"> </w:t>
      </w:r>
    </w:p>
    <w:p w14:paraId="4086F458" w14:textId="77777777" w:rsidR="00A228B3" w:rsidRDefault="00A228B3" w:rsidP="005F75AB">
      <w:pPr>
        <w:jc w:val="center"/>
        <w:rPr>
          <w:rFonts w:ascii="Times New Roman" w:hAnsi="Times New Roman" w:cs="Times New Roman"/>
          <w:b/>
          <w:sz w:val="28"/>
          <w:szCs w:val="28"/>
        </w:rPr>
      </w:pPr>
    </w:p>
    <w:p w14:paraId="53F5CFA7" w14:textId="0CB30515" w:rsidR="00616AA6" w:rsidRDefault="00A228B3" w:rsidP="005F75AB">
      <w:pPr>
        <w:jc w:val="center"/>
        <w:rPr>
          <w:rFonts w:ascii="Times New Roman" w:hAnsi="Times New Roman" w:cs="Times New Roman"/>
          <w:b/>
          <w:sz w:val="28"/>
          <w:szCs w:val="28"/>
        </w:rPr>
      </w:pPr>
      <w:r>
        <w:rPr>
          <w:rFonts w:ascii="Times New Roman" w:hAnsi="Times New Roman" w:cs="Times New Roman"/>
          <w:b/>
          <w:sz w:val="28"/>
          <w:szCs w:val="28"/>
        </w:rPr>
        <w:t>Letter</w:t>
      </w:r>
      <w:r w:rsidR="002D3645">
        <w:rPr>
          <w:rFonts w:ascii="Times New Roman" w:hAnsi="Times New Roman" w:cs="Times New Roman"/>
          <w:b/>
          <w:sz w:val="28"/>
          <w:szCs w:val="28"/>
        </w:rPr>
        <w:t xml:space="preserve"> to Ecology Letters</w:t>
      </w:r>
    </w:p>
    <w:p w14:paraId="2AEBB669" w14:textId="77777777" w:rsidR="00A228B3" w:rsidRPr="00A228B3" w:rsidRDefault="00A228B3" w:rsidP="005F75AB">
      <w:pPr>
        <w:jc w:val="center"/>
        <w:rPr>
          <w:rFonts w:ascii="Times New Roman" w:hAnsi="Times New Roman" w:cs="Times New Roman"/>
          <w:b/>
          <w:sz w:val="28"/>
          <w:szCs w:val="28"/>
        </w:rPr>
      </w:pPr>
    </w:p>
    <w:p w14:paraId="417C8599" w14:textId="5742FFD7" w:rsidR="005F75AB" w:rsidRPr="00616AA6" w:rsidRDefault="000963D5" w:rsidP="005F75AB">
      <w:pPr>
        <w:jc w:val="center"/>
        <w:rPr>
          <w:rFonts w:ascii="Times New Roman" w:hAnsi="Times New Roman" w:cs="Times New Roman"/>
        </w:rPr>
      </w:pPr>
      <w:r w:rsidRPr="00616AA6">
        <w:rPr>
          <w:rFonts w:ascii="Times New Roman" w:hAnsi="Times New Roman" w:cs="Times New Roman"/>
        </w:rPr>
        <w:t>Jonathan J. Borrelli</w:t>
      </w:r>
      <w:r w:rsidR="005F75AB" w:rsidRPr="00616AA6">
        <w:rPr>
          <w:rFonts w:ascii="Times New Roman" w:hAnsi="Times New Roman" w:cs="Times New Roman"/>
        </w:rPr>
        <w:t>; Depart</w:t>
      </w:r>
      <w:r w:rsidR="00823BD1">
        <w:rPr>
          <w:rFonts w:ascii="Times New Roman" w:hAnsi="Times New Roman" w:cs="Times New Roman"/>
        </w:rPr>
        <w:t>ment of Ecology and Evolution</w:t>
      </w:r>
      <w:r w:rsidR="005F75AB" w:rsidRPr="00616AA6">
        <w:rPr>
          <w:rFonts w:ascii="Times New Roman" w:hAnsi="Times New Roman" w:cs="Times New Roman"/>
        </w:rPr>
        <w:t>, Stony Brook University, Stony Brook, NY</w:t>
      </w:r>
      <w:r w:rsidR="00823BD1">
        <w:rPr>
          <w:rFonts w:ascii="Times New Roman" w:hAnsi="Times New Roman" w:cs="Times New Roman"/>
        </w:rPr>
        <w:t xml:space="preserve"> 11794</w:t>
      </w:r>
    </w:p>
    <w:p w14:paraId="6DEF8A90" w14:textId="14AC0D67" w:rsidR="005F75AB" w:rsidRDefault="00823BD1" w:rsidP="005F75AB">
      <w:pPr>
        <w:jc w:val="center"/>
        <w:rPr>
          <w:rFonts w:ascii="Times New Roman" w:hAnsi="Times New Roman" w:cs="Times New Roman"/>
          <w:b/>
        </w:rPr>
      </w:pPr>
      <w:hyperlink r:id="rId9" w:history="1">
        <w:r w:rsidR="005F75AB" w:rsidRPr="006E109B">
          <w:rPr>
            <w:rStyle w:val="Hyperlink"/>
            <w:rFonts w:ascii="Times New Roman" w:hAnsi="Times New Roman" w:cs="Times New Roman"/>
            <w:b/>
          </w:rPr>
          <w:t>jonathan.borrelli@stonybrook.edu</w:t>
        </w:r>
      </w:hyperlink>
    </w:p>
    <w:p w14:paraId="29299BE5" w14:textId="77777777" w:rsidR="005F75AB" w:rsidRPr="005F75AB" w:rsidRDefault="005F75AB" w:rsidP="005F75AB">
      <w:pPr>
        <w:jc w:val="center"/>
        <w:rPr>
          <w:rFonts w:ascii="Times New Roman" w:hAnsi="Times New Roman" w:cs="Times New Roman"/>
          <w:b/>
        </w:rPr>
      </w:pPr>
    </w:p>
    <w:p w14:paraId="47B523BA" w14:textId="77777777" w:rsidR="005F75AB" w:rsidRPr="00616AA6" w:rsidRDefault="000963D5" w:rsidP="005F75AB">
      <w:pPr>
        <w:jc w:val="center"/>
        <w:rPr>
          <w:rFonts w:ascii="Times New Roman" w:hAnsi="Times New Roman" w:cs="Times New Roman"/>
        </w:rPr>
      </w:pPr>
      <w:r w:rsidRPr="00616AA6">
        <w:rPr>
          <w:rFonts w:ascii="Times New Roman" w:hAnsi="Times New Roman" w:cs="Times New Roman"/>
        </w:rPr>
        <w:t>and</w:t>
      </w:r>
    </w:p>
    <w:p w14:paraId="20CADA91" w14:textId="0B286E2A" w:rsidR="005F75AB" w:rsidRPr="005F75AB" w:rsidRDefault="000963D5" w:rsidP="005F75AB">
      <w:pPr>
        <w:jc w:val="center"/>
        <w:rPr>
          <w:rFonts w:ascii="Times New Roman" w:hAnsi="Times New Roman" w:cs="Times New Roman"/>
          <w:b/>
        </w:rPr>
      </w:pPr>
      <w:r w:rsidRPr="005F75AB">
        <w:rPr>
          <w:rFonts w:ascii="Times New Roman" w:hAnsi="Times New Roman" w:cs="Times New Roman"/>
          <w:b/>
        </w:rPr>
        <w:t xml:space="preserve"> </w:t>
      </w:r>
    </w:p>
    <w:p w14:paraId="2E147415" w14:textId="76EAD8E3" w:rsidR="000963D5" w:rsidRPr="00616AA6" w:rsidRDefault="000963D5" w:rsidP="005F75AB">
      <w:pPr>
        <w:jc w:val="center"/>
        <w:rPr>
          <w:rFonts w:ascii="Times New Roman" w:hAnsi="Times New Roman" w:cs="Times New Roman"/>
        </w:rPr>
      </w:pPr>
      <w:r w:rsidRPr="00616AA6">
        <w:rPr>
          <w:rFonts w:ascii="Times New Roman" w:hAnsi="Times New Roman" w:cs="Times New Roman"/>
        </w:rPr>
        <w:t>Lev R. Ginzburg</w:t>
      </w:r>
      <w:r w:rsidR="005F75AB" w:rsidRPr="00616AA6">
        <w:rPr>
          <w:rFonts w:ascii="Times New Roman" w:hAnsi="Times New Roman" w:cs="Times New Roman"/>
        </w:rPr>
        <w:t>; Dep</w:t>
      </w:r>
      <w:r w:rsidR="00823BD1">
        <w:rPr>
          <w:rFonts w:ascii="Times New Roman" w:hAnsi="Times New Roman" w:cs="Times New Roman"/>
        </w:rPr>
        <w:t>artment of Ecology and Evolution</w:t>
      </w:r>
      <w:r w:rsidR="005F75AB" w:rsidRPr="00616AA6">
        <w:rPr>
          <w:rFonts w:ascii="Times New Roman" w:hAnsi="Times New Roman" w:cs="Times New Roman"/>
        </w:rPr>
        <w:t xml:space="preserve">, Stony Brook University, Stony Brook, NY </w:t>
      </w:r>
      <w:r w:rsidR="00823BD1">
        <w:rPr>
          <w:rFonts w:ascii="Times New Roman" w:hAnsi="Times New Roman" w:cs="Times New Roman"/>
        </w:rPr>
        <w:t>11794</w:t>
      </w:r>
    </w:p>
    <w:p w14:paraId="2DB226FA" w14:textId="119F3C78" w:rsidR="005F75AB" w:rsidRDefault="00823BD1" w:rsidP="005F75AB">
      <w:pPr>
        <w:jc w:val="center"/>
        <w:rPr>
          <w:rFonts w:ascii="Times New Roman" w:hAnsi="Times New Roman" w:cs="Times New Roman"/>
          <w:b/>
        </w:rPr>
      </w:pPr>
      <w:hyperlink r:id="rId10" w:history="1">
        <w:r w:rsidR="005F75AB" w:rsidRPr="006E109B">
          <w:rPr>
            <w:rStyle w:val="Hyperlink"/>
            <w:rFonts w:ascii="Times New Roman" w:hAnsi="Times New Roman" w:cs="Times New Roman"/>
            <w:b/>
          </w:rPr>
          <w:t>lev.ginzburg@stonybrook.edu</w:t>
        </w:r>
      </w:hyperlink>
    </w:p>
    <w:p w14:paraId="31EAFDE4" w14:textId="25DEDCA3" w:rsidR="005F75AB" w:rsidRDefault="00616AA6" w:rsidP="00616AA6">
      <w:pPr>
        <w:tabs>
          <w:tab w:val="left" w:pos="7560"/>
        </w:tabs>
        <w:rPr>
          <w:rFonts w:ascii="Times New Roman" w:hAnsi="Times New Roman" w:cs="Times New Roman"/>
          <w:b/>
        </w:rPr>
      </w:pPr>
      <w:r>
        <w:rPr>
          <w:rFonts w:ascii="Times New Roman" w:hAnsi="Times New Roman" w:cs="Times New Roman"/>
          <w:b/>
        </w:rPr>
        <w:tab/>
      </w:r>
    </w:p>
    <w:p w14:paraId="4F91CDB5" w14:textId="1C97407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Statement of authorship</w:t>
      </w:r>
      <w:r w:rsidR="00D548AE">
        <w:rPr>
          <w:rFonts w:ascii="Times New Roman" w:hAnsi="Times New Roman" w:cs="Times New Roman"/>
        </w:rPr>
        <w:t>: JB and LG</w:t>
      </w:r>
      <w:r>
        <w:rPr>
          <w:rFonts w:ascii="Times New Roman" w:hAnsi="Times New Roman" w:cs="Times New Roman"/>
        </w:rPr>
        <w:t xml:space="preserve"> designed the research; JB </w:t>
      </w:r>
      <w:r w:rsidR="00D548AE">
        <w:rPr>
          <w:rFonts w:ascii="Times New Roman" w:hAnsi="Times New Roman" w:cs="Times New Roman"/>
        </w:rPr>
        <w:t>performed simulations; JB and LG</w:t>
      </w:r>
      <w:r>
        <w:rPr>
          <w:rFonts w:ascii="Times New Roman" w:hAnsi="Times New Roman" w:cs="Times New Roman"/>
        </w:rPr>
        <w:t xml:space="preserve"> wrote article</w:t>
      </w:r>
    </w:p>
    <w:p w14:paraId="03CAFBED" w14:textId="77777777" w:rsidR="00A228B3" w:rsidRDefault="00A228B3" w:rsidP="00A228B3">
      <w:pPr>
        <w:tabs>
          <w:tab w:val="center" w:pos="4680"/>
          <w:tab w:val="left" w:pos="7560"/>
          <w:tab w:val="left" w:pos="7740"/>
        </w:tabs>
        <w:rPr>
          <w:rFonts w:ascii="Times New Roman" w:hAnsi="Times New Roman" w:cs="Times New Roman"/>
        </w:rPr>
      </w:pPr>
    </w:p>
    <w:p w14:paraId="40B9358E" w14:textId="6966627B" w:rsidR="005F75AB" w:rsidRDefault="00A228B3" w:rsidP="00A228B3">
      <w:pPr>
        <w:tabs>
          <w:tab w:val="center" w:pos="4680"/>
          <w:tab w:val="left" w:pos="7560"/>
          <w:tab w:val="left" w:pos="7740"/>
        </w:tabs>
        <w:rPr>
          <w:rFonts w:ascii="Times New Roman" w:hAnsi="Times New Roman" w:cs="Times New Roman"/>
        </w:rPr>
      </w:pPr>
      <w:r>
        <w:rPr>
          <w:rFonts w:ascii="Times New Roman" w:hAnsi="Times New Roman" w:cs="Times New Roman"/>
        </w:rPr>
        <w:tab/>
      </w:r>
      <w:r w:rsidR="00616AA6" w:rsidRPr="00616AA6">
        <w:rPr>
          <w:rFonts w:ascii="Times New Roman" w:hAnsi="Times New Roman" w:cs="Times New Roman"/>
        </w:rPr>
        <w:t xml:space="preserve">Running Title: </w:t>
      </w:r>
      <w:r w:rsidR="00616AA6" w:rsidRPr="00616AA6">
        <w:rPr>
          <w:rFonts w:ascii="Times New Roman" w:hAnsi="Times New Roman" w:cs="Times New Roman"/>
          <w:b/>
        </w:rPr>
        <w:t>Why there are so few trophic levels</w:t>
      </w:r>
      <w:r>
        <w:rPr>
          <w:rFonts w:ascii="Times New Roman" w:hAnsi="Times New Roman" w:cs="Times New Roman"/>
          <w:b/>
        </w:rPr>
        <w:tab/>
      </w:r>
      <w:r>
        <w:rPr>
          <w:rFonts w:ascii="Times New Roman" w:hAnsi="Times New Roman" w:cs="Times New Roman"/>
          <w:b/>
        </w:rPr>
        <w:tab/>
      </w:r>
    </w:p>
    <w:p w14:paraId="05A2D641" w14:textId="77777777" w:rsidR="00A228B3" w:rsidRDefault="00A228B3" w:rsidP="00A228B3">
      <w:pPr>
        <w:tabs>
          <w:tab w:val="center" w:pos="4680"/>
          <w:tab w:val="left" w:pos="7560"/>
          <w:tab w:val="left" w:pos="7740"/>
        </w:tabs>
        <w:jc w:val="center"/>
        <w:rPr>
          <w:rFonts w:ascii="Times New Roman" w:hAnsi="Times New Roman" w:cs="Times New Roman"/>
        </w:rPr>
      </w:pPr>
    </w:p>
    <w:p w14:paraId="6A6CC8CF" w14:textId="45BA8519"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Keywords: </w:t>
      </w:r>
      <w:r>
        <w:rPr>
          <w:rFonts w:ascii="Times New Roman" w:hAnsi="Times New Roman" w:cs="Times New Roman"/>
        </w:rPr>
        <w:t>trophic levels, food webs, food chains, quasi sign-stability</w:t>
      </w:r>
    </w:p>
    <w:p w14:paraId="5A90E188" w14:textId="77777777" w:rsidR="00A228B3" w:rsidRDefault="00A228B3" w:rsidP="00A228B3">
      <w:pPr>
        <w:tabs>
          <w:tab w:val="center" w:pos="4680"/>
          <w:tab w:val="left" w:pos="7560"/>
          <w:tab w:val="left" w:pos="7740"/>
        </w:tabs>
        <w:jc w:val="center"/>
        <w:rPr>
          <w:rFonts w:ascii="Times New Roman" w:hAnsi="Times New Roman" w:cs="Times New Roman"/>
          <w:b/>
        </w:rPr>
      </w:pPr>
    </w:p>
    <w:p w14:paraId="27549EE1" w14:textId="1ED78C74"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abstract: </w:t>
      </w:r>
      <w:r w:rsidR="00607BE5">
        <w:rPr>
          <w:rFonts w:ascii="Times New Roman" w:hAnsi="Times New Roman" w:cs="Times New Roman"/>
        </w:rPr>
        <w:t>126</w:t>
      </w:r>
    </w:p>
    <w:p w14:paraId="4C5AFCC6" w14:textId="78396A8E"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words in main text: </w:t>
      </w:r>
      <w:r w:rsidR="008D0706">
        <w:rPr>
          <w:rFonts w:ascii="Times New Roman" w:hAnsi="Times New Roman" w:cs="Times New Roman"/>
        </w:rPr>
        <w:t>3280</w:t>
      </w:r>
    </w:p>
    <w:p w14:paraId="1296190E" w14:textId="77777777" w:rsidR="00A228B3" w:rsidRDefault="00A228B3" w:rsidP="00A228B3">
      <w:pPr>
        <w:tabs>
          <w:tab w:val="center" w:pos="4680"/>
          <w:tab w:val="left" w:pos="7560"/>
          <w:tab w:val="left" w:pos="7740"/>
        </w:tabs>
        <w:jc w:val="center"/>
        <w:rPr>
          <w:rFonts w:ascii="Times New Roman" w:hAnsi="Times New Roman" w:cs="Times New Roman"/>
          <w:b/>
        </w:rPr>
      </w:pPr>
    </w:p>
    <w:p w14:paraId="3DB24154" w14:textId="15434253"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Number of sources: </w:t>
      </w:r>
      <w:r w:rsidR="00C45E06">
        <w:rPr>
          <w:rFonts w:ascii="Times New Roman" w:hAnsi="Times New Roman" w:cs="Times New Roman"/>
        </w:rPr>
        <w:t>3</w:t>
      </w:r>
      <w:r w:rsidR="008D0706">
        <w:rPr>
          <w:rFonts w:ascii="Times New Roman" w:hAnsi="Times New Roman" w:cs="Times New Roman"/>
        </w:rPr>
        <w:t>7</w:t>
      </w:r>
    </w:p>
    <w:p w14:paraId="734C6586" w14:textId="77777777" w:rsidR="00A228B3" w:rsidRDefault="00A228B3" w:rsidP="00A228B3">
      <w:pPr>
        <w:tabs>
          <w:tab w:val="center" w:pos="4680"/>
          <w:tab w:val="left" w:pos="7560"/>
          <w:tab w:val="left" w:pos="7740"/>
        </w:tabs>
        <w:jc w:val="center"/>
        <w:rPr>
          <w:rFonts w:ascii="Times New Roman" w:hAnsi="Times New Roman" w:cs="Times New Roman"/>
          <w:b/>
        </w:rPr>
      </w:pPr>
    </w:p>
    <w:p w14:paraId="67FE6E76" w14:textId="397EB0D9"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figures: </w:t>
      </w:r>
      <w:r w:rsidR="00607BE5">
        <w:rPr>
          <w:rFonts w:ascii="Times New Roman" w:hAnsi="Times New Roman" w:cs="Times New Roman"/>
        </w:rPr>
        <w:t>3</w:t>
      </w:r>
    </w:p>
    <w:p w14:paraId="74F0611C" w14:textId="09F58C4D"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tables: </w:t>
      </w:r>
      <w:r>
        <w:rPr>
          <w:rFonts w:ascii="Times New Roman" w:hAnsi="Times New Roman" w:cs="Times New Roman"/>
        </w:rPr>
        <w:t>0</w:t>
      </w:r>
    </w:p>
    <w:p w14:paraId="5BB28118" w14:textId="2B0618E0" w:rsidR="00A228B3" w:rsidRP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b/>
        </w:rPr>
        <w:t xml:space="preserve">Number of text boxes: </w:t>
      </w:r>
      <w:r>
        <w:rPr>
          <w:rFonts w:ascii="Times New Roman" w:hAnsi="Times New Roman" w:cs="Times New Roman"/>
        </w:rPr>
        <w:t>0</w:t>
      </w:r>
    </w:p>
    <w:p w14:paraId="353E6AFF" w14:textId="77777777" w:rsidR="00A228B3" w:rsidRDefault="00A228B3" w:rsidP="00A228B3">
      <w:pPr>
        <w:tabs>
          <w:tab w:val="center" w:pos="4680"/>
          <w:tab w:val="left" w:pos="7560"/>
          <w:tab w:val="left" w:pos="7740"/>
        </w:tabs>
        <w:jc w:val="center"/>
        <w:rPr>
          <w:rFonts w:ascii="Times New Roman" w:hAnsi="Times New Roman" w:cs="Times New Roman"/>
          <w:b/>
        </w:rPr>
      </w:pPr>
    </w:p>
    <w:p w14:paraId="75E05559" w14:textId="53DB13F0" w:rsidR="00A228B3" w:rsidRDefault="00A228B3" w:rsidP="00A228B3">
      <w:pPr>
        <w:tabs>
          <w:tab w:val="center" w:pos="4680"/>
          <w:tab w:val="left" w:pos="7560"/>
          <w:tab w:val="left" w:pos="7740"/>
        </w:tabs>
        <w:jc w:val="center"/>
        <w:rPr>
          <w:rFonts w:ascii="Times New Roman" w:hAnsi="Times New Roman" w:cs="Times New Roman"/>
          <w:b/>
        </w:rPr>
      </w:pPr>
      <w:r>
        <w:rPr>
          <w:rFonts w:ascii="Times New Roman" w:hAnsi="Times New Roman" w:cs="Times New Roman"/>
          <w:b/>
        </w:rPr>
        <w:t xml:space="preserve">To whom correspondence should be sent: </w:t>
      </w:r>
    </w:p>
    <w:p w14:paraId="23F50E16" w14:textId="17718AD7" w:rsidR="00A228B3" w:rsidRDefault="00A228B3" w:rsidP="00A228B3">
      <w:pPr>
        <w:tabs>
          <w:tab w:val="center" w:pos="4680"/>
          <w:tab w:val="left" w:pos="7560"/>
          <w:tab w:val="left" w:pos="7740"/>
        </w:tabs>
        <w:jc w:val="center"/>
        <w:rPr>
          <w:rFonts w:ascii="Times New Roman" w:hAnsi="Times New Roman" w:cs="Times New Roman"/>
        </w:rPr>
      </w:pPr>
      <w:r>
        <w:rPr>
          <w:rFonts w:ascii="Times New Roman" w:hAnsi="Times New Roman" w:cs="Times New Roman"/>
        </w:rPr>
        <w:t>Jonathan Borrelli</w:t>
      </w:r>
    </w:p>
    <w:p w14:paraId="417DF01E" w14:textId="35672F7B"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Department of Ecology &amp; Evolution</w:t>
      </w:r>
      <w:r>
        <w:rPr>
          <w:rFonts w:eastAsia="Times New Roman" w:cs="Times New Roman"/>
        </w:rPr>
        <w:br/>
        <w:t>Stony Brook University</w:t>
      </w:r>
      <w:r>
        <w:rPr>
          <w:rFonts w:eastAsia="Times New Roman" w:cs="Times New Roman"/>
        </w:rPr>
        <w:br/>
        <w:t>650 Life Sciences Building</w:t>
      </w:r>
      <w:r>
        <w:rPr>
          <w:rFonts w:eastAsia="Times New Roman" w:cs="Times New Roman"/>
        </w:rPr>
        <w:br/>
        <w:t>Stony Brook, NY 11794-5245</w:t>
      </w:r>
    </w:p>
    <w:p w14:paraId="6F8AB030" w14:textId="77777777" w:rsidR="00A228B3" w:rsidRDefault="00A228B3" w:rsidP="00A228B3">
      <w:pPr>
        <w:tabs>
          <w:tab w:val="center" w:pos="4680"/>
          <w:tab w:val="left" w:pos="7560"/>
          <w:tab w:val="left" w:pos="7740"/>
        </w:tabs>
        <w:jc w:val="center"/>
        <w:rPr>
          <w:rFonts w:eastAsia="Times New Roman" w:cs="Times New Roman"/>
        </w:rPr>
      </w:pPr>
    </w:p>
    <w:p w14:paraId="2DE8F34C" w14:textId="2382816E" w:rsidR="00A228B3" w:rsidRDefault="00A228B3" w:rsidP="00A228B3">
      <w:pPr>
        <w:tabs>
          <w:tab w:val="center" w:pos="4680"/>
          <w:tab w:val="left" w:pos="7560"/>
          <w:tab w:val="left" w:pos="7740"/>
        </w:tabs>
        <w:jc w:val="center"/>
        <w:rPr>
          <w:rFonts w:eastAsia="Times New Roman" w:cs="Times New Roman"/>
        </w:rPr>
      </w:pPr>
      <w:r>
        <w:rPr>
          <w:rFonts w:eastAsia="Times New Roman" w:cs="Times New Roman"/>
        </w:rPr>
        <w:t>Phone: (607) 372-0644</w:t>
      </w:r>
    </w:p>
    <w:p w14:paraId="1BBD0BDF" w14:textId="48500F1E" w:rsidR="00A228B3" w:rsidRPr="00A228B3" w:rsidRDefault="00A228B3" w:rsidP="00A228B3">
      <w:pPr>
        <w:tabs>
          <w:tab w:val="center" w:pos="4680"/>
          <w:tab w:val="left" w:pos="7560"/>
          <w:tab w:val="left" w:pos="7740"/>
        </w:tabs>
        <w:jc w:val="center"/>
        <w:rPr>
          <w:rFonts w:ascii="Times New Roman" w:hAnsi="Times New Roman" w:cs="Times New Roman"/>
        </w:rPr>
        <w:sectPr w:rsidR="00A228B3" w:rsidRPr="00A228B3" w:rsidSect="0008283A">
          <w:footerReference w:type="even" r:id="rId11"/>
          <w:footerReference w:type="default" r:id="rId12"/>
          <w:type w:val="continuous"/>
          <w:pgSz w:w="12240" w:h="15840"/>
          <w:pgMar w:top="1440" w:right="1440" w:bottom="1440" w:left="1440" w:header="720" w:footer="720" w:gutter="0"/>
          <w:lnNumType w:countBy="1" w:restart="continuous"/>
          <w:pgNumType w:start="1"/>
          <w:cols w:space="720"/>
          <w:titlePg/>
          <w:docGrid w:linePitch="360"/>
        </w:sectPr>
      </w:pPr>
      <w:r>
        <w:rPr>
          <w:rFonts w:eastAsia="Times New Roman" w:cs="Times New Roman"/>
        </w:rPr>
        <w:t>Fax: (631) 632-7626</w:t>
      </w:r>
    </w:p>
    <w:p w14:paraId="43ECC398" w14:textId="05E5ACE2" w:rsidR="00FF768F" w:rsidRDefault="00FF768F" w:rsidP="00A228B3">
      <w:pPr>
        <w:spacing w:line="480" w:lineRule="auto"/>
        <w:jc w:val="center"/>
        <w:rPr>
          <w:rFonts w:ascii="Times New Roman" w:hAnsi="Times New Roman" w:cs="Times New Roman"/>
        </w:rPr>
      </w:pPr>
      <w:r>
        <w:rPr>
          <w:rFonts w:ascii="Times New Roman" w:hAnsi="Times New Roman" w:cs="Times New Roman"/>
          <w:b/>
        </w:rPr>
        <w:lastRenderedPageBreak/>
        <w:t>Abstract</w:t>
      </w:r>
    </w:p>
    <w:p w14:paraId="5143A42B" w14:textId="596477B9" w:rsidR="00FF768F" w:rsidRDefault="00FF768F" w:rsidP="00882EDE">
      <w:pPr>
        <w:spacing w:line="480" w:lineRule="auto"/>
        <w:rPr>
          <w:rFonts w:ascii="Times New Roman" w:hAnsi="Times New Roman" w:cs="Times New Roman"/>
        </w:rPr>
      </w:pPr>
      <w:r>
        <w:rPr>
          <w:rFonts w:ascii="Times New Roman" w:hAnsi="Times New Roman" w:cs="Times New Roman"/>
        </w:rPr>
        <w:tab/>
      </w:r>
      <w:r w:rsidR="00213EE2">
        <w:rPr>
          <w:rFonts w:ascii="Times New Roman" w:hAnsi="Times New Roman" w:cs="Times New Roman"/>
        </w:rPr>
        <w:t>Food chains are short, rarely more than five trophic levels long</w:t>
      </w:r>
      <w:r w:rsidR="00BC333F">
        <w:rPr>
          <w:rFonts w:ascii="Times New Roman" w:hAnsi="Times New Roman" w:cs="Times New Roman"/>
        </w:rPr>
        <w:t>. The cause of t</w:t>
      </w:r>
      <w:r w:rsidR="00464D61">
        <w:rPr>
          <w:rFonts w:ascii="Times New Roman" w:hAnsi="Times New Roman" w:cs="Times New Roman"/>
        </w:rPr>
        <w:t>his pattern remains unresolved, and</w:t>
      </w:r>
      <w:r w:rsidR="00BC333F">
        <w:rPr>
          <w:rFonts w:ascii="Times New Roman" w:hAnsi="Times New Roman" w:cs="Times New Roman"/>
        </w:rPr>
        <w:t xml:space="preserve"> no curre</w:t>
      </w:r>
      <w:r w:rsidR="00464D61">
        <w:rPr>
          <w:rFonts w:ascii="Times New Roman" w:hAnsi="Times New Roman" w:cs="Times New Roman"/>
        </w:rPr>
        <w:t>nt hypothesis fully explains this</w:t>
      </w:r>
      <w:r w:rsidR="00BC333F">
        <w:rPr>
          <w:rFonts w:ascii="Times New Roman" w:hAnsi="Times New Roman" w:cs="Times New Roman"/>
        </w:rPr>
        <w:t xml:space="preserve"> phenomenon</w:t>
      </w:r>
      <w:r w:rsidR="00CE2F0A">
        <w:rPr>
          <w:rFonts w:ascii="Times New Roman" w:hAnsi="Times New Roman" w:cs="Times New Roman"/>
        </w:rPr>
        <w:t xml:space="preserve">. </w:t>
      </w:r>
      <w:r>
        <w:rPr>
          <w:rFonts w:ascii="Times New Roman" w:hAnsi="Times New Roman" w:cs="Times New Roman"/>
        </w:rPr>
        <w:t xml:space="preserve">We </w:t>
      </w:r>
      <w:r w:rsidR="00425949">
        <w:rPr>
          <w:rFonts w:ascii="Times New Roman" w:hAnsi="Times New Roman" w:cs="Times New Roman"/>
        </w:rPr>
        <w:t>offer an explanation based on the stability of</w:t>
      </w:r>
      <w:r>
        <w:rPr>
          <w:rFonts w:ascii="Times New Roman" w:hAnsi="Times New Roman" w:cs="Times New Roman"/>
        </w:rPr>
        <w:t xml:space="preserve"> food chains</w:t>
      </w:r>
      <w:r w:rsidR="00425949">
        <w:rPr>
          <w:rFonts w:ascii="Times New Roman" w:hAnsi="Times New Roman" w:cs="Times New Roman"/>
        </w:rPr>
        <w:t xml:space="preserve"> that have been</w:t>
      </w:r>
      <w:r w:rsidR="00807467">
        <w:rPr>
          <w:rFonts w:ascii="Times New Roman" w:hAnsi="Times New Roman" w:cs="Times New Roman"/>
        </w:rPr>
        <w:t xml:space="preserve"> shifted away from linearity </w:t>
      </w:r>
      <w:r w:rsidR="00213EE2">
        <w:rPr>
          <w:rFonts w:ascii="Times New Roman" w:hAnsi="Times New Roman" w:cs="Times New Roman"/>
        </w:rPr>
        <w:t>to be</w:t>
      </w:r>
      <w:r w:rsidR="00425949">
        <w:rPr>
          <w:rFonts w:ascii="Times New Roman" w:hAnsi="Times New Roman" w:cs="Times New Roman"/>
        </w:rPr>
        <w:t xml:space="preserve"> more web-like</w:t>
      </w:r>
      <w:r w:rsidR="00807467">
        <w:rPr>
          <w:rFonts w:ascii="Times New Roman" w:hAnsi="Times New Roman" w:cs="Times New Roman"/>
        </w:rPr>
        <w:t xml:space="preserve">. </w:t>
      </w:r>
      <w:r w:rsidR="00464D61">
        <w:rPr>
          <w:rFonts w:ascii="Times New Roman" w:hAnsi="Times New Roman" w:cs="Times New Roman"/>
        </w:rPr>
        <w:t>The</w:t>
      </w:r>
      <w:r w:rsidR="00807467">
        <w:rPr>
          <w:rFonts w:ascii="Times New Roman" w:hAnsi="Times New Roman" w:cs="Times New Roman"/>
        </w:rPr>
        <w:t xml:space="preserve"> shift </w:t>
      </w:r>
      <w:r w:rsidR="00464D61">
        <w:rPr>
          <w:rFonts w:ascii="Times New Roman" w:hAnsi="Times New Roman" w:cs="Times New Roman"/>
        </w:rPr>
        <w:t>from linear</w:t>
      </w:r>
      <w:r w:rsidR="00807467">
        <w:rPr>
          <w:rFonts w:ascii="Times New Roman" w:hAnsi="Times New Roman" w:cs="Times New Roman"/>
        </w:rPr>
        <w:t xml:space="preserve"> chains </w:t>
      </w:r>
      <w:r w:rsidR="00464D61">
        <w:rPr>
          <w:rFonts w:ascii="Times New Roman" w:hAnsi="Times New Roman" w:cs="Times New Roman"/>
        </w:rPr>
        <w:t>to webs was accomplished by making</w:t>
      </w:r>
      <w:r w:rsidR="00807467">
        <w:rPr>
          <w:rFonts w:ascii="Times New Roman" w:hAnsi="Times New Roman" w:cs="Times New Roman"/>
        </w:rPr>
        <w:t xml:space="preserve"> each trophic level consume all levels below its own.</w:t>
      </w:r>
      <w:r>
        <w:rPr>
          <w:rFonts w:ascii="Times New Roman" w:hAnsi="Times New Roman" w:cs="Times New Roman"/>
        </w:rPr>
        <w:t xml:space="preserve"> </w:t>
      </w:r>
      <w:r w:rsidR="00CE2F0A">
        <w:rPr>
          <w:rFonts w:ascii="Times New Roman" w:hAnsi="Times New Roman" w:cs="Times New Roman"/>
        </w:rPr>
        <w:t xml:space="preserve">The </w:t>
      </w:r>
      <w:r w:rsidR="00213EE2">
        <w:rPr>
          <w:rFonts w:ascii="Times New Roman" w:hAnsi="Times New Roman" w:cs="Times New Roman"/>
        </w:rPr>
        <w:t>probability</w:t>
      </w:r>
      <w:r w:rsidR="00CE2F0A">
        <w:rPr>
          <w:rFonts w:ascii="Times New Roman" w:hAnsi="Times New Roman" w:cs="Times New Roman"/>
        </w:rPr>
        <w:t xml:space="preserve"> of </w:t>
      </w:r>
      <w:r w:rsidR="00464D61">
        <w:rPr>
          <w:rFonts w:ascii="Times New Roman" w:hAnsi="Times New Roman" w:cs="Times New Roman"/>
        </w:rPr>
        <w:t xml:space="preserve">stability for </w:t>
      </w:r>
      <w:r w:rsidR="00CE2F0A">
        <w:rPr>
          <w:rFonts w:ascii="Times New Roman" w:hAnsi="Times New Roman" w:cs="Times New Roman"/>
        </w:rPr>
        <w:t xml:space="preserve">such </w:t>
      </w:r>
      <w:r w:rsidR="00807467">
        <w:rPr>
          <w:rFonts w:ascii="Times New Roman" w:hAnsi="Times New Roman" w:cs="Times New Roman"/>
        </w:rPr>
        <w:t xml:space="preserve">“universal omnivory” </w:t>
      </w:r>
      <w:r w:rsidR="00CE2F0A">
        <w:rPr>
          <w:rFonts w:ascii="Times New Roman" w:hAnsi="Times New Roman" w:cs="Times New Roman"/>
        </w:rPr>
        <w:t>chain</w:t>
      </w:r>
      <w:r w:rsidR="00807467">
        <w:rPr>
          <w:rFonts w:ascii="Times New Roman" w:hAnsi="Times New Roman" w:cs="Times New Roman"/>
        </w:rPr>
        <w:t>s</w:t>
      </w:r>
      <w:r w:rsidR="00CE2F0A">
        <w:rPr>
          <w:rFonts w:ascii="Times New Roman" w:hAnsi="Times New Roman" w:cs="Times New Roman"/>
        </w:rPr>
        <w:t xml:space="preserve"> </w:t>
      </w:r>
      <w:r w:rsidR="00464D61">
        <w:rPr>
          <w:rFonts w:ascii="Times New Roman" w:hAnsi="Times New Roman" w:cs="Times New Roman"/>
        </w:rPr>
        <w:t>declined</w:t>
      </w:r>
      <w:r w:rsidR="00CE2F0A">
        <w:rPr>
          <w:rFonts w:ascii="Times New Roman" w:hAnsi="Times New Roman" w:cs="Times New Roman"/>
        </w:rPr>
        <w:t xml:space="preserve"> strongly with </w:t>
      </w:r>
      <w:r w:rsidR="00464D61">
        <w:rPr>
          <w:rFonts w:ascii="Times New Roman" w:hAnsi="Times New Roman" w:cs="Times New Roman"/>
        </w:rPr>
        <w:t xml:space="preserve">chain </w:t>
      </w:r>
      <w:r w:rsidR="00CE2F0A">
        <w:rPr>
          <w:rFonts w:ascii="Times New Roman" w:hAnsi="Times New Roman" w:cs="Times New Roman"/>
        </w:rPr>
        <w:t>le</w:t>
      </w:r>
      <w:r w:rsidR="00464D61">
        <w:rPr>
          <w:rFonts w:ascii="Times New Roman" w:hAnsi="Times New Roman" w:cs="Times New Roman"/>
        </w:rPr>
        <w:t xml:space="preserve">ngth, and was </w:t>
      </w:r>
      <w:r w:rsidR="00CE2F0A">
        <w:rPr>
          <w:rFonts w:ascii="Times New Roman" w:hAnsi="Times New Roman" w:cs="Times New Roman"/>
        </w:rPr>
        <w:t>as low as 1% with six level chains</w:t>
      </w:r>
      <w:r w:rsidR="00213EE2">
        <w:rPr>
          <w:rFonts w:ascii="Times New Roman" w:hAnsi="Times New Roman" w:cs="Times New Roman"/>
        </w:rPr>
        <w:t xml:space="preserve"> </w:t>
      </w:r>
      <w:r w:rsidR="00464D61">
        <w:rPr>
          <w:rFonts w:ascii="Times New Roman" w:hAnsi="Times New Roman" w:cs="Times New Roman"/>
        </w:rPr>
        <w:t xml:space="preserve">but </w:t>
      </w:r>
      <w:r w:rsidR="00213EE2">
        <w:rPr>
          <w:rFonts w:ascii="Times New Roman" w:hAnsi="Times New Roman" w:cs="Times New Roman"/>
        </w:rPr>
        <w:t>highest for two and three level chains</w:t>
      </w:r>
      <w:r w:rsidR="00CE2F0A">
        <w:rPr>
          <w:rFonts w:ascii="Times New Roman" w:hAnsi="Times New Roman" w:cs="Times New Roman"/>
        </w:rPr>
        <w:t>.</w:t>
      </w:r>
      <w:r w:rsidR="00BC333F">
        <w:rPr>
          <w:rFonts w:ascii="Times New Roman" w:hAnsi="Times New Roman" w:cs="Times New Roman"/>
        </w:rPr>
        <w:t xml:space="preserve"> Th</w:t>
      </w:r>
      <w:r w:rsidR="00807467">
        <w:rPr>
          <w:rFonts w:ascii="Times New Roman" w:hAnsi="Times New Roman" w:cs="Times New Roman"/>
        </w:rPr>
        <w:t>e</w:t>
      </w:r>
      <w:r w:rsidR="00BC333F">
        <w:rPr>
          <w:rFonts w:ascii="Times New Roman" w:hAnsi="Times New Roman" w:cs="Times New Roman"/>
        </w:rPr>
        <w:t xml:space="preserve"> simp</w:t>
      </w:r>
      <w:r w:rsidR="005A68FC">
        <w:rPr>
          <w:rFonts w:ascii="Times New Roman" w:hAnsi="Times New Roman" w:cs="Times New Roman"/>
        </w:rPr>
        <w:t>le view</w:t>
      </w:r>
      <w:r w:rsidR="00807467">
        <w:rPr>
          <w:rFonts w:ascii="Times New Roman" w:hAnsi="Times New Roman" w:cs="Times New Roman"/>
        </w:rPr>
        <w:t xml:space="preserve"> that longer, reticulated chains are less stable</w:t>
      </w:r>
      <w:r w:rsidR="00464D61">
        <w:rPr>
          <w:rFonts w:ascii="Times New Roman" w:hAnsi="Times New Roman" w:cs="Times New Roman"/>
        </w:rPr>
        <w:t xml:space="preserve"> seems to resolve the</w:t>
      </w:r>
      <w:r w:rsidR="005A68FC">
        <w:rPr>
          <w:rFonts w:ascii="Times New Roman" w:hAnsi="Times New Roman" w:cs="Times New Roman"/>
        </w:rPr>
        <w:t xml:space="preserve"> long-</w:t>
      </w:r>
      <w:r>
        <w:rPr>
          <w:rFonts w:ascii="Times New Roman" w:hAnsi="Times New Roman" w:cs="Times New Roman"/>
        </w:rPr>
        <w:t xml:space="preserve">standing </w:t>
      </w:r>
      <w:r w:rsidR="00464D61">
        <w:rPr>
          <w:rFonts w:ascii="Times New Roman" w:hAnsi="Times New Roman" w:cs="Times New Roman"/>
        </w:rPr>
        <w:t>question</w:t>
      </w:r>
      <w:r w:rsidR="00CE2F0A">
        <w:rPr>
          <w:rFonts w:ascii="Times New Roman" w:hAnsi="Times New Roman" w:cs="Times New Roman"/>
        </w:rPr>
        <w:t xml:space="preserve"> of</w:t>
      </w:r>
      <w:r>
        <w:rPr>
          <w:rFonts w:ascii="Times New Roman" w:hAnsi="Times New Roman" w:cs="Times New Roman"/>
        </w:rPr>
        <w:t xml:space="preserve"> why there are so few trophic levels in nature. </w:t>
      </w:r>
    </w:p>
    <w:p w14:paraId="78552922" w14:textId="77777777" w:rsidR="00C51313" w:rsidRDefault="00C51313" w:rsidP="00882EDE">
      <w:pPr>
        <w:spacing w:line="480" w:lineRule="auto"/>
        <w:rPr>
          <w:rFonts w:ascii="Times New Roman" w:hAnsi="Times New Roman" w:cs="Times New Roman"/>
        </w:rPr>
      </w:pPr>
    </w:p>
    <w:p w14:paraId="50CD07B0" w14:textId="77777777" w:rsidR="006136FA" w:rsidRDefault="006136FA" w:rsidP="00FB7AC3">
      <w:pPr>
        <w:spacing w:line="480" w:lineRule="auto"/>
        <w:rPr>
          <w:rFonts w:ascii="Times New Roman" w:hAnsi="Times New Roman" w:cs="Times New Roman"/>
          <w:b/>
        </w:rPr>
        <w:sectPr w:rsidR="006136FA" w:rsidSect="0008283A">
          <w:pgSz w:w="12240" w:h="15840"/>
          <w:pgMar w:top="1440" w:right="1440" w:bottom="1440" w:left="1440" w:header="720" w:footer="720" w:gutter="0"/>
          <w:lnNumType w:countBy="1" w:restart="continuous"/>
          <w:pgNumType w:start="1"/>
          <w:cols w:space="720"/>
          <w:titlePg/>
          <w:docGrid w:linePitch="360"/>
        </w:sectPr>
      </w:pPr>
    </w:p>
    <w:p w14:paraId="30325D2C" w14:textId="5E5A2DBA" w:rsidR="00FB7AC3" w:rsidRPr="00FB7AC3" w:rsidRDefault="0065625C" w:rsidP="00FB7AC3">
      <w:pPr>
        <w:spacing w:line="480" w:lineRule="auto"/>
        <w:rPr>
          <w:rFonts w:ascii="Times New Roman" w:hAnsi="Times New Roman" w:cs="Times New Roman"/>
          <w:b/>
        </w:rPr>
      </w:pPr>
      <w:r w:rsidRPr="00690433">
        <w:rPr>
          <w:rFonts w:ascii="Times New Roman" w:hAnsi="Times New Roman" w:cs="Times New Roman"/>
          <w:b/>
        </w:rPr>
        <w:lastRenderedPageBreak/>
        <w:t>Introduction</w:t>
      </w:r>
    </w:p>
    <w:p w14:paraId="18CFF215" w14:textId="3F70D99C" w:rsidR="00795958" w:rsidRPr="00922906" w:rsidRDefault="009C36CD" w:rsidP="000428C4">
      <w:pPr>
        <w:spacing w:line="480" w:lineRule="auto"/>
        <w:ind w:firstLine="720"/>
        <w:rPr>
          <w:rFonts w:ascii="Times New Roman" w:hAnsi="Times New Roman" w:cs="Times New Roman"/>
        </w:rPr>
      </w:pPr>
      <w:r>
        <w:rPr>
          <w:rFonts w:ascii="Times New Roman" w:hAnsi="Times New Roman" w:cs="Times New Roman"/>
        </w:rPr>
        <w:t>Food chains are</w:t>
      </w:r>
      <w:r w:rsidR="00CC6551">
        <w:rPr>
          <w:rFonts w:ascii="Times New Roman" w:hAnsi="Times New Roman" w:cs="Times New Roman"/>
        </w:rPr>
        <w:t xml:space="preserve"> typically</w:t>
      </w:r>
      <w:r>
        <w:rPr>
          <w:rFonts w:ascii="Times New Roman" w:hAnsi="Times New Roman" w:cs="Times New Roman"/>
        </w:rPr>
        <w:t xml:space="preserve"> short, often </w:t>
      </w:r>
      <w:r w:rsidR="00F83D69">
        <w:rPr>
          <w:rFonts w:ascii="Times New Roman" w:hAnsi="Times New Roman" w:cs="Times New Roman"/>
        </w:rPr>
        <w:t>having</w:t>
      </w:r>
      <w:r w:rsidR="00CC6551">
        <w:rPr>
          <w:rFonts w:ascii="Times New Roman" w:hAnsi="Times New Roman" w:cs="Times New Roman"/>
        </w:rPr>
        <w:t xml:space="preserve"> as few as</w:t>
      </w:r>
      <w:r w:rsidR="00F83D69">
        <w:rPr>
          <w:rFonts w:ascii="Times New Roman" w:hAnsi="Times New Roman" w:cs="Times New Roman"/>
        </w:rPr>
        <w:t xml:space="preserve"> three </w:t>
      </w:r>
      <w:r>
        <w:rPr>
          <w:rFonts w:ascii="Times New Roman" w:hAnsi="Times New Roman" w:cs="Times New Roman"/>
        </w:rPr>
        <w:t xml:space="preserve">levels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"uris" : [ "http://www.mendeley.com/documents/?uuid=b466748e-ba04-44ac-aca7-3184b9287e42" ] }, { "id" : "ITEM-2", "itemData" : { "author" : [ { "dropping-particle" : "", "family" : "Elton", "given" : "CS", "non-dropping-particle" : "", "parse-names" : false, "suffix" : "" } ], "id" : "ITEM-2", "issued" : { "date-parts" : [ [ "1927" ] ] }, "page" : "209", "publisher" : "Macmillan Co.", "publisher-place" : "New York, New York, USA", "title" : "Animal ecology", "type" : "book" }, "uris" : [ "http://www.mendeley.com/documents/?uuid=ca46179b-e946-47f3-9827-52ea9b945464" ] } ], "mendeley" : { "previouslyFormattedCitation" : "(Elton 1927; Pimm &amp; Lawton 1977)" }, "properties" : { "noteIndex" : 0 }, "schema" : "https://github.com/citation-style-language/schema/raw/master/csl-citation.json" }</w:instrText>
      </w:r>
      <w:r>
        <w:rPr>
          <w:rFonts w:ascii="Times New Roman" w:hAnsi="Times New Roman" w:cs="Times New Roman"/>
        </w:rPr>
        <w:fldChar w:fldCharType="separate"/>
      </w:r>
      <w:r w:rsidRPr="009C36CD">
        <w:rPr>
          <w:rFonts w:ascii="Times New Roman" w:hAnsi="Times New Roman" w:cs="Times New Roman"/>
          <w:noProof/>
        </w:rPr>
        <w:t>(Elton 1927; Pimm &amp; Lawton 1977)</w:t>
      </w:r>
      <w:r>
        <w:rPr>
          <w:rFonts w:ascii="Times New Roman" w:hAnsi="Times New Roman" w:cs="Times New Roman"/>
        </w:rPr>
        <w:fldChar w:fldCharType="end"/>
      </w:r>
      <w:r w:rsidR="00F83D69">
        <w:rPr>
          <w:rFonts w:ascii="Times New Roman" w:hAnsi="Times New Roman" w:cs="Times New Roman"/>
        </w:rPr>
        <w:t xml:space="preserve"> and rarely more than five </w:t>
      </w:r>
      <w:r w:rsidR="00F83D6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"id" : "ITEM-2", "itemData" : { "author" : [ { "dropping-particle" : "", "family" : "Yodzis", "given" : "P", "non-dropping-particle" : "", "parse-names" : false, "suffix" : "" } ], "container-title" : "Journal of Theoretical Biology", "id" : "ITEM-2", "issued" : { "date-parts" : [ [ "1981" ] ] }, "page" : "103-117", "title" : "The structure of assembled communities", "type" : "article-journal", "volume" : "92" }, "uris" : [ "http://www.mendeley.com/documents/?uuid=380f4276-7df1-4550-b8b3-e38e8888d707" ] } ], "mendeley" : { "previouslyFormattedCitation" : "(Yodzis 1981; Pimm 1982)" }, "properties" : { "noteIndex" : 0 }, "schema" : "https://github.com/citation-style-language/schema/raw/master/csl-citation.json" }</w:instrText>
      </w:r>
      <w:r w:rsidR="00F83D69">
        <w:rPr>
          <w:rFonts w:ascii="Times New Roman" w:hAnsi="Times New Roman" w:cs="Times New Roman"/>
        </w:rPr>
        <w:fldChar w:fldCharType="separate"/>
      </w:r>
      <w:r w:rsidR="00F83D69" w:rsidRPr="00F83D69">
        <w:rPr>
          <w:rFonts w:ascii="Times New Roman" w:hAnsi="Times New Roman" w:cs="Times New Roman"/>
          <w:noProof/>
        </w:rPr>
        <w:t>(Yodzis 1981; Pimm 1982)</w:t>
      </w:r>
      <w:r w:rsidR="00F83D69">
        <w:rPr>
          <w:rFonts w:ascii="Times New Roman" w:hAnsi="Times New Roman" w:cs="Times New Roman"/>
        </w:rPr>
        <w:fldChar w:fldCharType="end"/>
      </w:r>
      <w:r>
        <w:rPr>
          <w:rFonts w:ascii="Times New Roman" w:hAnsi="Times New Roman" w:cs="Times New Roman"/>
        </w:rPr>
        <w:t>.</w:t>
      </w:r>
      <w:r w:rsidR="00795958">
        <w:rPr>
          <w:rFonts w:ascii="Times New Roman" w:hAnsi="Times New Roman" w:cs="Times New Roman"/>
        </w:rPr>
        <w:t xml:space="preserve"> </w:t>
      </w:r>
      <w:r w:rsidR="005E02C9">
        <w:rPr>
          <w:rFonts w:ascii="Times New Roman" w:hAnsi="Times New Roman" w:cs="Times New Roman"/>
        </w:rPr>
        <w:t xml:space="preserve">The distribution of trophic position, measured as 1 plus the average trophic position of a species’ prey, for 50 published food webs shows that </w:t>
      </w:r>
      <w:r w:rsidR="004003F4">
        <w:rPr>
          <w:rFonts w:ascii="Times New Roman" w:hAnsi="Times New Roman" w:cs="Times New Roman"/>
        </w:rPr>
        <w:t>most species have a trophic position around 2 or 3</w:t>
      </w:r>
      <w:r w:rsidR="00357EFC">
        <w:rPr>
          <w:rFonts w:ascii="Times New Roman" w:hAnsi="Times New Roman" w:cs="Times New Roman"/>
        </w:rPr>
        <w:t xml:space="preserve"> (</w:t>
      </w:r>
      <w:r w:rsidR="00357EFC" w:rsidRPr="005E02C9">
        <w:rPr>
          <w:rFonts w:ascii="Times New Roman" w:hAnsi="Times New Roman" w:cs="Times New Roman"/>
          <w:b/>
        </w:rPr>
        <w:t>Figure 1</w:t>
      </w:r>
      <w:r w:rsidR="00357EFC">
        <w:rPr>
          <w:rFonts w:ascii="Times New Roman" w:hAnsi="Times New Roman" w:cs="Times New Roman"/>
          <w:b/>
        </w:rPr>
        <w:t>a</w:t>
      </w:r>
      <w:r w:rsidR="00357EFC" w:rsidRPr="005E02C9">
        <w:rPr>
          <w:rFonts w:ascii="Times New Roman" w:hAnsi="Times New Roman" w:cs="Times New Roman"/>
        </w:rPr>
        <w:t>)</w:t>
      </w:r>
      <w:r w:rsidR="004003F4">
        <w:rPr>
          <w:rFonts w:ascii="Times New Roman" w:hAnsi="Times New Roman" w:cs="Times New Roman"/>
        </w:rPr>
        <w:t xml:space="preserve">. Very few species have a trophic position higher than 5 in these food webs (see Supplemental Information for details on the webs used). </w:t>
      </w:r>
      <w:r w:rsidR="00922906">
        <w:rPr>
          <w:rFonts w:ascii="Times New Roman" w:hAnsi="Times New Roman" w:cs="Times New Roman"/>
        </w:rPr>
        <w:t>Alternatively,</w:t>
      </w:r>
      <w:r w:rsidR="004003F4">
        <w:rPr>
          <w:rFonts w:ascii="Times New Roman" w:hAnsi="Times New Roman" w:cs="Times New Roman"/>
        </w:rPr>
        <w:t xml:space="preserve"> </w:t>
      </w:r>
      <w:r w:rsidR="00922906">
        <w:rPr>
          <w:rFonts w:ascii="Times New Roman" w:hAnsi="Times New Roman" w:cs="Times New Roman"/>
        </w:rPr>
        <w:t>the single longest chain in each of 50 published webs is most frequently between 3 and 5 levels</w:t>
      </w:r>
      <w:r w:rsidR="00E812F4">
        <w:rPr>
          <w:rFonts w:ascii="Times New Roman" w:hAnsi="Times New Roman" w:cs="Times New Roman"/>
        </w:rPr>
        <w:t xml:space="preserve"> (</w:t>
      </w:r>
      <w:r w:rsidR="00E812F4">
        <w:rPr>
          <w:rFonts w:ascii="Times New Roman" w:hAnsi="Times New Roman" w:cs="Times New Roman"/>
          <w:b/>
        </w:rPr>
        <w:t>Figure 1b</w:t>
      </w:r>
      <w:r w:rsidR="00E812F4">
        <w:rPr>
          <w:rFonts w:ascii="Times New Roman" w:hAnsi="Times New Roman" w:cs="Times New Roman"/>
        </w:rPr>
        <w:t>)</w:t>
      </w:r>
      <w:r w:rsidR="00922906">
        <w:rPr>
          <w:rFonts w:ascii="Times New Roman" w:hAnsi="Times New Roman" w:cs="Times New Roman"/>
        </w:rPr>
        <w:t>.</w:t>
      </w:r>
      <w:r w:rsidR="00823BD1">
        <w:rPr>
          <w:rFonts w:ascii="Times New Roman" w:hAnsi="Times New Roman" w:cs="Times New Roman"/>
        </w:rPr>
        <w:t xml:space="preserve"> A</w:t>
      </w:r>
      <w:r w:rsidR="00357EFC">
        <w:rPr>
          <w:rFonts w:ascii="Times New Roman" w:hAnsi="Times New Roman" w:cs="Times New Roman"/>
        </w:rPr>
        <w:t xml:space="preserve"> recent study</w:t>
      </w:r>
      <w:r w:rsidR="00823BD1">
        <w:rPr>
          <w:rFonts w:ascii="Times New Roman" w:hAnsi="Times New Roman" w:cs="Times New Roman"/>
        </w:rPr>
        <w:t xml:space="preserve"> by</w:t>
      </w:r>
      <w:r w:rsidR="00357EFC">
        <w:rPr>
          <w:rFonts w:ascii="Times New Roman" w:hAnsi="Times New Roman" w:cs="Times New Roman"/>
        </w:rPr>
        <w:t xml:space="preserve"> Ulanowicz et al. </w:t>
      </w:r>
      <w:r w:rsidR="00357E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357EFC">
        <w:rPr>
          <w:rFonts w:ascii="Times New Roman" w:hAnsi="Times New Roman" w:cs="Times New Roman"/>
        </w:rPr>
        <w:fldChar w:fldCharType="separate"/>
      </w:r>
      <w:r w:rsidR="00357EFC" w:rsidRPr="00357EFC">
        <w:rPr>
          <w:rFonts w:ascii="Times New Roman" w:hAnsi="Times New Roman" w:cs="Times New Roman"/>
          <w:noProof/>
        </w:rPr>
        <w:t>(2013)</w:t>
      </w:r>
      <w:r w:rsidR="00357EFC">
        <w:rPr>
          <w:rFonts w:ascii="Times New Roman" w:hAnsi="Times New Roman" w:cs="Times New Roman"/>
        </w:rPr>
        <w:fldChar w:fldCharType="end"/>
      </w:r>
      <w:r w:rsidR="00357EFC">
        <w:rPr>
          <w:rFonts w:ascii="Times New Roman" w:hAnsi="Times New Roman" w:cs="Times New Roman"/>
        </w:rPr>
        <w:t xml:space="preserve"> demonstrated that </w:t>
      </w:r>
      <w:r w:rsidR="00E812F4">
        <w:rPr>
          <w:rFonts w:ascii="Times New Roman" w:hAnsi="Times New Roman" w:cs="Times New Roman"/>
        </w:rPr>
        <w:t>by</w:t>
      </w:r>
      <w:r w:rsidR="00357EFC">
        <w:rPr>
          <w:rFonts w:ascii="Times New Roman" w:hAnsi="Times New Roman" w:cs="Times New Roman"/>
        </w:rPr>
        <w:t xml:space="preserve"> accounting for the amount of </w:t>
      </w:r>
      <w:r w:rsidR="00E812F4">
        <w:rPr>
          <w:rFonts w:ascii="Times New Roman" w:hAnsi="Times New Roman" w:cs="Times New Roman"/>
        </w:rPr>
        <w:t>biomass flowing along the links the</w:t>
      </w:r>
      <w:r w:rsidR="00357EFC">
        <w:rPr>
          <w:rFonts w:ascii="Times New Roman" w:hAnsi="Times New Roman" w:cs="Times New Roman"/>
        </w:rPr>
        <w:t xml:space="preserve"> </w:t>
      </w:r>
      <w:r w:rsidR="00E812F4">
        <w:rPr>
          <w:rFonts w:ascii="Times New Roman" w:hAnsi="Times New Roman" w:cs="Times New Roman"/>
        </w:rPr>
        <w:t xml:space="preserve">number of effective trophic levels </w:t>
      </w:r>
      <w:r w:rsidR="00357EFC">
        <w:rPr>
          <w:rFonts w:ascii="Times New Roman" w:hAnsi="Times New Roman" w:cs="Times New Roman"/>
        </w:rPr>
        <w:t xml:space="preserve">is </w:t>
      </w:r>
      <w:r w:rsidR="00E812F4">
        <w:rPr>
          <w:rFonts w:ascii="Times New Roman" w:hAnsi="Times New Roman" w:cs="Times New Roman"/>
        </w:rPr>
        <w:t>approximately</w:t>
      </w:r>
      <w:r w:rsidR="00357EFC">
        <w:rPr>
          <w:rFonts w:ascii="Times New Roman" w:hAnsi="Times New Roman" w:cs="Times New Roman"/>
        </w:rPr>
        <w:t xml:space="preserve"> 3</w:t>
      </w:r>
      <w:r w:rsidR="00E812F4">
        <w:rPr>
          <w:rFonts w:ascii="Times New Roman" w:hAnsi="Times New Roman" w:cs="Times New Roman"/>
        </w:rPr>
        <w:t xml:space="preserve"> for a set of 16 networks</w:t>
      </w:r>
      <w:r w:rsidR="00357EFC">
        <w:rPr>
          <w:rFonts w:ascii="Times New Roman" w:hAnsi="Times New Roman" w:cs="Times New Roman"/>
        </w:rPr>
        <w:t xml:space="preserve">. </w:t>
      </w:r>
      <w:r w:rsidR="00823BD1">
        <w:rPr>
          <w:rFonts w:ascii="Times New Roman" w:hAnsi="Times New Roman" w:cs="Times New Roman"/>
        </w:rPr>
        <w:t xml:space="preserve">Ulanowicz et al. </w:t>
      </w:r>
      <w:r w:rsidR="00823BD1">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"10.1111/ele.12216", "ISSN" : "1461023X", "author" : [ { "dropping-particle" : "", "family" : "Ulanowicz", "given" : "Robert E.", "non-dropping-particle" : "", "parse-names" : false, "suffix" : "" }, { "dropping-particle" : "", "family" : "Holt", "given" : "Robert D.", "non-dropping-particle" : "", "parse-names" : false, "suffix" : "" }, { "dropping-particle" : "", "family" : "Barfield", "given" : "Michael", "non-dropping-particle" : "", "parse-names" : false, "suffix" : "" } ], "container-title" : "Ecology Letters", "editor" : [ { "dropping-particle" : "", "family" : "Gross", "given" : "Kevin", "non-dropping-particle" : "", "parse-names" : false, "suffix" : "" } ], "id" : "ITEM-1", "issue" : "2", "issued" : { "date-parts" : [ [ "2013", "11", "5" ] ] }, "page" : "127-136", "title" : "Limits on ecosystem trophic complexity: insights from ecological network analysis", "type" : "article-journal", "volume" : "17" }, "suppress-author" : 1, "uris" : [ "http://www.mendeley.com/documents/?uuid=f6bf064f-b473-4f73-8a11-e4aa15eb52e5" ] } ], "mendeley" : { "previouslyFormattedCitation" : "(2013)" }, "properties" : { "noteIndex" : 0 }, "schema" : "https://github.com/citation-style-language/schema/raw/master/csl-citation.json" }</w:instrText>
      </w:r>
      <w:r w:rsidR="00823BD1">
        <w:rPr>
          <w:rFonts w:ascii="Times New Roman" w:hAnsi="Times New Roman" w:cs="Times New Roman"/>
        </w:rPr>
        <w:fldChar w:fldCharType="separate"/>
      </w:r>
      <w:r w:rsidR="00823BD1" w:rsidRPr="00823BD1">
        <w:rPr>
          <w:rFonts w:ascii="Times New Roman" w:hAnsi="Times New Roman" w:cs="Times New Roman"/>
          <w:noProof/>
        </w:rPr>
        <w:t>(2013)</w:t>
      </w:r>
      <w:r w:rsidR="00823BD1">
        <w:rPr>
          <w:rFonts w:ascii="Times New Roman" w:hAnsi="Times New Roman" w:cs="Times New Roman"/>
        </w:rPr>
        <w:fldChar w:fldCharType="end"/>
      </w:r>
      <w:r w:rsidR="00823BD1">
        <w:rPr>
          <w:rFonts w:ascii="Times New Roman" w:hAnsi="Times New Roman" w:cs="Times New Roman"/>
        </w:rPr>
        <w:t xml:space="preserve"> speculated that</w:t>
      </w:r>
      <w:r w:rsidR="007D20EC">
        <w:rPr>
          <w:rFonts w:ascii="Times New Roman" w:hAnsi="Times New Roman" w:cs="Times New Roman"/>
        </w:rPr>
        <w:t xml:space="preserve"> this pattern may result from the elimination of</w:t>
      </w:r>
      <w:r w:rsidR="00823BD1">
        <w:rPr>
          <w:rFonts w:ascii="Times New Roman" w:hAnsi="Times New Roman" w:cs="Times New Roman"/>
        </w:rPr>
        <w:t xml:space="preserve"> </w:t>
      </w:r>
      <w:r w:rsidR="007D20EC">
        <w:rPr>
          <w:rFonts w:ascii="Times New Roman" w:hAnsi="Times New Roman" w:cs="Times New Roman"/>
        </w:rPr>
        <w:t xml:space="preserve">configurations of interacting species that are less likely to persist that others. We think that our results, outlined below, provide strong support for the general ideas developed in their perspectives paper.  </w:t>
      </w:r>
      <w:r w:rsidR="00823BD1">
        <w:rPr>
          <w:rFonts w:ascii="Times New Roman" w:hAnsi="Times New Roman" w:cs="Times New Roman"/>
        </w:rPr>
        <w:t xml:space="preserve"> </w:t>
      </w:r>
    </w:p>
    <w:p w14:paraId="77BD1719" w14:textId="33C5F959" w:rsidR="0065625C" w:rsidRDefault="00981733" w:rsidP="000428C4">
      <w:pPr>
        <w:spacing w:line="480" w:lineRule="auto"/>
        <w:ind w:firstLine="720"/>
        <w:rPr>
          <w:rFonts w:ascii="Times New Roman" w:hAnsi="Times New Roman" w:cs="Times New Roman"/>
        </w:rPr>
      </w:pPr>
      <w:r>
        <w:rPr>
          <w:rFonts w:ascii="Times New Roman" w:hAnsi="Times New Roman" w:cs="Times New Roman"/>
        </w:rPr>
        <w:t xml:space="preserve">The </w:t>
      </w:r>
      <w:r w:rsidR="00CC6551">
        <w:rPr>
          <w:rFonts w:ascii="Times New Roman" w:hAnsi="Times New Roman" w:cs="Times New Roman"/>
        </w:rPr>
        <w:t>limitation</w:t>
      </w:r>
      <w:r>
        <w:rPr>
          <w:rFonts w:ascii="Times New Roman" w:hAnsi="Times New Roman" w:cs="Times New Roman"/>
        </w:rPr>
        <w:t xml:space="preserve"> of food chain</w:t>
      </w:r>
      <w:r w:rsidR="00CC6551">
        <w:rPr>
          <w:rFonts w:ascii="Times New Roman" w:hAnsi="Times New Roman" w:cs="Times New Roman"/>
        </w:rPr>
        <w:t xml:space="preserve"> length </w:t>
      </w:r>
      <w:r>
        <w:rPr>
          <w:rFonts w:ascii="Times New Roman" w:hAnsi="Times New Roman" w:cs="Times New Roman"/>
        </w:rPr>
        <w:t xml:space="preserve">has </w:t>
      </w:r>
      <w:r w:rsidR="00757B7F">
        <w:rPr>
          <w:rFonts w:ascii="Times New Roman" w:hAnsi="Times New Roman" w:cs="Times New Roman"/>
        </w:rPr>
        <w:t>been addressed in a number of ways from energetics to foraging theory to dynamic constraints</w:t>
      </w:r>
      <w:r w:rsidR="00A4251F">
        <w:rPr>
          <w:rFonts w:ascii="Times New Roman" w:hAnsi="Times New Roman" w:cs="Times New Roman"/>
        </w:rPr>
        <w:t xml:space="preserve"> </w:t>
      </w:r>
      <w:r w:rsidR="00A4251F">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A4251F">
        <w:rPr>
          <w:rFonts w:ascii="Times New Roman" w:hAnsi="Times New Roman" w:cs="Times New Roman"/>
        </w:rPr>
        <w:fldChar w:fldCharType="separate"/>
      </w:r>
      <w:r w:rsidR="00A4251F" w:rsidRPr="00A4251F">
        <w:rPr>
          <w:rFonts w:ascii="Times New Roman" w:hAnsi="Times New Roman" w:cs="Times New Roman"/>
          <w:noProof/>
        </w:rPr>
        <w:t>(Post 2002)</w:t>
      </w:r>
      <w:r w:rsidR="00A4251F">
        <w:rPr>
          <w:rFonts w:ascii="Times New Roman" w:hAnsi="Times New Roman" w:cs="Times New Roman"/>
        </w:rPr>
        <w:fldChar w:fldCharType="end"/>
      </w:r>
      <w:r w:rsidR="00757B7F">
        <w:rPr>
          <w:rFonts w:ascii="Times New Roman" w:hAnsi="Times New Roman" w:cs="Times New Roman"/>
        </w:rPr>
        <w:t>. Each theory has both strengths and weaknesses, leading many to believe that the limits of food chain length must be a complex blend of multiple causes</w:t>
      </w:r>
      <w:r w:rsidR="00CC6551">
        <w:rPr>
          <w:rFonts w:ascii="Times New Roman" w:hAnsi="Times New Roman" w:cs="Times New Roman"/>
        </w:rPr>
        <w:t xml:space="preserve"> </w:t>
      </w:r>
      <w:r w:rsidR="00CC6551">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CC6551">
        <w:rPr>
          <w:rFonts w:ascii="Times New Roman" w:hAnsi="Times New Roman" w:cs="Times New Roman"/>
        </w:rPr>
        <w:fldChar w:fldCharType="separate"/>
      </w:r>
      <w:r w:rsidR="00CC6551" w:rsidRPr="00CC6551">
        <w:rPr>
          <w:rFonts w:ascii="Times New Roman" w:hAnsi="Times New Roman" w:cs="Times New Roman"/>
          <w:noProof/>
        </w:rPr>
        <w:t>(Post 2002)</w:t>
      </w:r>
      <w:r w:rsidR="00CC6551">
        <w:rPr>
          <w:rFonts w:ascii="Times New Roman" w:hAnsi="Times New Roman" w:cs="Times New Roman"/>
        </w:rPr>
        <w:fldChar w:fldCharType="end"/>
      </w:r>
      <w:r w:rsidR="00757B7F">
        <w:rPr>
          <w:rFonts w:ascii="Times New Roman" w:hAnsi="Times New Roman" w:cs="Times New Roman"/>
        </w:rPr>
        <w:t>.</w:t>
      </w:r>
      <w:r w:rsidR="00245978">
        <w:rPr>
          <w:rFonts w:ascii="Times New Roman" w:hAnsi="Times New Roman" w:cs="Times New Roman"/>
        </w:rPr>
        <w:t xml:space="preserve"> </w:t>
      </w:r>
      <w:r w:rsidR="00757B7F">
        <w:rPr>
          <w:rFonts w:ascii="Times New Roman" w:hAnsi="Times New Roman" w:cs="Times New Roman"/>
        </w:rPr>
        <w:t>Thus, d</w:t>
      </w:r>
      <w:r w:rsidR="00870C1C">
        <w:rPr>
          <w:rFonts w:ascii="Times New Roman" w:hAnsi="Times New Roman" w:cs="Times New Roman"/>
        </w:rPr>
        <w:t>espite the wealth of literature that has been produced in search of an explanation for what limits the length of food chains, a simple theory predicting</w:t>
      </w:r>
      <w:r w:rsidR="000364D9">
        <w:rPr>
          <w:rFonts w:ascii="Times New Roman" w:hAnsi="Times New Roman" w:cs="Times New Roman"/>
        </w:rPr>
        <w:t xml:space="preserve"> no more than </w:t>
      </w:r>
      <w:r w:rsidR="00CC6551">
        <w:rPr>
          <w:rFonts w:ascii="Times New Roman" w:hAnsi="Times New Roman" w:cs="Times New Roman"/>
        </w:rPr>
        <w:t>five</w:t>
      </w:r>
      <w:r w:rsidR="00870C1C">
        <w:rPr>
          <w:rFonts w:ascii="Times New Roman" w:hAnsi="Times New Roman" w:cs="Times New Roman"/>
        </w:rPr>
        <w:t xml:space="preserve"> trophic level</w:t>
      </w:r>
      <w:r w:rsidR="000364D9">
        <w:rPr>
          <w:rFonts w:ascii="Times New Roman" w:hAnsi="Times New Roman" w:cs="Times New Roman"/>
        </w:rPr>
        <w:t>s</w:t>
      </w:r>
      <w:r w:rsidR="00870C1C">
        <w:rPr>
          <w:rFonts w:ascii="Times New Roman" w:hAnsi="Times New Roman" w:cs="Times New Roman"/>
        </w:rPr>
        <w:t xml:space="preserve"> has </w:t>
      </w:r>
      <w:r w:rsidR="000364D9">
        <w:rPr>
          <w:rFonts w:ascii="Times New Roman" w:hAnsi="Times New Roman" w:cs="Times New Roman"/>
        </w:rPr>
        <w:t>not emerged</w:t>
      </w:r>
      <w:r w:rsidR="00870C1C">
        <w:rPr>
          <w:rFonts w:ascii="Times New Roman" w:hAnsi="Times New Roman" w:cs="Times New Roman"/>
        </w:rPr>
        <w:t>.</w:t>
      </w:r>
      <w:r w:rsidR="000D03D0">
        <w:rPr>
          <w:rFonts w:ascii="Times New Roman" w:hAnsi="Times New Roman" w:cs="Times New Roman"/>
        </w:rPr>
        <w:t xml:space="preserve"> In the words of MacArthur </w:t>
      </w:r>
      <w:r w:rsidR="000D03D0">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"MacArthur", "given" : "Robert", "non-dropping-particle" : "", "parse-names" : false, "suffix" : "" } ], "chapter-number" : "13", "container-title" : "Challenging Biological Problems", "editor" : [ { "dropping-particle" : "", "family" : "Behnke", "given" : "JA", "non-dropping-particle" : "", "parse-names" : false, "suffix" : "" } ], "id" : "ITEM-1", "issued" : { "date-parts" : [ [ "1972" ] ] }, "page" : "253-259", "publisher" : "Oxford University Press", "publisher-place" : "New York, New York, USA", "title" : "Coexistence of species", "type" : "chapter" }, "suffix" : "; 253", "suppress-author" : 1, "uris" : [ "http://www.mendeley.com/documents/?uuid=76bb3039-90e9-4ce0-a21b-60f2fc0e9b03" ] } ], "mendeley" : { "previouslyFormattedCitation" : "(1972; 253)" }, "properties" : { "noteIndex" : 0 }, "schema" : "https://github.com/citation-style-language/schema/raw/master/csl-citation.json" }</w:instrText>
      </w:r>
      <w:r w:rsidR="000D03D0">
        <w:rPr>
          <w:rFonts w:ascii="Times New Roman" w:hAnsi="Times New Roman" w:cs="Times New Roman"/>
        </w:rPr>
        <w:fldChar w:fldCharType="separate"/>
      </w:r>
      <w:r w:rsidR="000D03D0" w:rsidRPr="000D03D0">
        <w:rPr>
          <w:rFonts w:ascii="Times New Roman" w:hAnsi="Times New Roman" w:cs="Times New Roman"/>
          <w:noProof/>
        </w:rPr>
        <w:t>(1972; 253)</w:t>
      </w:r>
      <w:r w:rsidR="000D03D0">
        <w:rPr>
          <w:rFonts w:ascii="Times New Roman" w:hAnsi="Times New Roman" w:cs="Times New Roman"/>
        </w:rPr>
        <w:fldChar w:fldCharType="end"/>
      </w:r>
      <w:r w:rsidR="00E812F4">
        <w:rPr>
          <w:rFonts w:ascii="Times New Roman" w:hAnsi="Times New Roman" w:cs="Times New Roman"/>
        </w:rPr>
        <w:t>:</w:t>
      </w:r>
      <w:r w:rsidR="009C36CD">
        <w:rPr>
          <w:rFonts w:ascii="Times New Roman" w:hAnsi="Times New Roman" w:cs="Times New Roman"/>
        </w:rPr>
        <w:t xml:space="preserve"> “Scientists are perennially aware that it is best not to trust theory until it is confirmed by evidence. It is equally true, as Eddington pointed out, that it is best not to put too much faith in facts until they have been confirmed by theory.” </w:t>
      </w:r>
      <w:r w:rsidR="00E812F4">
        <w:rPr>
          <w:rFonts w:ascii="Times New Roman" w:hAnsi="Times New Roman" w:cs="Times New Roman"/>
        </w:rPr>
        <w:t>W</w:t>
      </w:r>
      <w:r w:rsidR="004003F4">
        <w:rPr>
          <w:rFonts w:ascii="Times New Roman" w:hAnsi="Times New Roman" w:cs="Times New Roman"/>
        </w:rPr>
        <w:t>e suggest</w:t>
      </w:r>
      <w:r w:rsidR="005468A9">
        <w:rPr>
          <w:rFonts w:ascii="Times New Roman" w:hAnsi="Times New Roman" w:cs="Times New Roman"/>
        </w:rPr>
        <w:t xml:space="preserve"> a theory </w:t>
      </w:r>
      <w:r w:rsidR="000364D9">
        <w:rPr>
          <w:rFonts w:ascii="Times New Roman" w:hAnsi="Times New Roman" w:cs="Times New Roman"/>
        </w:rPr>
        <w:t>based on selection against unstable food web structures</w:t>
      </w:r>
      <w:r w:rsidR="009C36CD">
        <w:rPr>
          <w:rFonts w:ascii="Times New Roman" w:hAnsi="Times New Roman" w:cs="Times New Roman"/>
        </w:rPr>
        <w:t xml:space="preserve"> </w:t>
      </w:r>
      <w:r w:rsidR="004003F4">
        <w:rPr>
          <w:rFonts w:ascii="Times New Roman" w:hAnsi="Times New Roman" w:cs="Times New Roman"/>
        </w:rPr>
        <w:t>to explain</w:t>
      </w:r>
      <w:r w:rsidR="009C36CD">
        <w:rPr>
          <w:rFonts w:ascii="Times New Roman" w:hAnsi="Times New Roman" w:cs="Times New Roman"/>
        </w:rPr>
        <w:t xml:space="preserve"> the observed data</w:t>
      </w:r>
      <w:r w:rsidR="004003F4">
        <w:rPr>
          <w:rFonts w:ascii="Times New Roman" w:hAnsi="Times New Roman" w:cs="Times New Roman"/>
        </w:rPr>
        <w:t xml:space="preserve"> (</w:t>
      </w:r>
      <w:r w:rsidR="004003F4" w:rsidRPr="004003F4">
        <w:rPr>
          <w:rFonts w:ascii="Times New Roman" w:hAnsi="Times New Roman" w:cs="Times New Roman"/>
          <w:b/>
        </w:rPr>
        <w:t>Figure 1</w:t>
      </w:r>
      <w:r w:rsidR="004003F4" w:rsidRPr="004003F4">
        <w:rPr>
          <w:rFonts w:ascii="Times New Roman" w:hAnsi="Times New Roman" w:cs="Times New Roman"/>
        </w:rPr>
        <w:t>)</w:t>
      </w:r>
      <w:r w:rsidR="000364D9">
        <w:rPr>
          <w:rFonts w:ascii="Times New Roman" w:hAnsi="Times New Roman" w:cs="Times New Roman"/>
        </w:rPr>
        <w:t xml:space="preserve">. </w:t>
      </w:r>
      <w:r w:rsidR="00757B7F">
        <w:rPr>
          <w:rFonts w:ascii="Times New Roman" w:hAnsi="Times New Roman" w:cs="Times New Roman"/>
        </w:rPr>
        <w:t xml:space="preserve"> </w:t>
      </w:r>
      <w:r w:rsidR="00870C1C">
        <w:rPr>
          <w:rFonts w:ascii="Times New Roman" w:hAnsi="Times New Roman" w:cs="Times New Roman"/>
        </w:rPr>
        <w:t xml:space="preserve"> </w:t>
      </w:r>
    </w:p>
    <w:p w14:paraId="582C9767" w14:textId="55B317CD" w:rsidR="00863209" w:rsidRDefault="007A7E8D" w:rsidP="00CE2A40">
      <w:pPr>
        <w:spacing w:line="480" w:lineRule="auto"/>
        <w:ind w:firstLine="720"/>
        <w:rPr>
          <w:rFonts w:ascii="Times New Roman" w:hAnsi="Times New Roman" w:cs="Times New Roman"/>
        </w:rPr>
      </w:pPr>
      <w:r>
        <w:rPr>
          <w:rFonts w:ascii="Times New Roman" w:hAnsi="Times New Roman" w:cs="Times New Roman"/>
        </w:rPr>
        <w:lastRenderedPageBreak/>
        <w:t>The earliest explanation for</w:t>
      </w:r>
      <w:r w:rsidR="00CC6551">
        <w:rPr>
          <w:rFonts w:ascii="Times New Roman" w:hAnsi="Times New Roman" w:cs="Times New Roman"/>
        </w:rPr>
        <w:t xml:space="preserve"> food chain</w:t>
      </w:r>
      <w:r>
        <w:rPr>
          <w:rFonts w:ascii="Times New Roman" w:hAnsi="Times New Roman" w:cs="Times New Roman"/>
        </w:rPr>
        <w:t xml:space="preserve"> short</w:t>
      </w:r>
      <w:r w:rsidR="005468A9">
        <w:rPr>
          <w:rFonts w:ascii="Times New Roman" w:hAnsi="Times New Roman" w:cs="Times New Roman"/>
        </w:rPr>
        <w:t>ness</w:t>
      </w:r>
      <w:r w:rsidR="00CC6551">
        <w:rPr>
          <w:rFonts w:ascii="Times New Roman" w:hAnsi="Times New Roman" w:cs="Times New Roman"/>
        </w:rPr>
        <w:t xml:space="preserve"> </w:t>
      </w:r>
      <w:r>
        <w:rPr>
          <w:rFonts w:ascii="Times New Roman" w:hAnsi="Times New Roman" w:cs="Times New Roman"/>
        </w:rPr>
        <w:t xml:space="preserve">is that </w:t>
      </w:r>
      <w:r w:rsidR="00E812F4">
        <w:rPr>
          <w:rFonts w:ascii="Times New Roman" w:hAnsi="Times New Roman" w:cs="Times New Roman"/>
        </w:rPr>
        <w:t>the</w:t>
      </w:r>
      <w:r>
        <w:rPr>
          <w:rFonts w:ascii="Times New Roman" w:hAnsi="Times New Roman" w:cs="Times New Roman"/>
        </w:rPr>
        <w:t xml:space="preserve"> </w:t>
      </w:r>
      <w:r w:rsidR="00CC6551">
        <w:rPr>
          <w:rFonts w:ascii="Times New Roman" w:hAnsi="Times New Roman" w:cs="Times New Roman"/>
        </w:rPr>
        <w:t>efficiency of energy transfer between trophic levels</w:t>
      </w:r>
      <w:r w:rsidR="00E812F4">
        <w:rPr>
          <w:rFonts w:ascii="Times New Roman" w:hAnsi="Times New Roman" w:cs="Times New Roman"/>
        </w:rPr>
        <w:t xml:space="preserve"> is low. Available e</w:t>
      </w:r>
      <w:r>
        <w:rPr>
          <w:rFonts w:ascii="Times New Roman" w:hAnsi="Times New Roman" w:cs="Times New Roman"/>
        </w:rPr>
        <w:t xml:space="preserve">nergy </w:t>
      </w:r>
      <w:r w:rsidR="00E812F4">
        <w:rPr>
          <w:rFonts w:ascii="Times New Roman" w:hAnsi="Times New Roman" w:cs="Times New Roman"/>
        </w:rPr>
        <w:t xml:space="preserve">at </w:t>
      </w:r>
      <w:r w:rsidR="00F32EB8">
        <w:rPr>
          <w:rFonts w:ascii="Times New Roman" w:hAnsi="Times New Roman" w:cs="Times New Roman"/>
        </w:rPr>
        <w:t>trophic level should</w:t>
      </w:r>
      <w:r w:rsidR="00E812F4">
        <w:rPr>
          <w:rFonts w:ascii="Times New Roman" w:hAnsi="Times New Roman" w:cs="Times New Roman"/>
        </w:rPr>
        <w:t xml:space="preserve"> therefore</w:t>
      </w:r>
      <w:r w:rsidR="00F32EB8">
        <w:rPr>
          <w:rFonts w:ascii="Times New Roman" w:hAnsi="Times New Roman" w:cs="Times New Roman"/>
        </w:rPr>
        <w:t xml:space="preserve"> decrease</w:t>
      </w:r>
      <w:r>
        <w:rPr>
          <w:rFonts w:ascii="Times New Roman" w:hAnsi="Times New Roman" w:cs="Times New Roman"/>
        </w:rPr>
        <w:t xml:space="preserve"> rapidly </w:t>
      </w:r>
      <w:r w:rsidR="00E812F4">
        <w:rPr>
          <w:rFonts w:ascii="Times New Roman" w:hAnsi="Times New Roman" w:cs="Times New Roman"/>
        </w:rPr>
        <w:t>going up the chain</w:t>
      </w:r>
      <w:r w:rsidR="00FA26A5">
        <w:rPr>
          <w:rFonts w:ascii="Times New Roman" w:hAnsi="Times New Roman" w:cs="Times New Roman"/>
        </w:rPr>
        <w:t xml:space="preserve"> </w:t>
      </w:r>
      <w:r w:rsidR="00FA26A5">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"Elton", "given" : "CS", "non-dropping-particle" : "", "parse-names" : false, "suffix" : "" } ], "id" : "ITEM-1", "issued" : { "date-parts" : [ [ "1927" ] ] }, "page" : "209", "publisher" : "Macmillan Co.", "publisher-place" : "New York, New York, USA", "title" : "Animal ecology", "type" : "book" }, "uris" : [ "http://www.mendeley.com/documents/?uuid=ca46179b-e946-47f3-9827-52ea9b945464" ] }, { "id" : "ITEM-2", "itemData" : { "author" : [ { "dropping-particle" : "", "family" : "Lindeman", "given" : "RL", "non-dropping-particle" : "", "parse-names" : false, "suffix" : "" } ], "container-title" : "Ecology", "id" : "ITEM-2", "issue" : "4", "issued" : { "date-parts" : [ [ "1942" ] ] }, "page" : "399-417", "title" : "The trophic-dynamic aspect of ecology", "type" : "article-journal", "volume" : "23" }, "uris" : [ "http://www.mendeley.com/documents/?uuid=830adff0-95f7-4805-9904-a868f33f8843" ] }, { "id" : "ITEM-3", "itemData" : { "author" : [ { "dropping-particle" : "", "family" : "Hutchinson", "given" : "G. E.", "non-dropping-particle" : "", "parse-names" : false, "suffix" : "" } ], "container-title" : "American Naturalist", "id" : "ITEM-3", "issue" : "870", "issued" : { "date-parts" : [ [ "1959" ] ] }, "page" : "145-159", "title" : "Homage to Santa Rosalia or why are there so many kinds of animals?", "type" : "article-journal", "volume" : "93" }, "uris" : [ "http://www.mendeley.com/documents/?uuid=78388cd5-efde-4fa8-9942-26c47e635462" ] } ], "mendeley" : { "previouslyFormattedCitation" : "(Elton 1927; Lindeman 1942; Hutchinson 1959)" }, "properties" : { "noteIndex" : 0 }, "schema" : "https://github.com/citation-style-language/schema/raw/master/csl-citation.json" }</w:instrText>
      </w:r>
      <w:r w:rsidR="00FA26A5">
        <w:rPr>
          <w:rFonts w:ascii="Times New Roman" w:hAnsi="Times New Roman" w:cs="Times New Roman"/>
        </w:rPr>
        <w:fldChar w:fldCharType="separate"/>
      </w:r>
      <w:r w:rsidR="00FA26A5" w:rsidRPr="00FA26A5">
        <w:rPr>
          <w:rFonts w:ascii="Times New Roman" w:hAnsi="Times New Roman" w:cs="Times New Roman"/>
          <w:noProof/>
        </w:rPr>
        <w:t>(Elton 1927; Lindeman 1942; Hutchinson 1959)</w:t>
      </w:r>
      <w:r w:rsidR="00FA26A5">
        <w:rPr>
          <w:rFonts w:ascii="Times New Roman" w:hAnsi="Times New Roman" w:cs="Times New Roman"/>
        </w:rPr>
        <w:fldChar w:fldCharType="end"/>
      </w:r>
      <w:r>
        <w:rPr>
          <w:rFonts w:ascii="Times New Roman" w:hAnsi="Times New Roman" w:cs="Times New Roman"/>
        </w:rPr>
        <w:t xml:space="preserve">. </w:t>
      </w:r>
      <w:r w:rsidR="00E812F4">
        <w:rPr>
          <w:rFonts w:ascii="Times New Roman" w:hAnsi="Times New Roman" w:cs="Times New Roman"/>
        </w:rPr>
        <w:t>A</w:t>
      </w:r>
      <w:r>
        <w:rPr>
          <w:rFonts w:ascii="Times New Roman" w:hAnsi="Times New Roman" w:cs="Times New Roman"/>
        </w:rPr>
        <w:t>reas with higher energy availability (often measured as productivity)</w:t>
      </w:r>
      <w:r w:rsidR="00E812F4">
        <w:rPr>
          <w:rFonts w:ascii="Times New Roman" w:hAnsi="Times New Roman" w:cs="Times New Roman"/>
        </w:rPr>
        <w:t xml:space="preserve"> should then support longer chains, a</w:t>
      </w:r>
      <w:r w:rsidR="003371D1">
        <w:rPr>
          <w:rFonts w:ascii="Times New Roman" w:hAnsi="Times New Roman" w:cs="Times New Roman"/>
        </w:rPr>
        <w:t xml:space="preserve"> prediction not supported by </w:t>
      </w:r>
      <w:r w:rsidR="009D3409">
        <w:rPr>
          <w:rFonts w:ascii="Times New Roman" w:hAnsi="Times New Roman" w:cs="Times New Roman"/>
        </w:rPr>
        <w:t xml:space="preserve">empirical </w:t>
      </w:r>
      <w:r w:rsidR="00E812F4">
        <w:rPr>
          <w:rFonts w:ascii="Times New Roman" w:hAnsi="Times New Roman" w:cs="Times New Roman"/>
        </w:rPr>
        <w:t>observations. U</w:t>
      </w:r>
      <w:r w:rsidR="000364D9">
        <w:rPr>
          <w:rFonts w:ascii="Times New Roman" w:hAnsi="Times New Roman" w:cs="Times New Roman"/>
        </w:rPr>
        <w:t xml:space="preserve">p to </w:t>
      </w:r>
      <w:r w:rsidR="005468A9">
        <w:rPr>
          <w:rFonts w:ascii="Times New Roman" w:hAnsi="Times New Roman" w:cs="Times New Roman"/>
        </w:rPr>
        <w:t>5</w:t>
      </w:r>
      <w:r w:rsidR="000364D9">
        <w:rPr>
          <w:rFonts w:ascii="Times New Roman" w:hAnsi="Times New Roman" w:cs="Times New Roman"/>
        </w:rPr>
        <w:t xml:space="preserve"> trophic levels are</w:t>
      </w:r>
      <w:r w:rsidR="003371D1">
        <w:rPr>
          <w:rFonts w:ascii="Times New Roman" w:hAnsi="Times New Roman" w:cs="Times New Roman"/>
        </w:rPr>
        <w:t xml:space="preserve"> observed in both the highly productive tropics and the low productivity polar region</w:t>
      </w:r>
      <w:r w:rsidR="004003F4">
        <w:rPr>
          <w:rFonts w:ascii="Times New Roman" w:hAnsi="Times New Roman" w:cs="Times New Roman"/>
        </w:rPr>
        <w:t>s</w:t>
      </w:r>
      <w:r w:rsidR="00304FBF">
        <w:rPr>
          <w:rFonts w:ascii="Times New Roman" w:hAnsi="Times New Roman" w:cs="Times New Roman"/>
        </w:rPr>
        <w:t xml:space="preserve"> </w:t>
      </w:r>
      <w:r w:rsidR="00304FBF">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304FBF">
        <w:rPr>
          <w:rFonts w:ascii="Times New Roman" w:hAnsi="Times New Roman" w:cs="Times New Roman"/>
        </w:rPr>
        <w:fldChar w:fldCharType="separate"/>
      </w:r>
      <w:r w:rsidR="00304FBF" w:rsidRPr="00304FBF">
        <w:rPr>
          <w:rFonts w:ascii="Times New Roman" w:hAnsi="Times New Roman" w:cs="Times New Roman"/>
          <w:noProof/>
        </w:rPr>
        <w:t>(Pimm 1982)</w:t>
      </w:r>
      <w:r w:rsidR="00304FBF">
        <w:rPr>
          <w:rFonts w:ascii="Times New Roman" w:hAnsi="Times New Roman" w:cs="Times New Roman"/>
        </w:rPr>
        <w:fldChar w:fldCharType="end"/>
      </w:r>
      <w:r w:rsidR="003371D1">
        <w:rPr>
          <w:rFonts w:ascii="Times New Roman" w:hAnsi="Times New Roman" w:cs="Times New Roman"/>
        </w:rPr>
        <w:t xml:space="preserve">. </w:t>
      </w:r>
      <w:r w:rsidR="005B076B">
        <w:rPr>
          <w:rFonts w:ascii="Times New Roman" w:hAnsi="Times New Roman" w:cs="Times New Roman"/>
        </w:rPr>
        <w:t>An alternative explanation is that larger ecosystems allow for longer food chains</w:t>
      </w:r>
      <w:r w:rsidR="00566B2C">
        <w:rPr>
          <w:rFonts w:ascii="Times New Roman" w:hAnsi="Times New Roman" w:cs="Times New Roman"/>
        </w:rPr>
        <w:t xml:space="preserve">, although the mechanism for this is unclear </w:t>
      </w:r>
      <w:r w:rsidR="00566B2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566B2C">
        <w:rPr>
          <w:rFonts w:ascii="Times New Roman" w:hAnsi="Times New Roman" w:cs="Times New Roman"/>
        </w:rPr>
        <w:fldChar w:fldCharType="separate"/>
      </w:r>
      <w:r w:rsidR="00566B2C" w:rsidRPr="00566B2C">
        <w:rPr>
          <w:rFonts w:ascii="Times New Roman" w:hAnsi="Times New Roman" w:cs="Times New Roman"/>
          <w:noProof/>
        </w:rPr>
        <w:t>(Post 2002)</w:t>
      </w:r>
      <w:r w:rsidR="00566B2C">
        <w:rPr>
          <w:rFonts w:ascii="Times New Roman" w:hAnsi="Times New Roman" w:cs="Times New Roman"/>
        </w:rPr>
        <w:fldChar w:fldCharType="end"/>
      </w:r>
      <w:r w:rsidR="005B076B">
        <w:rPr>
          <w:rFonts w:ascii="Times New Roman" w:hAnsi="Times New Roman" w:cs="Times New Roman"/>
        </w:rPr>
        <w:t>.</w:t>
      </w:r>
      <w:r w:rsidR="00566B2C">
        <w:rPr>
          <w:rFonts w:ascii="Times New Roman" w:hAnsi="Times New Roman" w:cs="Times New Roman"/>
        </w:rPr>
        <w:t xml:space="preserve"> Empirical support for this hypothesis is conflicting, </w:t>
      </w:r>
      <w:r w:rsidR="00E812F4">
        <w:rPr>
          <w:rFonts w:ascii="Times New Roman" w:hAnsi="Times New Roman" w:cs="Times New Roman"/>
        </w:rPr>
        <w:t>with supporting evidence</w:t>
      </w:r>
      <w:r w:rsidR="00566B2C">
        <w:rPr>
          <w:rFonts w:ascii="Times New Roman" w:hAnsi="Times New Roman" w:cs="Times New Roman"/>
        </w:rPr>
        <w:t xml:space="preserve"> in lakes </w:t>
      </w:r>
      <w:r w:rsidR="00726624">
        <w:rPr>
          <w:rFonts w:ascii="Times New Roman" w:hAnsi="Times New Roman" w:cs="Times New Roman"/>
        </w:rPr>
        <w:t xml:space="preserve">and some islands </w:t>
      </w:r>
      <w:r w:rsidR="00566B2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"author" : [ { "dropping-particle" : "", "family" : "Takimoto", "given" : "G", "non-dropping-particle" : "", "parse-names" : false, "suffix" : "" }, { "dropping-particle" : "", "family" : "Spiller", "given" : "DA", "non-dropping-particle" : "", "parse-names" : false, "suffix" : "" }, { "dropping-particle" : "", "family" : "Post", "given" : "DM", "non-dropping-particle" : "", "parse-names" : false, "suffix" : "" } ], "container-title" : "Ecology", "id" : "ITEM-2", "issue" : "11", "issued" : { "date-parts" : [ [ "2008" ] ] }, "page" : "3001-3007", "title" : "Ecosystem size, but not disturbance determines food chain length on islands of the Bahamas", "type" : "article-journal", "volume" : "89" }, "uris" : [ "http://www.mendeley.com/documents/?uuid=1504eff3-019a-4d76-a0e8-fa29e22710d3" ] } ], "mendeley" : { "previouslyFormattedCitation" : "(Post 2002; Takimoto &lt;i&gt;et al.&lt;/i&gt; 2008)" }, "properties" : { "noteIndex" : 0 }, "schema" : "https://github.com/citation-style-language/schema/raw/master/csl-citation.json" }</w:instrText>
      </w:r>
      <w:r w:rsidR="00566B2C">
        <w:rPr>
          <w:rFonts w:ascii="Times New Roman" w:hAnsi="Times New Roman" w:cs="Times New Roman"/>
        </w:rPr>
        <w:fldChar w:fldCharType="separate"/>
      </w:r>
      <w:r w:rsidR="007D20EC" w:rsidRPr="007D20EC">
        <w:rPr>
          <w:rFonts w:ascii="Times New Roman" w:hAnsi="Times New Roman" w:cs="Times New Roman"/>
          <w:noProof/>
        </w:rPr>
        <w:t xml:space="preserve">(Post 2002; Takimoto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2008)</w:t>
      </w:r>
      <w:r w:rsidR="00566B2C">
        <w:rPr>
          <w:rFonts w:ascii="Times New Roman" w:hAnsi="Times New Roman" w:cs="Times New Roman"/>
        </w:rPr>
        <w:fldChar w:fldCharType="end"/>
      </w:r>
      <w:r w:rsidR="00566B2C">
        <w:rPr>
          <w:rFonts w:ascii="Times New Roman" w:hAnsi="Times New Roman" w:cs="Times New Roman"/>
        </w:rPr>
        <w:t xml:space="preserve"> but </w:t>
      </w:r>
      <w:r w:rsidR="00726624">
        <w:rPr>
          <w:rFonts w:ascii="Times New Roman" w:hAnsi="Times New Roman" w:cs="Times New Roman"/>
        </w:rPr>
        <w:t xml:space="preserve">not on other islands </w:t>
      </w:r>
      <w:r w:rsidR="00726624">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"(Young &lt;i&gt;et al.&lt;/i&gt; 2013)" }, "properties" : { "noteIndex" : 0 }, "schema" : "https://github.com/citation-style-language/schema/raw/master/csl-citation.json" }</w:instrText>
      </w:r>
      <w:r w:rsidR="00726624">
        <w:rPr>
          <w:rFonts w:ascii="Times New Roman" w:hAnsi="Times New Roman" w:cs="Times New Roman"/>
        </w:rPr>
        <w:fldChar w:fldCharType="separate"/>
      </w:r>
      <w:r w:rsidR="007D20EC" w:rsidRPr="007D20EC">
        <w:rPr>
          <w:rFonts w:ascii="Times New Roman" w:hAnsi="Times New Roman" w:cs="Times New Roman"/>
          <w:noProof/>
        </w:rPr>
        <w:t xml:space="preserve">(Young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2013)</w:t>
      </w:r>
      <w:r w:rsidR="00726624">
        <w:rPr>
          <w:rFonts w:ascii="Times New Roman" w:hAnsi="Times New Roman" w:cs="Times New Roman"/>
        </w:rPr>
        <w:fldChar w:fldCharType="end"/>
      </w:r>
      <w:r w:rsidR="00726624">
        <w:rPr>
          <w:rFonts w:ascii="Times New Roman" w:hAnsi="Times New Roman" w:cs="Times New Roman"/>
        </w:rPr>
        <w:t xml:space="preserve">. </w:t>
      </w:r>
      <w:r w:rsidR="00E812F4">
        <w:rPr>
          <w:rFonts w:ascii="Times New Roman" w:hAnsi="Times New Roman" w:cs="Times New Roman"/>
        </w:rPr>
        <w:t>The</w:t>
      </w:r>
      <w:r w:rsidR="003F404F">
        <w:rPr>
          <w:rFonts w:ascii="Times New Roman" w:hAnsi="Times New Roman" w:cs="Times New Roman"/>
        </w:rPr>
        <w:t xml:space="preserve"> combination of productivity and ecosystem size</w:t>
      </w:r>
      <w:r w:rsidR="00E812F4">
        <w:rPr>
          <w:rFonts w:ascii="Times New Roman" w:hAnsi="Times New Roman" w:cs="Times New Roman"/>
        </w:rPr>
        <w:t>, the productive-space hypothesis,</w:t>
      </w:r>
      <w:r w:rsidR="003F404F">
        <w:rPr>
          <w:rFonts w:ascii="Times New Roman" w:hAnsi="Times New Roman" w:cs="Times New Roman"/>
        </w:rPr>
        <w:t xml:space="preserve"> </w:t>
      </w:r>
      <w:r w:rsidR="00E812F4">
        <w:rPr>
          <w:rFonts w:ascii="Times New Roman" w:hAnsi="Times New Roman" w:cs="Times New Roman"/>
        </w:rPr>
        <w:t>has also been proposed to explain</w:t>
      </w:r>
      <w:r w:rsidR="003F404F">
        <w:rPr>
          <w:rFonts w:ascii="Times New Roman" w:hAnsi="Times New Roman" w:cs="Times New Roman"/>
        </w:rPr>
        <w:t xml:space="preserve"> variation in food chain length</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"uris" : [ "http://www.mendeley.com/documents/?uuid=0a32bce5-b8e2-40d6-a7f8-b91897a48bc4" ] }, { "id" : "ITEM-2",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"ITEM-2", "issue" : "4", "issued" : { "date-parts" : [ [ "1999", "10" ] ] }, "page" : "406-416", "title" : "Patterns of food chain length in lakes: a stable isotope study.", "type" : "article-journal", "volume" : "154" }, "uris" : [ "http://www.mendeley.com/documents/?uuid=88dbfe1b-cb7b-4cff-ae3b-8c4f5352ca96" ] }, { "id" : "ITEM-3", "itemData" : { "author" : [ { "dropping-particle" : "", "family" : "Schoener", "given" : "Thomas W.", "non-dropping-particle" : "", "parse-names" : false, "suffix" : "" } ], "container-title" : "Ecology", "id" : "ITEM-3", "issue" : "6", "issued" : { "date-parts" : [ [ "1989" ] ] }, "page" : "1559-1589", "title" : "Food webs from the small to the large: the Robert H. MacArthur award lecture", "type" : "article-journal", "volume" : "70" }, "uris" : [ "http://www.mendeley.com/documents/?uuid=47373302-b28f-4de1-8abb-794b3a123099" ] }, { "id" : "ITEM-4", "itemData" : { "author" : [ { "dropping-particle" : "", "family" : "Spencer", "given" : "M", "non-dropping-particle" : "", "parse-names" : false, "suffix" : "" }, { "dropping-particle" : "", "family" : "Warren", "given" : "PH", "non-dropping-particle" : "", "parse-names" : false, "suffix" : "" } ], "container-title" : "Oikos", "id" : "ITEM-4", "issue" : "3", "issued" : { "date-parts" : [ [ "1996" ] ] }, "page" : "419-430", "title" : "The effects of habitat size and productivity on food web structure in small aquatic microcosms", "type" : "article-journal", "volume" : "75" }, "uris" : [ "http://www.mendeley.com/documents/?uuid=dab7f609-92e2-4664-a3c1-1cc9768d5c32" ] } ], "mendeley" : { "previouslyFormattedCitation" : "(Schoener 1989; Spencer &amp; Warren 1996; Vander Zanden &lt;i&gt;et al.&lt;/i&gt; 1999; Post &lt;i&gt;et al.&lt;/i&gt; 2000)" }, "properties" : { "noteIndex" : 0 }, "schema" : "https://github.com/citation-style-language/schema/raw/master/csl-citation.json" }</w:instrText>
      </w:r>
      <w:r w:rsidR="000B70FC">
        <w:rPr>
          <w:rFonts w:ascii="Times New Roman" w:hAnsi="Times New Roman" w:cs="Times New Roman"/>
        </w:rPr>
        <w:fldChar w:fldCharType="separate"/>
      </w:r>
      <w:r w:rsidR="007D20EC" w:rsidRPr="007D20EC">
        <w:rPr>
          <w:rFonts w:ascii="Times New Roman" w:hAnsi="Times New Roman" w:cs="Times New Roman"/>
          <w:noProof/>
        </w:rPr>
        <w:t xml:space="preserve">(Schoener 1989; Spencer &amp; Warren 1996; Vander Zanden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1999; Post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2000)</w:t>
      </w:r>
      <w:r w:rsidR="000B70FC">
        <w:rPr>
          <w:rFonts w:ascii="Times New Roman" w:hAnsi="Times New Roman" w:cs="Times New Roman"/>
        </w:rPr>
        <w:fldChar w:fldCharType="end"/>
      </w:r>
      <w:r w:rsidR="003F404F">
        <w:rPr>
          <w:rFonts w:ascii="Times New Roman" w:hAnsi="Times New Roman" w:cs="Times New Roman"/>
        </w:rPr>
        <w:t>. Evidence for the productive-space hypothesis, however, is contradictory with an equal number of studies finding support as those failing to find support</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"id" : "ITEM-2", "itemData" : { "DOI" : "10.1007/s00442-007-0798-8", "ISSN" : "0029-8549", "PMID" : "17638020", "abstract" : "Understanding and explaining the causes of variation in food-chain length is a fundamental challenge for community ecology. The productive-space hypothesis, which suggests food-chain length is determined by the combination of local resource availability and ecosystem size, is central to this challenge. Two different approaches currently exist for testing the productive-space hypothesis: (1) the dual gradient approach that tests for significant relationships between food-chain length and separate gradients of ecosystem size (e.g., lake volume) and per-unit-size resource availability (e.g., g C m(-1) year(-2)), and (2) the single gradient approach that tests for a significant relationship between food-chain length and the productive space (product of ecosystem size and per-unit-size resource availability). Here I evaluate the efficacy of the two approaches for testing the productive-space hypothesis. Using simulated data sets, I estimate the Type 1 and Type 2 error rates for single and dual gradient models in recovering a known relationship between food-chain length and ecosystem size, resource availability, or the combination of ecosystem size and resource ability, as specified by the productive-space hypothesis. The single gradient model provided high power (low Type 2 error rates) but had a very high Type 1 error rate, often erroneously supporting the productive-space hypothesis. The dual gradient model had a very low Type 1 error rate but suffered from low power to detect an effect of per-unit-size resource availability because the range of variation in resource availability is limited. Finally, I performed a retrospective power analysis for the Post et al. (Nature 405:1047-1049, 2000) data set, which tested and rejected the productive-space hypothesis using the dual gradient approach. I found that Post et al. (Nature 405:1047-1049, 2000) had sufficient power to reject the productive-space hypothesis in north temperate lakes; however, the productive-space hypothesis must be tested in other ecosystems before its generality can be fully addressed.", "author" : [ { "dropping-particle" : "", "family" : "Post", "given" : "David M", "non-dropping-particle" : "", "parse-names" : false, "suffix" : "" } ], "container-title" : "Oecologia", "id" : "ITEM-2", "issue" : "4", "issued" : { "date-parts" : [ [ "2007", "10" ] ] }, "page" : "973-984", "title" : "Testing the productive-space hypothesis: rational and power", "type" : "article-journal", "volume" : "153" }, "uris" : [ "http://www.mendeley.com/documents/?uuid=d5c6f02c-d6d1-450c-abe2-47b7f5d38339" ] }, { "id" : "ITEM-3",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"ITEM-3", "issue" : "3", "issued" : { "date-parts" : [ [ "2013" ] ] }, "page" : "692-701", "title" : "The roles of productivity and ecosystem size in determining food chain length in tropical terrestrial ecosystems", "type" : "article-journal", "volume" : "94" }, "uris" : [ "http://www.mendeley.com/documents/?uuid=1c8b41f5-479b-46fc-acf0-c4be293d72ef" ] } ], "mendeley" : { "previouslyFormattedCitation" : "(Post 2002, 2007; Young &lt;i&gt;et al.&lt;/i&gt; 2013)" }, "properties" : { "noteIndex" : 0 }, "schema" : "https://github.com/citation-style-language/schema/raw/master/csl-citation.json" }</w:instrText>
      </w:r>
      <w:r w:rsidR="000B70FC">
        <w:rPr>
          <w:rFonts w:ascii="Times New Roman" w:hAnsi="Times New Roman" w:cs="Times New Roman"/>
        </w:rPr>
        <w:fldChar w:fldCharType="separate"/>
      </w:r>
      <w:r w:rsidR="007D20EC" w:rsidRPr="007D20EC">
        <w:rPr>
          <w:rFonts w:ascii="Times New Roman" w:hAnsi="Times New Roman" w:cs="Times New Roman"/>
          <w:noProof/>
        </w:rPr>
        <w:t xml:space="preserve">(Post 2002, 2007; Young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2013)</w:t>
      </w:r>
      <w:r w:rsidR="000B70FC">
        <w:rPr>
          <w:rFonts w:ascii="Times New Roman" w:hAnsi="Times New Roman" w:cs="Times New Roman"/>
        </w:rPr>
        <w:fldChar w:fldCharType="end"/>
      </w:r>
      <w:r w:rsidR="003F404F">
        <w:rPr>
          <w:rFonts w:ascii="Times New Roman" w:hAnsi="Times New Roman" w:cs="Times New Roman"/>
        </w:rPr>
        <w:t xml:space="preserve">. </w:t>
      </w:r>
    </w:p>
    <w:p w14:paraId="25396331" w14:textId="5AFCA8F3" w:rsidR="009E6468" w:rsidRPr="004E0C01" w:rsidRDefault="00E812F4" w:rsidP="00CE2A40">
      <w:pPr>
        <w:spacing w:line="480" w:lineRule="auto"/>
        <w:ind w:firstLine="720"/>
        <w:rPr>
          <w:rFonts w:ascii="Times New Roman" w:hAnsi="Times New Roman" w:cs="Times New Roman"/>
          <w:b/>
        </w:rPr>
      </w:pPr>
      <w:r>
        <w:rPr>
          <w:rFonts w:ascii="Times New Roman" w:hAnsi="Times New Roman" w:cs="Times New Roman"/>
        </w:rPr>
        <w:t xml:space="preserve">Morphological </w:t>
      </w:r>
      <w:r w:rsidR="000364D9">
        <w:rPr>
          <w:rFonts w:ascii="Times New Roman" w:hAnsi="Times New Roman" w:cs="Times New Roman"/>
        </w:rPr>
        <w:t>or b</w:t>
      </w:r>
      <w:r w:rsidR="000364D9" w:rsidRPr="00F97692">
        <w:rPr>
          <w:rFonts w:ascii="Times New Roman" w:hAnsi="Times New Roman" w:cs="Times New Roman"/>
        </w:rPr>
        <w:t>iological constraints (e.g., organism size</w:t>
      </w:r>
      <w:r w:rsidR="000364D9">
        <w:rPr>
          <w:rFonts w:ascii="Times New Roman" w:hAnsi="Times New Roman" w:cs="Times New Roman"/>
        </w:rPr>
        <w:t>, gape width, etc.</w:t>
      </w:r>
      <w:r w:rsidR="000364D9" w:rsidRPr="00F97692">
        <w:rPr>
          <w:rFonts w:ascii="Times New Roman" w:hAnsi="Times New Roman" w:cs="Times New Roman"/>
        </w:rPr>
        <w:t>)</w:t>
      </w:r>
      <w:r w:rsidR="0061419C">
        <w:rPr>
          <w:rFonts w:ascii="Times New Roman" w:hAnsi="Times New Roman" w:cs="Times New Roman"/>
        </w:rPr>
        <w:t xml:space="preserve"> </w:t>
      </w:r>
      <w:r>
        <w:rPr>
          <w:rFonts w:ascii="Times New Roman" w:hAnsi="Times New Roman" w:cs="Times New Roman"/>
        </w:rPr>
        <w:t>have been thought to limit</w:t>
      </w:r>
      <w:r w:rsidR="0061419C">
        <w:rPr>
          <w:rFonts w:ascii="Times New Roman" w:hAnsi="Times New Roman" w:cs="Times New Roman"/>
        </w:rPr>
        <w:t xml:space="preserve"> food chain length</w:t>
      </w:r>
      <w:r>
        <w:rPr>
          <w:rFonts w:ascii="Times New Roman" w:hAnsi="Times New Roman" w:cs="Times New Roman"/>
        </w:rPr>
        <w:t>, but t</w:t>
      </w:r>
      <w:r w:rsidR="000364D9">
        <w:rPr>
          <w:rFonts w:ascii="Times New Roman" w:hAnsi="Times New Roman" w:cs="Times New Roman"/>
        </w:rPr>
        <w:t xml:space="preserve">his hypothesis is not well supported in the literature, and </w:t>
      </w:r>
      <w:r w:rsidR="005468A9">
        <w:rPr>
          <w:rFonts w:ascii="Times New Roman" w:hAnsi="Times New Roman" w:cs="Times New Roman"/>
        </w:rPr>
        <w:t>is</w:t>
      </w:r>
      <w:r w:rsidR="000364D9">
        <w:rPr>
          <w:rFonts w:ascii="Times New Roman" w:hAnsi="Times New Roman" w:cs="Times New Roman"/>
        </w:rPr>
        <w:t xml:space="preserve"> </w:t>
      </w:r>
      <w:r w:rsidR="005468A9">
        <w:rPr>
          <w:rFonts w:ascii="Times New Roman" w:hAnsi="Times New Roman" w:cs="Times New Roman"/>
        </w:rPr>
        <w:t>generally</w:t>
      </w:r>
      <w:r w:rsidR="000364D9">
        <w:rPr>
          <w:rFonts w:ascii="Times New Roman" w:hAnsi="Times New Roman" w:cs="Times New Roman"/>
        </w:rPr>
        <w:t xml:space="preserve"> </w:t>
      </w:r>
      <w:r w:rsidR="005468A9">
        <w:rPr>
          <w:rFonts w:ascii="Times New Roman" w:hAnsi="Times New Roman" w:cs="Times New Roman"/>
        </w:rPr>
        <w:t>rejected</w:t>
      </w:r>
      <w:r w:rsidR="000364D9">
        <w:rPr>
          <w:rFonts w:ascii="Times New Roman" w:hAnsi="Times New Roman" w:cs="Times New Roman"/>
        </w:rPr>
        <w:t xml:space="preserve"> </w:t>
      </w:r>
      <w:r w:rsidR="000364D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"id" : "ITEM-1", "issued" : { "date-parts" : [ [ "1982" ] ] }, "publisher" : "University of Chicago Press", "publisher-place" : "Chicago, Illinois, U.S.A.", "title" : "Food webs", "type" : "book" }, "uris" : [ "http://www.mendeley.com/documents/?uuid=4fab505c-290d-4bd0-8400-65089199cafc" ] } ], "mendeley" : { "previouslyFormattedCitation" : "(Pimm 1982)" }, "properties" : { "noteIndex" : 0 }, "schema" : "https://github.com/citation-style-language/schema/raw/master/csl-citation.json" }</w:instrText>
      </w:r>
      <w:r w:rsidR="000364D9">
        <w:rPr>
          <w:rFonts w:ascii="Times New Roman" w:hAnsi="Times New Roman" w:cs="Times New Roman"/>
        </w:rPr>
        <w:fldChar w:fldCharType="separate"/>
      </w:r>
      <w:r w:rsidR="0061419C" w:rsidRPr="0061419C">
        <w:rPr>
          <w:rFonts w:ascii="Times New Roman" w:hAnsi="Times New Roman" w:cs="Times New Roman"/>
          <w:noProof/>
        </w:rPr>
        <w:t>(Pimm 1982)</w:t>
      </w:r>
      <w:r w:rsidR="000364D9">
        <w:rPr>
          <w:rFonts w:ascii="Times New Roman" w:hAnsi="Times New Roman" w:cs="Times New Roman"/>
        </w:rPr>
        <w:fldChar w:fldCharType="end"/>
      </w:r>
      <w:r w:rsidR="000364D9">
        <w:rPr>
          <w:rFonts w:ascii="Times New Roman" w:hAnsi="Times New Roman" w:cs="Times New Roman"/>
        </w:rPr>
        <w:t>. Alternatively, o</w:t>
      </w:r>
      <w:r w:rsidR="009E6468" w:rsidRPr="009D3409">
        <w:rPr>
          <w:rFonts w:ascii="Times New Roman" w:hAnsi="Times New Roman" w:cs="Times New Roman"/>
        </w:rPr>
        <w:t>ptimal f</w:t>
      </w:r>
      <w:r w:rsidR="009D3409">
        <w:rPr>
          <w:rFonts w:ascii="Times New Roman" w:hAnsi="Times New Roman" w:cs="Times New Roman"/>
        </w:rPr>
        <w:t>oraging theory</w:t>
      </w:r>
      <w:r w:rsidR="009E6468" w:rsidRPr="009D3409">
        <w:rPr>
          <w:rFonts w:ascii="Times New Roman" w:hAnsi="Times New Roman" w:cs="Times New Roman"/>
        </w:rPr>
        <w:t xml:space="preserve"> </w:t>
      </w:r>
      <w:r w:rsidR="003C4955">
        <w:rPr>
          <w:rFonts w:ascii="Times New Roman" w:hAnsi="Times New Roman" w:cs="Times New Roman"/>
        </w:rPr>
        <w:t xml:space="preserve">suggests that </w:t>
      </w:r>
      <w:r>
        <w:rPr>
          <w:rFonts w:ascii="Times New Roman" w:hAnsi="Times New Roman" w:cs="Times New Roman"/>
        </w:rPr>
        <w:t xml:space="preserve">because there is more available energy, </w:t>
      </w:r>
      <w:r w:rsidR="003C4955">
        <w:rPr>
          <w:rFonts w:ascii="Times New Roman" w:hAnsi="Times New Roman" w:cs="Times New Roman"/>
        </w:rPr>
        <w:t xml:space="preserve">it is evolutionarily more optimal to feed at low trophic levels, </w:t>
      </w:r>
      <w:r w:rsidR="0096611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"ITEM-1",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"(Cohen &lt;i&gt;et al.&lt;/i&gt; 1986)" }, "properties" : { "noteIndex" : 0 }, "schema" : "https://github.com/citation-style-language/schema/raw/master/csl-citation.json" }</w:instrText>
      </w:r>
      <w:r w:rsidR="0096611B">
        <w:rPr>
          <w:rFonts w:ascii="Times New Roman" w:hAnsi="Times New Roman" w:cs="Times New Roman"/>
        </w:rPr>
        <w:fldChar w:fldCharType="separate"/>
      </w:r>
      <w:r w:rsidR="007D20EC" w:rsidRPr="007D20EC">
        <w:rPr>
          <w:rFonts w:ascii="Times New Roman" w:hAnsi="Times New Roman" w:cs="Times New Roman"/>
          <w:noProof/>
        </w:rPr>
        <w:t xml:space="preserve">(Cohen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1986)</w:t>
      </w:r>
      <w:r w:rsidR="0096611B">
        <w:rPr>
          <w:rFonts w:ascii="Times New Roman" w:hAnsi="Times New Roman" w:cs="Times New Roman"/>
        </w:rPr>
        <w:fldChar w:fldCharType="end"/>
      </w:r>
      <w:r w:rsidR="003C4955">
        <w:rPr>
          <w:rFonts w:ascii="Times New Roman" w:hAnsi="Times New Roman" w:cs="Times New Roman"/>
        </w:rPr>
        <w:t xml:space="preserve">. The question then becomes, why are food chains so long? </w:t>
      </w:r>
      <w:r w:rsidR="009E6468" w:rsidRPr="00F97692">
        <w:rPr>
          <w:rFonts w:ascii="Times New Roman" w:hAnsi="Times New Roman" w:cs="Times New Roman"/>
        </w:rPr>
        <w:t xml:space="preserve">Short food chains </w:t>
      </w:r>
      <w:r w:rsidR="00F97692">
        <w:rPr>
          <w:rFonts w:ascii="Times New Roman" w:hAnsi="Times New Roman" w:cs="Times New Roman"/>
        </w:rPr>
        <w:t xml:space="preserve">should </w:t>
      </w:r>
      <w:r w:rsidR="009E6468" w:rsidRPr="00F97692">
        <w:rPr>
          <w:rFonts w:ascii="Times New Roman" w:hAnsi="Times New Roman" w:cs="Times New Roman"/>
        </w:rPr>
        <w:t xml:space="preserve">result </w:t>
      </w:r>
      <w:r w:rsidR="003C4955">
        <w:rPr>
          <w:rFonts w:ascii="Times New Roman" w:hAnsi="Times New Roman" w:cs="Times New Roman"/>
        </w:rPr>
        <w:t>from the balance between feeding at low levels with more energy, and feeding at high levels to fulfill</w:t>
      </w:r>
      <w:r w:rsidR="009E6468" w:rsidRPr="00F97692">
        <w:rPr>
          <w:rFonts w:ascii="Times New Roman" w:hAnsi="Times New Roman" w:cs="Times New Roman"/>
        </w:rPr>
        <w:t xml:space="preserve"> dietary/nutritional restrictions</w:t>
      </w:r>
      <w:r w:rsidR="00334E1D">
        <w:rPr>
          <w:rFonts w:ascii="Times New Roman" w:hAnsi="Times New Roman" w:cs="Times New Roman"/>
        </w:rPr>
        <w:t xml:space="preserve"> </w:t>
      </w:r>
      <w:r w:rsidR="00334E1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"Hastings", "given" : "HM", "non-dropping-particle" : "", "parse-names" : false, "suffix" : "" }, { "dropping-particle" : "", "family" : "Conrad", "given" : "M", "non-dropping-particle" : "", "parse-names" : false, "suffix" : "" } ], "container-title" : "Nature", "id" : "ITEM-1", "issued" : { "date-parts" : [ [ "1979" ] ] }, "page" : "838-839", "title" : "Length and the evolutionary stability of food chains", "type" : "article-journal", "volume" : "282" }, "uris" : [ "http://www.mendeley.com/documents/?uuid=4a710844-d60e-4823-8a1f-3c8d74b04fb5" ] }, { "id" : "ITEM-2", "itemData" : { "DOI" : "10.1098/rspb.1986.0058", "ISSN" : "0962-8452", "author" : [ { "dropping-particle" : "", "family" : "Cohen", "given" : "J. E.", "non-dropping-particle" : "", "parse-names" : false, "suffix" : "" }, { "dropping-particle" : "", "family" : "Briand", "given" : "F.", "non-dropping-particle" : "", "parse-names" : false, "suffix" : "" }, { "dropping-particle" : "", "family" : "Newman", "given" : "C. M.", "non-dropping-particle" : "", "parse-names" : false, "suffix" : "" } ], "container-title" : "Proceedings of the Royal Society B", "id" : "ITEM-2", "issued" : { "date-parts" : [ [ "1986", "8", "22" ] ] }, "page" : "317-353", "title" : "A stochastic theory of community food webs III: predicted and observed lengths of food chains", "type" : "article-journal", "volume" : "228" }, "uris" : [ "http://www.mendeley.com/documents/?uuid=8a61758d-162b-4f71-824d-3194f9a475dc" ] } ], "mendeley" : { "previouslyFormattedCitation" : "(Hastings &amp; Conrad 1979; Cohen &lt;i&gt;et al.&lt;/i&gt; 1986)" }, "properties" : { "noteIndex" : 0 }, "schema" : "https://github.com/citation-style-language/schema/raw/master/csl-citation.json" }</w:instrText>
      </w:r>
      <w:r w:rsidR="00334E1D">
        <w:rPr>
          <w:rFonts w:ascii="Times New Roman" w:hAnsi="Times New Roman" w:cs="Times New Roman"/>
        </w:rPr>
        <w:fldChar w:fldCharType="separate"/>
      </w:r>
      <w:r w:rsidR="007D20EC" w:rsidRPr="007D20EC">
        <w:rPr>
          <w:rFonts w:ascii="Times New Roman" w:hAnsi="Times New Roman" w:cs="Times New Roman"/>
          <w:noProof/>
        </w:rPr>
        <w:t xml:space="preserve">(Hastings &amp; Conrad 1979; Cohen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1986)</w:t>
      </w:r>
      <w:r w:rsidR="00334E1D">
        <w:rPr>
          <w:rFonts w:ascii="Times New Roman" w:hAnsi="Times New Roman" w:cs="Times New Roman"/>
        </w:rPr>
        <w:fldChar w:fldCharType="end"/>
      </w:r>
      <w:r w:rsidR="00F97692">
        <w:rPr>
          <w:rFonts w:ascii="Times New Roman" w:hAnsi="Times New Roman" w:cs="Times New Roman"/>
        </w:rPr>
        <w:t>.</w:t>
      </w:r>
      <w:r w:rsidR="000364D9">
        <w:rPr>
          <w:rFonts w:ascii="Times New Roman" w:hAnsi="Times New Roman" w:cs="Times New Roman"/>
        </w:rPr>
        <w:t xml:space="preserve"> </w:t>
      </w:r>
      <w:r>
        <w:rPr>
          <w:rFonts w:ascii="Times New Roman" w:hAnsi="Times New Roman" w:cs="Times New Roman"/>
        </w:rPr>
        <w:t>Such a balance</w:t>
      </w:r>
      <w:r w:rsidR="000364D9">
        <w:rPr>
          <w:rFonts w:ascii="Times New Roman" w:hAnsi="Times New Roman" w:cs="Times New Roman"/>
        </w:rPr>
        <w:t xml:space="preserve"> is </w:t>
      </w:r>
      <w:r w:rsidR="005468A9">
        <w:rPr>
          <w:rFonts w:ascii="Times New Roman" w:hAnsi="Times New Roman" w:cs="Times New Roman"/>
        </w:rPr>
        <w:t xml:space="preserve">very much </w:t>
      </w:r>
      <w:r w:rsidR="000364D9">
        <w:rPr>
          <w:rFonts w:ascii="Times New Roman" w:hAnsi="Times New Roman" w:cs="Times New Roman"/>
        </w:rPr>
        <w:t>in the spirit of our “universal omnivory” hypothesis (see below).</w:t>
      </w:r>
    </w:p>
    <w:p w14:paraId="32CD3490" w14:textId="58344FA5" w:rsidR="003320AE" w:rsidRDefault="00E812F4" w:rsidP="00CE2A40">
      <w:pPr>
        <w:spacing w:line="480" w:lineRule="auto"/>
        <w:ind w:firstLine="720"/>
        <w:rPr>
          <w:rFonts w:ascii="Times New Roman" w:hAnsi="Times New Roman" w:cs="Times New Roman"/>
        </w:rPr>
      </w:pPr>
      <w:r>
        <w:rPr>
          <w:rFonts w:ascii="Times New Roman" w:hAnsi="Times New Roman" w:cs="Times New Roman"/>
        </w:rPr>
        <w:lastRenderedPageBreak/>
        <w:t>L</w:t>
      </w:r>
      <w:r w:rsidR="00043F75" w:rsidRPr="0086444A">
        <w:rPr>
          <w:rFonts w:ascii="Times New Roman" w:hAnsi="Times New Roman" w:cs="Times New Roman"/>
        </w:rPr>
        <w:t>onger food chains are</w:t>
      </w:r>
      <w:r>
        <w:rPr>
          <w:rFonts w:ascii="Times New Roman" w:hAnsi="Times New Roman" w:cs="Times New Roman"/>
        </w:rPr>
        <w:t xml:space="preserve"> expected to be</w:t>
      </w:r>
      <w:r w:rsidR="00043F75" w:rsidRPr="0086444A">
        <w:rPr>
          <w:rFonts w:ascii="Times New Roman" w:hAnsi="Times New Roman" w:cs="Times New Roman"/>
        </w:rPr>
        <w:t xml:space="preserve"> dynamically fragile</w:t>
      </w:r>
      <w:r w:rsidR="0086444A">
        <w:rPr>
          <w:rFonts w:ascii="Times New Roman" w:hAnsi="Times New Roman" w:cs="Times New Roman"/>
        </w:rPr>
        <w:t xml:space="preserve">. </w:t>
      </w:r>
      <w:r w:rsidR="000B70FC">
        <w:rPr>
          <w:rFonts w:ascii="Times New Roman" w:hAnsi="Times New Roman" w:cs="Times New Roman"/>
        </w:rPr>
        <w:t xml:space="preserve">Pimm and Lawton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(1977)</w:t>
      </w:r>
      <w:r w:rsidR="000B70FC">
        <w:rPr>
          <w:rFonts w:ascii="Times New Roman" w:hAnsi="Times New Roman" w:cs="Times New Roman"/>
        </w:rPr>
        <w:fldChar w:fldCharType="end"/>
      </w:r>
      <w:r w:rsidR="00564421" w:rsidRPr="0086444A">
        <w:rPr>
          <w:rFonts w:ascii="Times New Roman" w:hAnsi="Times New Roman" w:cs="Times New Roman"/>
        </w:rPr>
        <w:t xml:space="preserve"> explored the role of dynamic constraints in limiting the length of food chains. Using analyses of community matrices of four species food chains</w:t>
      </w:r>
      <w:r w:rsidR="0061419C">
        <w:rPr>
          <w:rFonts w:ascii="Times New Roman" w:hAnsi="Times New Roman" w:cs="Times New Roman"/>
        </w:rPr>
        <w:t>,</w:t>
      </w:r>
      <w:r w:rsidR="00564421" w:rsidRPr="0086444A">
        <w:rPr>
          <w:rFonts w:ascii="Times New Roman" w:hAnsi="Times New Roman" w:cs="Times New Roman"/>
        </w:rPr>
        <w:t xml:space="preserve"> they </w:t>
      </w:r>
      <w:r w:rsidR="003C4955">
        <w:rPr>
          <w:rFonts w:ascii="Times New Roman" w:hAnsi="Times New Roman" w:cs="Times New Roman"/>
        </w:rPr>
        <w:t>found</w:t>
      </w:r>
      <w:r w:rsidR="003C4955" w:rsidRPr="0086444A">
        <w:rPr>
          <w:rFonts w:ascii="Times New Roman" w:hAnsi="Times New Roman" w:cs="Times New Roman"/>
        </w:rPr>
        <w:t xml:space="preserve"> </w:t>
      </w:r>
      <w:r w:rsidR="00564421" w:rsidRPr="0086444A">
        <w:rPr>
          <w:rFonts w:ascii="Times New Roman" w:hAnsi="Times New Roman" w:cs="Times New Roman"/>
        </w:rPr>
        <w:t xml:space="preserve">that as the number of trophic levels increased, so too did the time it took to return to equilibrium following a small perturbation. </w:t>
      </w:r>
      <w:r w:rsidR="00903DBE">
        <w:rPr>
          <w:rFonts w:ascii="Times New Roman" w:hAnsi="Times New Roman" w:cs="Times New Roman"/>
        </w:rPr>
        <w:t>A decrease in stability with increasing chain length is also supported by evidence from protest microcosm studies</w:t>
      </w:r>
      <w:r w:rsidR="00445B69">
        <w:rPr>
          <w:rFonts w:ascii="Times New Roman" w:hAnsi="Times New Roman" w:cs="Times New Roman"/>
        </w:rPr>
        <w:t xml:space="preserve"> </w:t>
      </w:r>
      <w:r w:rsidR="00445B6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"ITEM-1",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"id" : "ITEM-2", "itemData" : { "author" : [ { "dropping-particle" : "", "family" : "Holyoak", "given" : "Marcel", "non-dropping-particle" : "", "parse-names" : false, "suffix" : "" }, { "dropping-particle" : "", "family" : "Sachdev", "given" : "Sambhav", "non-dropping-particle" : "", "parse-names" : false, "suffix" : "" } ], "container-title" : "Oecologia", "id" : "ITEM-2", "issued" : { "date-parts" : [ [ "1998" ] ] }, "page" : "413-419", "title" : "Omnivory and the stability of simple food webs", "type" : "article-journal", "volume" : "117" }, "uris" : [ "http://www.mendeley.com/documents/?uuid=e1535129-8a51-494e-8e21-5ff95814c58b" ] } ], "mendeley" : { "previouslyFormattedCitation" : "(Morin &amp; Lawler 1996; Holyoak &amp; Sachdev 1998)" }, "properties" : { "noteIndex" : 0 }, "schema" : "https://github.com/citation-style-language/schema/raw/master/csl-citation.json" }</w:instrText>
      </w:r>
      <w:r w:rsidR="00445B69">
        <w:rPr>
          <w:rFonts w:ascii="Times New Roman" w:hAnsi="Times New Roman" w:cs="Times New Roman"/>
        </w:rPr>
        <w:fldChar w:fldCharType="separate"/>
      </w:r>
      <w:r w:rsidR="00445B69" w:rsidRPr="00445B69">
        <w:rPr>
          <w:rFonts w:ascii="Times New Roman" w:hAnsi="Times New Roman" w:cs="Times New Roman"/>
          <w:noProof/>
        </w:rPr>
        <w:t>(Morin &amp; Lawler 1996; Holyoak &amp; Sachdev 1998)</w:t>
      </w:r>
      <w:r w:rsidR="00445B69">
        <w:rPr>
          <w:rFonts w:ascii="Times New Roman" w:hAnsi="Times New Roman" w:cs="Times New Roman"/>
        </w:rPr>
        <w:fldChar w:fldCharType="end"/>
      </w:r>
      <w:r w:rsidR="00445B69">
        <w:rPr>
          <w:rFonts w:ascii="Times New Roman" w:hAnsi="Times New Roman" w:cs="Times New Roman"/>
        </w:rPr>
        <w:t xml:space="preserve">. </w:t>
      </w:r>
      <w:r w:rsidR="000B70FC">
        <w:rPr>
          <w:rFonts w:ascii="Times New Roman" w:hAnsi="Times New Roman" w:cs="Times New Roman"/>
        </w:rPr>
        <w:t xml:space="preserve">Sterner </w:t>
      </w:r>
      <w:r w:rsidR="000B70FC" w:rsidRPr="0061419C">
        <w:rPr>
          <w:rFonts w:ascii="Times New Roman" w:hAnsi="Times New Roman" w:cs="Times New Roman"/>
          <w:i/>
        </w:rPr>
        <w:t>et al.</w:t>
      </w:r>
      <w:r w:rsidR="000B70FC">
        <w:rPr>
          <w:rFonts w:ascii="Times New Roman" w:hAnsi="Times New Roman" w:cs="Times New Roman"/>
        </w:rPr>
        <w:t xml:space="preserve"> </w:t>
      </w:r>
      <w:r w:rsidR="000B70FC">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0B70FC">
        <w:rPr>
          <w:rFonts w:ascii="Times New Roman" w:hAnsi="Times New Roman" w:cs="Times New Roman"/>
        </w:rPr>
        <w:fldChar w:fldCharType="separate"/>
      </w:r>
      <w:r w:rsidR="000B70FC" w:rsidRPr="000B70FC">
        <w:rPr>
          <w:rFonts w:ascii="Times New Roman" w:hAnsi="Times New Roman" w:cs="Times New Roman"/>
          <w:noProof/>
        </w:rPr>
        <w:t>(1997)</w:t>
      </w:r>
      <w:r w:rsidR="000B70FC">
        <w:rPr>
          <w:rFonts w:ascii="Times New Roman" w:hAnsi="Times New Roman" w:cs="Times New Roman"/>
        </w:rPr>
        <w:fldChar w:fldCharType="end"/>
      </w:r>
      <w:r w:rsidR="00903DBE">
        <w:rPr>
          <w:rFonts w:ascii="Times New Roman" w:hAnsi="Times New Roman" w:cs="Times New Roman"/>
        </w:rPr>
        <w:t>, however,</w:t>
      </w:r>
      <w:r w:rsidR="00564421" w:rsidRPr="0086444A">
        <w:rPr>
          <w:rFonts w:ascii="Times New Roman" w:hAnsi="Times New Roman" w:cs="Times New Roman"/>
        </w:rPr>
        <w:t xml:space="preserve"> found that </w:t>
      </w:r>
      <w:r w:rsidR="00F32EB8">
        <w:rPr>
          <w:rFonts w:ascii="Times New Roman" w:hAnsi="Times New Roman" w:cs="Times New Roman"/>
        </w:rPr>
        <w:t>the theoretical</w:t>
      </w:r>
      <w:r w:rsidR="00564421" w:rsidRPr="0086444A">
        <w:rPr>
          <w:rFonts w:ascii="Times New Roman" w:hAnsi="Times New Roman" w:cs="Times New Roman"/>
        </w:rPr>
        <w:t xml:space="preserve"> result</w:t>
      </w:r>
      <w:r w:rsidR="00903DBE">
        <w:rPr>
          <w:rFonts w:ascii="Times New Roman" w:hAnsi="Times New Roman" w:cs="Times New Roman"/>
        </w:rPr>
        <w:t xml:space="preserve"> of Pimm and Lawton </w:t>
      </w:r>
      <w:r w:rsidR="00903DB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"mendeley" : { "previouslyFormattedCitation" : "(1977)"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(1977)</w:t>
      </w:r>
      <w:r w:rsidR="00903DBE">
        <w:rPr>
          <w:rFonts w:ascii="Times New Roman" w:hAnsi="Times New Roman" w:cs="Times New Roman"/>
        </w:rPr>
        <w:fldChar w:fldCharType="end"/>
      </w:r>
      <w:r w:rsidR="00564421" w:rsidRPr="0086444A">
        <w:rPr>
          <w:rFonts w:ascii="Times New Roman" w:hAnsi="Times New Roman" w:cs="Times New Roman"/>
        </w:rPr>
        <w:t xml:space="preserve"> was primarily a</w:t>
      </w:r>
      <w:r w:rsidR="003C4955">
        <w:rPr>
          <w:rFonts w:ascii="Times New Roman" w:hAnsi="Times New Roman" w:cs="Times New Roman"/>
        </w:rPr>
        <w:t xml:space="preserve"> methodological</w:t>
      </w:r>
      <w:r w:rsidR="00564421" w:rsidRPr="0086444A">
        <w:rPr>
          <w:rFonts w:ascii="Times New Roman" w:hAnsi="Times New Roman" w:cs="Times New Roman"/>
        </w:rPr>
        <w:t xml:space="preserve"> artifact resulting from differences in the number of negative </w:t>
      </w:r>
      <w:r w:rsidR="003C4955">
        <w:rPr>
          <w:rFonts w:ascii="Times New Roman" w:hAnsi="Times New Roman" w:cs="Times New Roman"/>
        </w:rPr>
        <w:t>(</w:t>
      </w:r>
      <w:r w:rsidR="0072343E">
        <w:rPr>
          <w:rFonts w:ascii="Times New Roman" w:hAnsi="Times New Roman" w:cs="Times New Roman"/>
        </w:rPr>
        <w:t>density-dependence</w:t>
      </w:r>
      <w:r w:rsidR="003C4955">
        <w:rPr>
          <w:rFonts w:ascii="Times New Roman" w:hAnsi="Times New Roman" w:cs="Times New Roman"/>
        </w:rPr>
        <w:t xml:space="preserve">) </w:t>
      </w:r>
      <w:r w:rsidR="00564421" w:rsidRPr="0086444A">
        <w:rPr>
          <w:rFonts w:ascii="Times New Roman" w:hAnsi="Times New Roman" w:cs="Times New Roman"/>
        </w:rPr>
        <w:t xml:space="preserve">terms along the diagonal of the community matrix. </w:t>
      </w:r>
      <w:r w:rsidR="00903DBE">
        <w:rPr>
          <w:rFonts w:ascii="Times New Roman" w:hAnsi="Times New Roman" w:cs="Times New Roman"/>
        </w:rPr>
        <w:t xml:space="preserve">Following the results of Sterner </w:t>
      </w:r>
      <w:r w:rsidR="00903DBE" w:rsidRPr="00903DBE">
        <w:rPr>
          <w:rFonts w:ascii="Times New Roman" w:hAnsi="Times New Roman" w:cs="Times New Roman"/>
          <w:i/>
        </w:rPr>
        <w:t>et al.</w:t>
      </w:r>
      <w:r w:rsidR="00903DBE">
        <w:rPr>
          <w:rFonts w:ascii="Times New Roman" w:hAnsi="Times New Roman" w:cs="Times New Roman"/>
        </w:rPr>
        <w:t xml:space="preserve"> </w:t>
      </w:r>
      <w:r w:rsidR="00903DB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"suppress-author" : 1, "uris" : [ "http://www.mendeley.com/documents/?uuid=44dbdda5-a023-47ab-b58e-4105a09c9c2b" ] } ], "mendeley" : { "previouslyFormattedCitation" : "(1997)" }, "properties" : { "noteIndex" : 0 }, "schema" : "https://github.com/citation-style-language/schema/raw/master/csl-citation.json" }</w:instrText>
      </w:r>
      <w:r w:rsidR="00903DBE">
        <w:rPr>
          <w:rFonts w:ascii="Times New Roman" w:hAnsi="Times New Roman" w:cs="Times New Roman"/>
        </w:rPr>
        <w:fldChar w:fldCharType="separate"/>
      </w:r>
      <w:r w:rsidR="00903DBE" w:rsidRPr="00903DBE">
        <w:rPr>
          <w:rFonts w:ascii="Times New Roman" w:hAnsi="Times New Roman" w:cs="Times New Roman"/>
          <w:noProof/>
        </w:rPr>
        <w:t>(1997)</w:t>
      </w:r>
      <w:r w:rsidR="00903DBE">
        <w:rPr>
          <w:rFonts w:ascii="Times New Roman" w:hAnsi="Times New Roman" w:cs="Times New Roman"/>
        </w:rPr>
        <w:fldChar w:fldCharType="end"/>
      </w:r>
      <w:r w:rsidR="00564421" w:rsidRPr="0086444A">
        <w:rPr>
          <w:rFonts w:ascii="Times New Roman" w:hAnsi="Times New Roman" w:cs="Times New Roman"/>
        </w:rPr>
        <w:t xml:space="preserve"> </w:t>
      </w:r>
      <w:r w:rsidR="0061419C">
        <w:rPr>
          <w:rFonts w:ascii="Times New Roman" w:hAnsi="Times New Roman" w:cs="Times New Roman"/>
        </w:rPr>
        <w:t>studi</w:t>
      </w:r>
      <w:r w:rsidR="00564421" w:rsidRPr="0086444A">
        <w:rPr>
          <w:rFonts w:ascii="Times New Roman" w:hAnsi="Times New Roman" w:cs="Times New Roman"/>
        </w:rPr>
        <w:t>e</w:t>
      </w:r>
      <w:r w:rsidR="0061419C">
        <w:rPr>
          <w:rFonts w:ascii="Times New Roman" w:hAnsi="Times New Roman" w:cs="Times New Roman"/>
        </w:rPr>
        <w:t>s</w:t>
      </w:r>
      <w:r w:rsidR="00564421" w:rsidRPr="0086444A">
        <w:rPr>
          <w:rFonts w:ascii="Times New Roman" w:hAnsi="Times New Roman" w:cs="Times New Roman"/>
        </w:rPr>
        <w:t xml:space="preserve"> exploring limits to food chain length have </w:t>
      </w:r>
      <w:r w:rsidR="0061419C">
        <w:rPr>
          <w:rFonts w:ascii="Times New Roman" w:hAnsi="Times New Roman" w:cs="Times New Roman"/>
        </w:rPr>
        <w:t xml:space="preserve">generally not </w:t>
      </w:r>
      <w:r w:rsidR="00903DBE">
        <w:rPr>
          <w:rFonts w:ascii="Times New Roman" w:hAnsi="Times New Roman" w:cs="Times New Roman"/>
        </w:rPr>
        <w:t>explored the role of</w:t>
      </w:r>
      <w:r w:rsidR="00564421" w:rsidRPr="0086444A">
        <w:rPr>
          <w:rFonts w:ascii="Times New Roman" w:hAnsi="Times New Roman" w:cs="Times New Roman"/>
        </w:rPr>
        <w:t xml:space="preserve"> dynamic constraints. Most argue that dynamic constraints</w:t>
      </w:r>
      <w:r w:rsidR="00903DBE">
        <w:rPr>
          <w:rFonts w:ascii="Times New Roman" w:hAnsi="Times New Roman" w:cs="Times New Roman"/>
        </w:rPr>
        <w:t xml:space="preserve"> are less important to </w:t>
      </w:r>
      <w:r w:rsidR="00564421" w:rsidRPr="0086444A">
        <w:rPr>
          <w:rFonts w:ascii="Times New Roman" w:hAnsi="Times New Roman" w:cs="Times New Roman"/>
        </w:rPr>
        <w:t xml:space="preserve">regulating the number of trophic levels compared to other </w:t>
      </w:r>
      <w:r w:rsidR="00903DBE">
        <w:rPr>
          <w:rFonts w:ascii="Times New Roman" w:hAnsi="Times New Roman" w:cs="Times New Roman"/>
        </w:rPr>
        <w:t>mechanisms</w:t>
      </w:r>
      <w:r w:rsidR="00564421" w:rsidRPr="0086444A">
        <w:rPr>
          <w:rFonts w:ascii="Times New Roman" w:hAnsi="Times New Roman" w:cs="Times New Roman"/>
        </w:rPr>
        <w:t xml:space="preserve"> such as ecosystem size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"10.1016/S0169-5347(02)02455-2", "ISSN" : "01695347", "author" : [ { "dropping-particle" : "", "family" : "Post", "given" : "David M.", "non-dropping-particle" : "", "parse-names" : false, "suffix" : "" } ], "container-title" : "Trends in Ecology &amp; Evolution", "id" : "ITEM-1", "issue" : "6", "issued" : { "date-parts" : [ [ "2002", "6" ] ] }, "page" : "269-277", "title" : "The long and short of food-chain length", "type" : "article-journal", "volume" : "17" }, "uris" : [ "http://www.mendeley.com/documents/?uuid=f9f756f8-0354-42ed-9e11-c1ad9f440264" ] } ], "mendeley" : { "previouslyFormattedCitation" : "(Post 2002)"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(Post 2002)</w:t>
      </w:r>
      <w:r w:rsidR="004707DB">
        <w:rPr>
          <w:rFonts w:ascii="Times New Roman" w:hAnsi="Times New Roman" w:cs="Times New Roman"/>
        </w:rPr>
        <w:fldChar w:fldCharType="end"/>
      </w:r>
      <w:r w:rsidR="00564421" w:rsidRPr="0086444A">
        <w:rPr>
          <w:rFonts w:ascii="Times New Roman" w:hAnsi="Times New Roman" w:cs="Times New Roman"/>
        </w:rPr>
        <w:t xml:space="preserve">. </w:t>
      </w:r>
      <w:r w:rsidR="00903DBE">
        <w:rPr>
          <w:rFonts w:ascii="Times New Roman" w:hAnsi="Times New Roman" w:cs="Times New Roman"/>
        </w:rPr>
        <w:t>We</w:t>
      </w:r>
      <w:r w:rsidR="00065CDB">
        <w:rPr>
          <w:rFonts w:ascii="Times New Roman" w:hAnsi="Times New Roman" w:cs="Times New Roman"/>
        </w:rPr>
        <w:t xml:space="preserve"> argue that a simple theory based on </w:t>
      </w:r>
      <w:r w:rsidR="005631D4">
        <w:rPr>
          <w:rFonts w:ascii="Times New Roman" w:hAnsi="Times New Roman" w:cs="Times New Roman"/>
        </w:rPr>
        <w:t>systemic selection against</w:t>
      </w:r>
      <w:r w:rsidR="00903DBE">
        <w:rPr>
          <w:rFonts w:ascii="Times New Roman" w:hAnsi="Times New Roman" w:cs="Times New Roman"/>
        </w:rPr>
        <w:t xml:space="preserve"> dynamically</w:t>
      </w:r>
      <w:r w:rsidR="005631D4">
        <w:rPr>
          <w:rFonts w:ascii="Times New Roman" w:hAnsi="Times New Roman" w:cs="Times New Roman"/>
        </w:rPr>
        <w:t xml:space="preserve"> unstable structures</w:t>
      </w:r>
      <w:r w:rsidR="00903DBE">
        <w:rPr>
          <w:rFonts w:ascii="Times New Roman" w:hAnsi="Times New Roman" w:cs="Times New Roman"/>
        </w:rPr>
        <w:t xml:space="preserve"> that</w:t>
      </w:r>
      <w:r w:rsidR="005631D4">
        <w:rPr>
          <w:rFonts w:ascii="Times New Roman" w:hAnsi="Times New Roman" w:cs="Times New Roman"/>
        </w:rPr>
        <w:t xml:space="preserve"> </w:t>
      </w:r>
      <w:r w:rsidR="00065CDB">
        <w:rPr>
          <w:rFonts w:ascii="Times New Roman" w:hAnsi="Times New Roman" w:cs="Times New Roman"/>
        </w:rPr>
        <w:t>provide</w:t>
      </w:r>
      <w:r w:rsidR="00903DBE">
        <w:rPr>
          <w:rFonts w:ascii="Times New Roman" w:hAnsi="Times New Roman" w:cs="Times New Roman"/>
        </w:rPr>
        <w:t>s</w:t>
      </w:r>
      <w:r w:rsidR="00065CDB">
        <w:rPr>
          <w:rFonts w:ascii="Times New Roman" w:hAnsi="Times New Roman" w:cs="Times New Roman"/>
        </w:rPr>
        <w:t xml:space="preserve"> a solid basis for determining why </w:t>
      </w:r>
      <w:r w:rsidR="00DF2698">
        <w:rPr>
          <w:rFonts w:ascii="Times New Roman" w:hAnsi="Times New Roman" w:cs="Times New Roman"/>
        </w:rPr>
        <w:t>the number of trophic levels is typically low</w:t>
      </w:r>
      <w:r w:rsidR="00065CDB">
        <w:rPr>
          <w:rFonts w:ascii="Times New Roman" w:hAnsi="Times New Roman" w:cs="Times New Roman"/>
        </w:rPr>
        <w:t>.</w:t>
      </w:r>
      <w:r w:rsidR="005631D4">
        <w:rPr>
          <w:rFonts w:ascii="Times New Roman" w:hAnsi="Times New Roman" w:cs="Times New Roman"/>
        </w:rPr>
        <w:t xml:space="preserve"> </w:t>
      </w:r>
    </w:p>
    <w:p w14:paraId="065BB7EE" w14:textId="6C560EC2" w:rsidR="002927DE" w:rsidRDefault="00DF2698" w:rsidP="00350E08">
      <w:pPr>
        <w:spacing w:line="480" w:lineRule="auto"/>
        <w:ind w:firstLine="720"/>
        <w:rPr>
          <w:rFonts w:ascii="Times New Roman" w:hAnsi="Times New Roman" w:cs="Times New Roman"/>
        </w:rPr>
      </w:pPr>
      <w:r>
        <w:rPr>
          <w:rFonts w:ascii="Times New Roman" w:hAnsi="Times New Roman" w:cs="Times New Roman"/>
        </w:rPr>
        <w:t>S</w:t>
      </w:r>
      <w:r w:rsidR="00F63550">
        <w:rPr>
          <w:rFonts w:ascii="Times New Roman" w:hAnsi="Times New Roman" w:cs="Times New Roman"/>
        </w:rPr>
        <w:t xml:space="preserve">ystemic selection </w:t>
      </w:r>
      <w:r w:rsidR="00FB64BA">
        <w:rPr>
          <w:rFonts w:ascii="Times New Roman" w:hAnsi="Times New Roman" w:cs="Times New Roman"/>
        </w:rPr>
        <w:t xml:space="preserve">occurs when unstable food </w:t>
      </w:r>
      <w:r>
        <w:rPr>
          <w:rFonts w:ascii="Times New Roman" w:hAnsi="Times New Roman" w:cs="Times New Roman"/>
        </w:rPr>
        <w:t>web</w:t>
      </w:r>
      <w:r w:rsidR="00FB64BA">
        <w:rPr>
          <w:rFonts w:ascii="Times New Roman" w:hAnsi="Times New Roman" w:cs="Times New Roman"/>
        </w:rPr>
        <w:t xml:space="preserve"> structures</w:t>
      </w:r>
      <w:r w:rsidR="00903DBE">
        <w:rPr>
          <w:rFonts w:ascii="Times New Roman" w:hAnsi="Times New Roman" w:cs="Times New Roman"/>
        </w:rPr>
        <w:t xml:space="preserve"> (here referring to patterns of interactions)</w:t>
      </w:r>
      <w:r w:rsidR="00FB64BA">
        <w:rPr>
          <w:rFonts w:ascii="Times New Roman" w:hAnsi="Times New Roman" w:cs="Times New Roman"/>
        </w:rPr>
        <w:t xml:space="preserve"> lead to the </w:t>
      </w:r>
      <w:r w:rsidR="0009363A">
        <w:rPr>
          <w:rFonts w:ascii="Times New Roman" w:hAnsi="Times New Roman" w:cs="Times New Roman"/>
        </w:rPr>
        <w:t xml:space="preserve">loss </w:t>
      </w:r>
      <w:r w:rsidR="00FB64BA">
        <w:rPr>
          <w:rFonts w:ascii="Times New Roman" w:hAnsi="Times New Roman" w:cs="Times New Roman"/>
        </w:rPr>
        <w:t xml:space="preserve">of </w:t>
      </w:r>
      <w:r w:rsidR="0009363A">
        <w:rPr>
          <w:rFonts w:ascii="Times New Roman" w:hAnsi="Times New Roman" w:cs="Times New Roman"/>
        </w:rPr>
        <w:t xml:space="preserve">some or all of the </w:t>
      </w:r>
      <w:r w:rsidR="00FB64BA">
        <w:rPr>
          <w:rFonts w:ascii="Times New Roman" w:hAnsi="Times New Roman" w:cs="Times New Roman"/>
        </w:rPr>
        <w:t xml:space="preserve">species </w:t>
      </w:r>
      <w:r w:rsidR="0061419C">
        <w:rPr>
          <w:rFonts w:ascii="Times New Roman" w:hAnsi="Times New Roman" w:cs="Times New Roman"/>
        </w:rPr>
        <w:t>in a</w:t>
      </w:r>
      <w:r w:rsidR="00FB64BA">
        <w:rPr>
          <w:rFonts w:ascii="Times New Roman" w:hAnsi="Times New Roman" w:cs="Times New Roman"/>
        </w:rPr>
        <w:t xml:space="preserve"> </w:t>
      </w:r>
      <w:r>
        <w:rPr>
          <w:rFonts w:ascii="Times New Roman" w:hAnsi="Times New Roman" w:cs="Times New Roman"/>
        </w:rPr>
        <w:t>web</w:t>
      </w:r>
      <w:r w:rsidR="00FB64BA">
        <w:rPr>
          <w:rFonts w:ascii="Times New Roman" w:hAnsi="Times New Roman" w:cs="Times New Roman"/>
        </w:rPr>
        <w:t xml:space="preserve">, thus </w:t>
      </w:r>
      <w:r>
        <w:rPr>
          <w:rFonts w:ascii="Times New Roman" w:hAnsi="Times New Roman" w:cs="Times New Roman"/>
        </w:rPr>
        <w:t>altering</w:t>
      </w:r>
      <w:r w:rsidR="00D54C4B">
        <w:rPr>
          <w:rFonts w:ascii="Times New Roman" w:hAnsi="Times New Roman" w:cs="Times New Roman"/>
        </w:rPr>
        <w:t xml:space="preserve"> web</w:t>
      </w:r>
      <w:r>
        <w:rPr>
          <w:rFonts w:ascii="Times New Roman" w:hAnsi="Times New Roman" w:cs="Times New Roman"/>
        </w:rPr>
        <w:t xml:space="preserve"> </w:t>
      </w:r>
      <w:r w:rsidR="0009363A">
        <w:rPr>
          <w:rFonts w:ascii="Times New Roman" w:hAnsi="Times New Roman" w:cs="Times New Roman"/>
        </w:rPr>
        <w:t>topology by eliminating nodes (species) and links (interactions)</w:t>
      </w:r>
      <w:r w:rsidR="00D54C4B">
        <w:rPr>
          <w:rFonts w:ascii="Times New Roman" w:hAnsi="Times New Roman" w:cs="Times New Roman"/>
        </w:rPr>
        <w:t xml:space="preserve">. </w:t>
      </w:r>
      <w:r w:rsidR="00485BA8">
        <w:rPr>
          <w:rFonts w:ascii="Times New Roman" w:hAnsi="Times New Roman" w:cs="Times New Roman"/>
        </w:rPr>
        <w:t xml:space="preserve">Food </w:t>
      </w:r>
      <w:r>
        <w:rPr>
          <w:rFonts w:ascii="Times New Roman" w:hAnsi="Times New Roman" w:cs="Times New Roman"/>
        </w:rPr>
        <w:t>webs</w:t>
      </w:r>
      <w:r w:rsidR="00485BA8">
        <w:rPr>
          <w:rFonts w:ascii="Times New Roman" w:hAnsi="Times New Roman" w:cs="Times New Roman"/>
        </w:rPr>
        <w:t xml:space="preserve"> that are stable are more likely to persist over time. </w:t>
      </w:r>
      <w:r w:rsidR="002927DE">
        <w:rPr>
          <w:rFonts w:ascii="Times New Roman" w:hAnsi="Times New Roman" w:cs="Times New Roman"/>
        </w:rPr>
        <w:t>Food chain and web stability is typically determined by</w:t>
      </w:r>
      <w:r w:rsidR="00C96915">
        <w:rPr>
          <w:rFonts w:ascii="Times New Roman" w:hAnsi="Times New Roman" w:cs="Times New Roman"/>
        </w:rPr>
        <w:t xml:space="preserve"> </w:t>
      </w:r>
      <w:r w:rsidR="002927DE">
        <w:rPr>
          <w:rFonts w:ascii="Times New Roman" w:hAnsi="Times New Roman" w:cs="Times New Roman"/>
        </w:rPr>
        <w:t>calculating</w:t>
      </w:r>
      <w:r w:rsidR="00C96915">
        <w:rPr>
          <w:rFonts w:ascii="Times New Roman" w:hAnsi="Times New Roman" w:cs="Times New Roman"/>
        </w:rPr>
        <w:t xml:space="preserve"> the eigenvalues of the Jacobian matrix</w:t>
      </w:r>
      <w:r w:rsidR="002927DE">
        <w:rPr>
          <w:rFonts w:ascii="Times New Roman" w:hAnsi="Times New Roman" w:cs="Times New Roman"/>
        </w:rPr>
        <w:t>,</w:t>
      </w:r>
      <w:r w:rsidR="00C96915">
        <w:rPr>
          <w:rFonts w:ascii="Times New Roman" w:hAnsi="Times New Roman" w:cs="Times New Roman"/>
        </w:rPr>
        <w:t xml:space="preserve"> whose elements </w:t>
      </w:r>
      <w:r w:rsidR="00C96915">
        <w:rPr>
          <w:rFonts w:ascii="Times New Roman" w:hAnsi="Times New Roman" w:cs="Times New Roman"/>
          <w:i/>
        </w:rPr>
        <w:t>a</w:t>
      </w:r>
      <w:r w:rsidR="00C96915">
        <w:rPr>
          <w:rFonts w:ascii="Times New Roman" w:hAnsi="Times New Roman" w:cs="Times New Roman"/>
          <w:i/>
          <w:vertAlign w:val="subscript"/>
        </w:rPr>
        <w:t>ij</w:t>
      </w:r>
      <w:r w:rsidR="00C96915">
        <w:rPr>
          <w:rFonts w:ascii="Times New Roman" w:hAnsi="Times New Roman" w:cs="Times New Roman"/>
        </w:rPr>
        <w:t xml:space="preserve"> represent the impact of</w:t>
      </w:r>
      <w:r w:rsidR="0009363A">
        <w:rPr>
          <w:rFonts w:ascii="Times New Roman" w:hAnsi="Times New Roman" w:cs="Times New Roman"/>
        </w:rPr>
        <w:t xml:space="preserve"> the population of </w:t>
      </w:r>
      <w:r w:rsidR="00C96915">
        <w:rPr>
          <w:rFonts w:ascii="Times New Roman" w:hAnsi="Times New Roman" w:cs="Times New Roman"/>
        </w:rPr>
        <w:t xml:space="preserve">species </w:t>
      </w:r>
      <w:r w:rsidR="00C96915">
        <w:rPr>
          <w:rFonts w:ascii="Times New Roman" w:hAnsi="Times New Roman" w:cs="Times New Roman"/>
          <w:i/>
        </w:rPr>
        <w:t xml:space="preserve">j </w:t>
      </w:r>
      <w:r w:rsidR="00C96915">
        <w:rPr>
          <w:rFonts w:ascii="Times New Roman" w:hAnsi="Times New Roman" w:cs="Times New Roman"/>
        </w:rPr>
        <w:t>on</w:t>
      </w:r>
      <w:r w:rsidR="0009363A">
        <w:rPr>
          <w:rFonts w:ascii="Times New Roman" w:hAnsi="Times New Roman" w:cs="Times New Roman"/>
        </w:rPr>
        <w:t xml:space="preserve"> the </w:t>
      </w:r>
      <w:r w:rsidR="0009363A" w:rsidRPr="0009363A">
        <w:rPr>
          <w:rFonts w:ascii="Times New Roman" w:hAnsi="Times New Roman" w:cs="Times New Roman"/>
          <w:i/>
        </w:rPr>
        <w:t>i</w:t>
      </w:r>
      <w:r w:rsidR="0009363A" w:rsidRPr="0009363A">
        <w:rPr>
          <w:rFonts w:ascii="Times New Roman" w:hAnsi="Times New Roman" w:cs="Times New Roman"/>
          <w:i/>
          <w:vertAlign w:val="superscript"/>
        </w:rPr>
        <w:t>th</w:t>
      </w:r>
      <w:r w:rsidR="00C96915">
        <w:rPr>
          <w:rFonts w:ascii="Times New Roman" w:hAnsi="Times New Roman" w:cs="Times New Roman"/>
        </w:rPr>
        <w:t xml:space="preserve"> species</w:t>
      </w:r>
      <w:r w:rsidR="0009363A">
        <w:rPr>
          <w:rFonts w:ascii="Times New Roman" w:hAnsi="Times New Roman" w:cs="Times New Roman"/>
        </w:rPr>
        <w:t>’ population</w:t>
      </w:r>
      <w:r w:rsidR="004707DB">
        <w:rPr>
          <w:rFonts w:ascii="Times New Roman" w:hAnsi="Times New Roman" w:cs="Times New Roman"/>
          <w:i/>
        </w:rPr>
        <w:t xml:space="preserve"> </w:t>
      </w:r>
      <w:r w:rsidR="004707DB">
        <w:rPr>
          <w:rFonts w:ascii="Times New Roman" w:hAnsi="Times New Roman" w:cs="Times New Roman"/>
          <w:i/>
        </w:rPr>
        <w:fldChar w:fldCharType="begin" w:fldLock="1"/>
      </w:r>
      <w:r w:rsidR="007D20EC">
        <w:rPr>
          <w:rFonts w:ascii="Times New Roman" w:hAnsi="Times New Roman" w:cs="Times New Roman"/>
          <w:i/>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"(May 1972; Pimm &amp; Lawton 1977; Sterner &lt;i&gt;et al.&lt;/i&gt; 1997)" }, "properties" : { "noteIndex" : 0 }, "schema" : "https://github.com/citation-style-language/schema/raw/master/csl-citation.json" }</w:instrText>
      </w:r>
      <w:r w:rsidR="004707DB">
        <w:rPr>
          <w:rFonts w:ascii="Times New Roman" w:hAnsi="Times New Roman" w:cs="Times New Roman"/>
          <w:i/>
        </w:rPr>
        <w:fldChar w:fldCharType="separate"/>
      </w:r>
      <w:r w:rsidR="007D20EC" w:rsidRPr="007D20EC">
        <w:rPr>
          <w:rFonts w:ascii="Times New Roman" w:hAnsi="Times New Roman" w:cs="Times New Roman"/>
          <w:noProof/>
        </w:rPr>
        <w:t xml:space="preserve">(May 1972; Pimm &amp; Lawton 1977; Sterner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1997)</w:t>
      </w:r>
      <w:r w:rsidR="004707DB">
        <w:rPr>
          <w:rFonts w:ascii="Times New Roman" w:hAnsi="Times New Roman" w:cs="Times New Roman"/>
          <w:i/>
        </w:rPr>
        <w:fldChar w:fldCharType="end"/>
      </w:r>
      <w:r w:rsidR="00C96915">
        <w:rPr>
          <w:rFonts w:ascii="Times New Roman" w:hAnsi="Times New Roman" w:cs="Times New Roman"/>
        </w:rPr>
        <w:t xml:space="preserve">. </w:t>
      </w:r>
      <w:r w:rsidR="00903DBE">
        <w:rPr>
          <w:rFonts w:ascii="Times New Roman" w:hAnsi="Times New Roman" w:cs="Times New Roman"/>
        </w:rPr>
        <w:t>I</w:t>
      </w:r>
      <w:r w:rsidR="00C96915">
        <w:rPr>
          <w:rFonts w:ascii="Times New Roman" w:hAnsi="Times New Roman" w:cs="Times New Roman"/>
        </w:rPr>
        <w:t xml:space="preserve">n order to determine eigenvalues the matrix must first be </w:t>
      </w:r>
      <w:r>
        <w:rPr>
          <w:rFonts w:ascii="Times New Roman" w:hAnsi="Times New Roman" w:cs="Times New Roman"/>
        </w:rPr>
        <w:t>evaluated based on data that</w:t>
      </w:r>
      <w:r w:rsidR="00C96915">
        <w:rPr>
          <w:rFonts w:ascii="Times New Roman" w:hAnsi="Times New Roman" w:cs="Times New Roman"/>
        </w:rPr>
        <w:t xml:space="preserve"> most often</w:t>
      </w:r>
      <w:r>
        <w:rPr>
          <w:rFonts w:ascii="Times New Roman" w:hAnsi="Times New Roman" w:cs="Times New Roman"/>
        </w:rPr>
        <w:t xml:space="preserve"> are</w:t>
      </w:r>
      <w:r w:rsidR="00C96915">
        <w:rPr>
          <w:rFonts w:ascii="Times New Roman" w:hAnsi="Times New Roman" w:cs="Times New Roman"/>
        </w:rPr>
        <w:t xml:space="preserve"> not available</w:t>
      </w:r>
      <w:r w:rsidR="0009363A">
        <w:rPr>
          <w:rFonts w:ascii="Times New Roman" w:hAnsi="Times New Roman" w:cs="Times New Roman"/>
        </w:rPr>
        <w:t xml:space="preserve"> (</w:t>
      </w:r>
      <w:r w:rsidR="00F32EB8">
        <w:rPr>
          <w:rFonts w:ascii="Times New Roman" w:hAnsi="Times New Roman" w:cs="Times New Roman"/>
        </w:rPr>
        <w:t xml:space="preserve">e.g., interaction strengths, </w:t>
      </w:r>
      <w:r w:rsidR="0009363A">
        <w:rPr>
          <w:rFonts w:ascii="Times New Roman" w:hAnsi="Times New Roman" w:cs="Times New Roman"/>
        </w:rPr>
        <w:t>population sizes)</w:t>
      </w:r>
      <w:r w:rsidR="00903DBE">
        <w:rPr>
          <w:rFonts w:ascii="Times New Roman" w:hAnsi="Times New Roman" w:cs="Times New Roman"/>
        </w:rPr>
        <w:t>, a significant drawback</w:t>
      </w:r>
      <w:r w:rsidR="00C96915">
        <w:rPr>
          <w:rFonts w:ascii="Times New Roman" w:hAnsi="Times New Roman" w:cs="Times New Roman"/>
        </w:rPr>
        <w:t>.</w:t>
      </w:r>
    </w:p>
    <w:p w14:paraId="10196E77" w14:textId="08D9DEC3" w:rsidR="00350E08" w:rsidRDefault="002927DE" w:rsidP="00350E08">
      <w:pPr>
        <w:spacing w:line="480" w:lineRule="auto"/>
        <w:ind w:firstLine="720"/>
        <w:rPr>
          <w:rFonts w:ascii="Times New Roman" w:hAnsi="Times New Roman" w:cs="Times New Roman"/>
        </w:rPr>
      </w:pPr>
      <w:r>
        <w:rPr>
          <w:rFonts w:ascii="Times New Roman" w:hAnsi="Times New Roman" w:cs="Times New Roman"/>
        </w:rPr>
        <w:lastRenderedPageBreak/>
        <w:t xml:space="preserve">Stability may also be determined based on the particular pattern of signs of the elements of the Jacobian matrix. </w:t>
      </w:r>
      <w:r w:rsidR="00DF2698">
        <w:rPr>
          <w:rFonts w:ascii="Times New Roman" w:hAnsi="Times New Roman" w:cs="Times New Roman"/>
        </w:rPr>
        <w:t>Pure</w:t>
      </w:r>
      <w:r w:rsidR="0009363A">
        <w:rPr>
          <w:rFonts w:ascii="Times New Roman" w:hAnsi="Times New Roman" w:cs="Times New Roman"/>
        </w:rPr>
        <w:t>ly linear</w:t>
      </w:r>
      <w:r w:rsidR="00DE4444">
        <w:rPr>
          <w:rFonts w:ascii="Times New Roman" w:hAnsi="Times New Roman" w:cs="Times New Roman"/>
        </w:rPr>
        <w:t xml:space="preserve"> food chain</w:t>
      </w:r>
      <w:r w:rsidR="00DF2698">
        <w:rPr>
          <w:rFonts w:ascii="Times New Roman" w:hAnsi="Times New Roman" w:cs="Times New Roman"/>
        </w:rPr>
        <w:t>s</w:t>
      </w:r>
      <w:r w:rsidR="00F32EB8">
        <w:rPr>
          <w:rFonts w:ascii="Times New Roman" w:hAnsi="Times New Roman" w:cs="Times New Roman"/>
        </w:rPr>
        <w:t xml:space="preserve"> (where A only eats B, B</w:t>
      </w:r>
      <w:r w:rsidR="0009363A">
        <w:rPr>
          <w:rFonts w:ascii="Times New Roman" w:hAnsi="Times New Roman" w:cs="Times New Roman"/>
        </w:rPr>
        <w:t xml:space="preserve"> only eats C, etc.)</w:t>
      </w:r>
      <w:r>
        <w:rPr>
          <w:rFonts w:ascii="Times New Roman" w:hAnsi="Times New Roman" w:cs="Times New Roman"/>
        </w:rPr>
        <w:t>, for example,</w:t>
      </w:r>
      <w:r w:rsidR="00DE4444">
        <w:rPr>
          <w:rFonts w:ascii="Times New Roman" w:hAnsi="Times New Roman" w:cs="Times New Roman"/>
        </w:rPr>
        <w:t xml:space="preserve"> are stable based solely on the signs of the elements of the matrix rather than their magnitude. </w:t>
      </w:r>
      <w:r w:rsidR="00DF2698">
        <w:rPr>
          <w:rFonts w:ascii="Times New Roman" w:hAnsi="Times New Roman" w:cs="Times New Roman"/>
        </w:rPr>
        <w:t>Such</w:t>
      </w:r>
      <w:r w:rsidR="00DE4444">
        <w:rPr>
          <w:rFonts w:ascii="Times New Roman" w:hAnsi="Times New Roman" w:cs="Times New Roman"/>
        </w:rPr>
        <w:t xml:space="preserve"> structures are term</w:t>
      </w:r>
      <w:r w:rsidR="00490D44">
        <w:rPr>
          <w:rFonts w:ascii="Times New Roman" w:hAnsi="Times New Roman" w:cs="Times New Roman"/>
        </w:rPr>
        <w:t>ed qualitatively stable or sign-</w:t>
      </w:r>
      <w:r w:rsidR="00DE4444">
        <w:rPr>
          <w:rFonts w:ascii="Times New Roman" w:hAnsi="Times New Roman" w:cs="Times New Roman"/>
        </w:rPr>
        <w:t>stable</w:t>
      </w:r>
      <w:r w:rsidR="004707DB">
        <w:rPr>
          <w:rFonts w:ascii="Times New Roman" w:hAnsi="Times New Roman" w:cs="Times New Roman"/>
        </w:rPr>
        <w:t xml:space="preserve"> </w:t>
      </w:r>
      <w:r w:rsidR="004707D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4707DB">
        <w:rPr>
          <w:rFonts w:ascii="Times New Roman" w:hAnsi="Times New Roman" w:cs="Times New Roman"/>
        </w:rPr>
        <w:fldChar w:fldCharType="separate"/>
      </w:r>
      <w:r w:rsidR="004707DB" w:rsidRPr="004707DB">
        <w:rPr>
          <w:rFonts w:ascii="Times New Roman" w:hAnsi="Times New Roman" w:cs="Times New Roman"/>
          <w:noProof/>
        </w:rPr>
        <w:t>(May 1973)</w:t>
      </w:r>
      <w:r w:rsidR="004707DB">
        <w:rPr>
          <w:rFonts w:ascii="Times New Roman" w:hAnsi="Times New Roman" w:cs="Times New Roman"/>
        </w:rPr>
        <w:fldChar w:fldCharType="end"/>
      </w:r>
      <w:r w:rsidR="00DE4444">
        <w:rPr>
          <w:rFonts w:ascii="Times New Roman" w:hAnsi="Times New Roman" w:cs="Times New Roman"/>
        </w:rPr>
        <w:t xml:space="preserve">. </w:t>
      </w:r>
      <w:r w:rsidR="00DF2698">
        <w:rPr>
          <w:rFonts w:ascii="Times New Roman" w:hAnsi="Times New Roman" w:cs="Times New Roman"/>
        </w:rPr>
        <w:t>Thus</w:t>
      </w:r>
      <w:r w:rsidR="009253C9">
        <w:rPr>
          <w:rFonts w:ascii="Times New Roman" w:hAnsi="Times New Roman" w:cs="Times New Roman"/>
        </w:rPr>
        <w:t>, regardless</w:t>
      </w:r>
      <w:r w:rsidR="00DF2698">
        <w:rPr>
          <w:rFonts w:ascii="Times New Roman" w:hAnsi="Times New Roman" w:cs="Times New Roman"/>
        </w:rPr>
        <w:t xml:space="preserve"> of the number of levels it contains</w:t>
      </w:r>
      <w:r w:rsidRPr="002927DE">
        <w:rPr>
          <w:rFonts w:ascii="Times New Roman" w:hAnsi="Times New Roman" w:cs="Times New Roman"/>
        </w:rPr>
        <w:t xml:space="preserve"> </w:t>
      </w:r>
      <w:r>
        <w:rPr>
          <w:rFonts w:ascii="Times New Roman" w:hAnsi="Times New Roman" w:cs="Times New Roman"/>
        </w:rPr>
        <w:t>a purely linear food chain will be stable</w:t>
      </w:r>
      <w:r w:rsidR="00DF2698">
        <w:rPr>
          <w:rFonts w:ascii="Times New Roman" w:hAnsi="Times New Roman" w:cs="Times New Roman"/>
        </w:rPr>
        <w:t xml:space="preserve">. </w:t>
      </w:r>
      <w:r w:rsidR="0061419C">
        <w:rPr>
          <w:rFonts w:ascii="Times New Roman" w:hAnsi="Times New Roman" w:cs="Times New Roman"/>
        </w:rPr>
        <w:t>Hypothetically one could have</w:t>
      </w:r>
      <w:r w:rsidR="00DF2698">
        <w:rPr>
          <w:rFonts w:ascii="Times New Roman" w:hAnsi="Times New Roman" w:cs="Times New Roman"/>
        </w:rPr>
        <w:t xml:space="preserve"> a stable ecosystem </w:t>
      </w:r>
      <w:r w:rsidR="009168B9">
        <w:rPr>
          <w:rFonts w:ascii="Times New Roman" w:hAnsi="Times New Roman" w:cs="Times New Roman"/>
        </w:rPr>
        <w:t>with</w:t>
      </w:r>
      <w:r w:rsidR="00DF2698">
        <w:rPr>
          <w:rFonts w:ascii="Times New Roman" w:hAnsi="Times New Roman" w:cs="Times New Roman"/>
        </w:rPr>
        <w:t xml:space="preserve"> one hundred </w:t>
      </w:r>
      <w:r w:rsidR="005468A9">
        <w:rPr>
          <w:rFonts w:ascii="Times New Roman" w:hAnsi="Times New Roman" w:cs="Times New Roman"/>
        </w:rPr>
        <w:t xml:space="preserve">trophic </w:t>
      </w:r>
      <w:r w:rsidR="0061419C">
        <w:rPr>
          <w:rFonts w:ascii="Times New Roman" w:hAnsi="Times New Roman" w:cs="Times New Roman"/>
        </w:rPr>
        <w:t>levels, with species</w:t>
      </w:r>
      <w:r w:rsidR="009168B9">
        <w:rPr>
          <w:rFonts w:ascii="Times New Roman" w:hAnsi="Times New Roman" w:cs="Times New Roman"/>
        </w:rPr>
        <w:t xml:space="preserve"> that</w:t>
      </w:r>
      <w:r w:rsidR="00DF2698">
        <w:rPr>
          <w:rFonts w:ascii="Times New Roman" w:hAnsi="Times New Roman" w:cs="Times New Roman"/>
        </w:rPr>
        <w:t xml:space="preserve"> consumed each other sequentially</w:t>
      </w:r>
      <w:r w:rsidR="0061419C">
        <w:rPr>
          <w:rFonts w:ascii="Times New Roman" w:hAnsi="Times New Roman" w:cs="Times New Roman"/>
        </w:rPr>
        <w:t xml:space="preserve"> down the food chain</w:t>
      </w:r>
      <w:r w:rsidR="00DF2698">
        <w:rPr>
          <w:rFonts w:ascii="Times New Roman" w:hAnsi="Times New Roman" w:cs="Times New Roman"/>
        </w:rPr>
        <w:t xml:space="preserve">. </w:t>
      </w:r>
    </w:p>
    <w:p w14:paraId="19F73E7C" w14:textId="67F9087E" w:rsidR="004E419C" w:rsidRDefault="0083664A" w:rsidP="007F1F7A">
      <w:pPr>
        <w:spacing w:line="480" w:lineRule="auto"/>
        <w:ind w:firstLine="720"/>
        <w:rPr>
          <w:rFonts w:ascii="Times New Roman" w:hAnsi="Times New Roman" w:cs="Times New Roman"/>
        </w:rPr>
      </w:pPr>
      <w:r>
        <w:rPr>
          <w:rFonts w:ascii="Times New Roman" w:hAnsi="Times New Roman" w:cs="Times New Roman"/>
        </w:rPr>
        <w:t>A sign-</w:t>
      </w:r>
      <w:r w:rsidR="006A082F">
        <w:rPr>
          <w:rFonts w:ascii="Times New Roman" w:hAnsi="Times New Roman" w:cs="Times New Roman"/>
        </w:rPr>
        <w:t>stable system must fulfill a set of specific conditions</w:t>
      </w:r>
      <w:r w:rsidR="00350E08">
        <w:rPr>
          <w:rFonts w:ascii="Times New Roman" w:hAnsi="Times New Roman" w:cs="Times New Roman"/>
        </w:rPr>
        <w:t xml:space="preserve"> </w:t>
      </w:r>
      <w:r w:rsidR="00C668C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C668C3">
        <w:rPr>
          <w:rFonts w:ascii="Times New Roman" w:hAnsi="Times New Roman" w:cs="Times New Roman"/>
        </w:rPr>
        <w:fldChar w:fldCharType="separate"/>
      </w:r>
      <w:r w:rsidR="00C668C3" w:rsidRPr="00C668C3">
        <w:rPr>
          <w:rFonts w:ascii="Times New Roman" w:hAnsi="Times New Roman" w:cs="Times New Roman"/>
          <w:noProof/>
        </w:rPr>
        <w:t>(May 1973)</w:t>
      </w:r>
      <w:r w:rsidR="00C668C3">
        <w:rPr>
          <w:rFonts w:ascii="Times New Roman" w:hAnsi="Times New Roman" w:cs="Times New Roman"/>
        </w:rPr>
        <w:fldChar w:fldCharType="end"/>
      </w:r>
      <w:r w:rsidR="0009363A">
        <w:rPr>
          <w:rFonts w:ascii="Times New Roman" w:hAnsi="Times New Roman" w:cs="Times New Roman"/>
        </w:rPr>
        <w:t>, however, that are not met by most natural systems</w:t>
      </w:r>
      <w:r w:rsidR="00350E08">
        <w:rPr>
          <w:rFonts w:ascii="Times New Roman" w:hAnsi="Times New Roman" w:cs="Times New Roman"/>
        </w:rPr>
        <w:t>.</w:t>
      </w:r>
      <w:r>
        <w:rPr>
          <w:rFonts w:ascii="Times New Roman" w:hAnsi="Times New Roman" w:cs="Times New Roman"/>
        </w:rPr>
        <w:t xml:space="preserve"> For example, a sign-stable web cannot contain trophic loops, a feature that is often found in food webs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"10.1126/science.1068326", "author" : [ { "dropping-particle" : "", "family" : "Neutel", "given" : "A.M.", "non-dropping-particle" : "", "parse-names" : false, "suffix" : "" }, { "dropping-particle" : "", "family" : "Heesterbeek", "given" : "J.A.P.", "non-dropping-particle" : "", "parse-names" : false, "suffix" : "" }, { "dropping-particle" : "", "family" : "Ruiter", "given" : "P.C.", "non-dropping-particle" : "de", "parse-names" : false, "suffix" : "" } ], "container-title" : "Science", "id" : "ITEM-1", "issued" : { "date-parts" : [ [ "2002" ] ] }, "page" : "1120-1123", "publisher" : "American Association for the Advancement of Science", "title" : "Stability in real food webs: weak links in long loops", "type" : "article-journal", "volume" : "296" }, "uris" : [ "http://www.mendeley.com/documents/?uuid=a651763d-87ce-4535-8d9e-6b47c52b52f9" ] } ], "mendeley" : { "previouslyFormattedCitation" : "(Neutel &lt;i&gt;et al.&lt;/i&gt; 2002)" }, "properties" : { "noteIndex" : 0 }, "schema" : "https://github.com/citation-style-language/schema/raw/master/csl-citation.json" }</w:instrText>
      </w:r>
      <w:r>
        <w:rPr>
          <w:rFonts w:ascii="Times New Roman" w:hAnsi="Times New Roman" w:cs="Times New Roman"/>
        </w:rPr>
        <w:fldChar w:fldCharType="separate"/>
      </w:r>
      <w:r w:rsidR="007D20EC" w:rsidRPr="007D20EC">
        <w:rPr>
          <w:rFonts w:ascii="Times New Roman" w:hAnsi="Times New Roman" w:cs="Times New Roman"/>
          <w:noProof/>
        </w:rPr>
        <w:t xml:space="preserve">(Neutel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2002)</w:t>
      </w:r>
      <w:r>
        <w:rPr>
          <w:rFonts w:ascii="Times New Roman" w:hAnsi="Times New Roman" w:cs="Times New Roman"/>
        </w:rPr>
        <w:fldChar w:fldCharType="end"/>
      </w:r>
      <w:r>
        <w:rPr>
          <w:rFonts w:ascii="Times New Roman" w:hAnsi="Times New Roman" w:cs="Times New Roman"/>
        </w:rPr>
        <w:t>.</w:t>
      </w:r>
      <w:r w:rsidR="000710F6">
        <w:rPr>
          <w:rFonts w:ascii="Times New Roman" w:hAnsi="Times New Roman" w:cs="Times New Roman"/>
        </w:rPr>
        <w:t xml:space="preserve"> </w:t>
      </w:r>
      <w:r w:rsidR="00374529">
        <w:rPr>
          <w:rFonts w:ascii="Times New Roman" w:hAnsi="Times New Roman" w:cs="Times New Roman"/>
        </w:rPr>
        <w:t>Nonetheless</w:t>
      </w:r>
      <w:r w:rsidR="005468A9">
        <w:rPr>
          <w:rFonts w:ascii="Times New Roman" w:hAnsi="Times New Roman" w:cs="Times New Roman"/>
        </w:rPr>
        <w:t xml:space="preserve">, following the very productive idea of Allesina and Pascual </w:t>
      </w:r>
      <w:r w:rsidR="005468A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sidR="005468A9">
        <w:rPr>
          <w:rFonts w:ascii="Times New Roman" w:hAnsi="Times New Roman" w:cs="Times New Roman"/>
        </w:rPr>
        <w:fldChar w:fldCharType="separate"/>
      </w:r>
      <w:r w:rsidR="005468A9" w:rsidRPr="001C42DB">
        <w:rPr>
          <w:rFonts w:ascii="Times New Roman" w:hAnsi="Times New Roman" w:cs="Times New Roman"/>
          <w:noProof/>
        </w:rPr>
        <w:t>(2008)</w:t>
      </w:r>
      <w:r w:rsidR="005468A9">
        <w:rPr>
          <w:rFonts w:ascii="Times New Roman" w:hAnsi="Times New Roman" w:cs="Times New Roman"/>
        </w:rPr>
        <w:fldChar w:fldCharType="end"/>
      </w:r>
      <w:r w:rsidR="005468A9">
        <w:rPr>
          <w:rFonts w:ascii="Times New Roman" w:hAnsi="Times New Roman" w:cs="Times New Roman"/>
        </w:rPr>
        <w:t>,</w:t>
      </w:r>
      <w:r w:rsidR="00374529">
        <w:rPr>
          <w:rFonts w:ascii="Times New Roman" w:hAnsi="Times New Roman" w:cs="Times New Roman"/>
        </w:rPr>
        <w:t xml:space="preserve"> we are able to determine the degree to w</w:t>
      </w:r>
      <w:r w:rsidR="00490D44">
        <w:rPr>
          <w:rFonts w:ascii="Times New Roman" w:hAnsi="Times New Roman" w:cs="Times New Roman"/>
        </w:rPr>
        <w:t>hich a given food chain is sign-</w:t>
      </w:r>
      <w:r w:rsidR="00374529">
        <w:rPr>
          <w:rFonts w:ascii="Times New Roman" w:hAnsi="Times New Roman" w:cs="Times New Roman"/>
        </w:rPr>
        <w:t>stabl</w:t>
      </w:r>
      <w:r w:rsidR="009F15FF">
        <w:rPr>
          <w:rFonts w:ascii="Times New Roman" w:hAnsi="Times New Roman" w:cs="Times New Roman"/>
        </w:rPr>
        <w:t>e, termed quasi sign-stability (QSS</w:t>
      </w:r>
      <w:r w:rsidR="005468A9">
        <w:rPr>
          <w:rFonts w:ascii="Times New Roman" w:hAnsi="Times New Roman" w:cs="Times New Roman"/>
        </w:rPr>
        <w:t>)</w:t>
      </w:r>
      <w:r w:rsidR="009F15FF">
        <w:rPr>
          <w:rFonts w:ascii="Times New Roman" w:hAnsi="Times New Roman" w:cs="Times New Roman"/>
        </w:rPr>
        <w:t>.</w:t>
      </w:r>
      <w:r w:rsidR="00E92C02">
        <w:rPr>
          <w:rFonts w:ascii="Times New Roman" w:hAnsi="Times New Roman" w:cs="Times New Roman"/>
        </w:rPr>
        <w:t xml:space="preserve"> QSS is a measure of how often a matrix with a </w:t>
      </w:r>
      <w:r w:rsidR="004E419C">
        <w:rPr>
          <w:rFonts w:ascii="Times New Roman" w:hAnsi="Times New Roman" w:cs="Times New Roman"/>
        </w:rPr>
        <w:t xml:space="preserve">given </w:t>
      </w:r>
      <w:r w:rsidR="00E92C02">
        <w:rPr>
          <w:rFonts w:ascii="Times New Roman" w:hAnsi="Times New Roman" w:cs="Times New Roman"/>
        </w:rPr>
        <w:t xml:space="preserve">sign structure is stable given </w:t>
      </w:r>
      <w:r w:rsidR="004E419C">
        <w:rPr>
          <w:rFonts w:ascii="Times New Roman" w:hAnsi="Times New Roman" w:cs="Times New Roman"/>
        </w:rPr>
        <w:t>elements</w:t>
      </w:r>
      <w:r w:rsidR="0061419C">
        <w:rPr>
          <w:rFonts w:ascii="Times New Roman" w:hAnsi="Times New Roman" w:cs="Times New Roman"/>
        </w:rPr>
        <w:t xml:space="preserve"> (</w:t>
      </w:r>
      <w:r w:rsidR="0061419C">
        <w:rPr>
          <w:rFonts w:ascii="Times New Roman" w:hAnsi="Times New Roman" w:cs="Times New Roman"/>
          <w:i/>
        </w:rPr>
        <w:t>a</w:t>
      </w:r>
      <w:r w:rsidR="0061419C">
        <w:rPr>
          <w:rFonts w:ascii="Times New Roman" w:hAnsi="Times New Roman" w:cs="Times New Roman"/>
          <w:i/>
          <w:vertAlign w:val="subscript"/>
        </w:rPr>
        <w:t>ij</w:t>
      </w:r>
      <w:r w:rsidR="0061419C">
        <w:rPr>
          <w:rFonts w:ascii="Times New Roman" w:hAnsi="Times New Roman" w:cs="Times New Roman"/>
        </w:rPr>
        <w:t>)</w:t>
      </w:r>
      <w:r w:rsidR="002927DE">
        <w:rPr>
          <w:rFonts w:ascii="Times New Roman" w:hAnsi="Times New Roman" w:cs="Times New Roman"/>
        </w:rPr>
        <w:t xml:space="preserve"> whose magnitudes are randomized</w:t>
      </w:r>
      <w:r w:rsidR="00E92C02">
        <w:rPr>
          <w:rFonts w:ascii="Times New Roman" w:hAnsi="Times New Roman" w:cs="Times New Roman"/>
        </w:rPr>
        <w:t>.</w:t>
      </w:r>
      <w:r w:rsidR="007F1F7A">
        <w:rPr>
          <w:rFonts w:ascii="Times New Roman" w:hAnsi="Times New Roman" w:cs="Times New Roman"/>
        </w:rPr>
        <w:t xml:space="preserve"> </w:t>
      </w:r>
      <w:r w:rsidR="004E419C">
        <w:rPr>
          <w:rFonts w:ascii="Times New Roman" w:hAnsi="Times New Roman" w:cs="Times New Roman"/>
        </w:rPr>
        <w:t xml:space="preserve">We can determine this by the proportion of iterations that a sign structured matrix filled with randomly sampled values is stable. </w:t>
      </w:r>
    </w:p>
    <w:p w14:paraId="0F3C2073" w14:textId="61DA0E9D" w:rsidR="00350E08" w:rsidRDefault="00493103" w:rsidP="007F1F7A">
      <w:pPr>
        <w:spacing w:line="480" w:lineRule="auto"/>
        <w:ind w:firstLine="720"/>
        <w:rPr>
          <w:rFonts w:ascii="Times New Roman" w:hAnsi="Times New Roman" w:cs="Times New Roman"/>
        </w:rPr>
      </w:pPr>
      <w:r>
        <w:rPr>
          <w:rFonts w:ascii="Times New Roman" w:hAnsi="Times New Roman" w:cs="Times New Roman"/>
        </w:rPr>
        <w:t xml:space="preserve">This proportion is </w:t>
      </w:r>
      <w:r w:rsidR="007F1F7A">
        <w:rPr>
          <w:rFonts w:ascii="Times New Roman" w:hAnsi="Times New Roman" w:cs="Times New Roman"/>
        </w:rPr>
        <w:t xml:space="preserve">the probability that a matrix with a given sign structure is stable. </w:t>
      </w:r>
      <w:r w:rsidR="009F15FF">
        <w:rPr>
          <w:rFonts w:ascii="Times New Roman" w:hAnsi="Times New Roman" w:cs="Times New Roman"/>
        </w:rPr>
        <w:t>Because qualitatively stable food chains are stable regardless of changes in the magnitude of the elements of the matrix, chains exhibiting a higher degree of stability (</w:t>
      </w:r>
      <w:r>
        <w:rPr>
          <w:rFonts w:ascii="Times New Roman" w:hAnsi="Times New Roman" w:cs="Times New Roman"/>
        </w:rPr>
        <w:t>greater</w:t>
      </w:r>
      <w:r w:rsidR="009F15FF">
        <w:rPr>
          <w:rFonts w:ascii="Times New Roman" w:hAnsi="Times New Roman" w:cs="Times New Roman"/>
        </w:rPr>
        <w:t xml:space="preserve"> QSS) should be able to remain stable given small changes in the values of the </w:t>
      </w:r>
      <w:r w:rsidR="009F15FF">
        <w:rPr>
          <w:rFonts w:ascii="Times New Roman" w:hAnsi="Times New Roman" w:cs="Times New Roman"/>
          <w:i/>
        </w:rPr>
        <w:t>a</w:t>
      </w:r>
      <w:r w:rsidR="009F15FF">
        <w:rPr>
          <w:rFonts w:ascii="Times New Roman" w:hAnsi="Times New Roman" w:cs="Times New Roman"/>
          <w:i/>
          <w:vertAlign w:val="subscript"/>
        </w:rPr>
        <w:t>ij</w:t>
      </w:r>
      <w:r w:rsidR="009F15FF">
        <w:rPr>
          <w:rFonts w:ascii="Times New Roman" w:hAnsi="Times New Roman" w:cs="Times New Roman"/>
          <w:i/>
        </w:rPr>
        <w:t>.</w:t>
      </w:r>
      <w:r w:rsidR="00735769">
        <w:rPr>
          <w:rFonts w:ascii="Times New Roman" w:hAnsi="Times New Roman" w:cs="Times New Roman"/>
          <w:i/>
        </w:rPr>
        <w:t xml:space="preserve"> </w:t>
      </w:r>
      <w:r w:rsidR="00735769">
        <w:rPr>
          <w:rFonts w:ascii="Times New Roman" w:hAnsi="Times New Roman" w:cs="Times New Roman"/>
        </w:rPr>
        <w:t xml:space="preserve">Webs of interactions that </w:t>
      </w:r>
      <w:r>
        <w:rPr>
          <w:rFonts w:ascii="Times New Roman" w:hAnsi="Times New Roman" w:cs="Times New Roman"/>
        </w:rPr>
        <w:t>have</w:t>
      </w:r>
      <w:r w:rsidR="00735769">
        <w:rPr>
          <w:rFonts w:ascii="Times New Roman" w:hAnsi="Times New Roman" w:cs="Times New Roman"/>
        </w:rPr>
        <w:t xml:space="preserve"> </w:t>
      </w:r>
      <w:r>
        <w:rPr>
          <w:rFonts w:ascii="Times New Roman" w:hAnsi="Times New Roman" w:cs="Times New Roman"/>
        </w:rPr>
        <w:t>greater</w:t>
      </w:r>
      <w:r w:rsidR="00735769">
        <w:rPr>
          <w:rFonts w:ascii="Times New Roman" w:hAnsi="Times New Roman" w:cs="Times New Roman"/>
        </w:rPr>
        <w:t xml:space="preserve"> QSS </w:t>
      </w:r>
      <w:r w:rsidR="001A7149">
        <w:rPr>
          <w:rFonts w:ascii="Times New Roman" w:hAnsi="Times New Roman" w:cs="Times New Roman"/>
        </w:rPr>
        <w:t>will therefore</w:t>
      </w:r>
      <w:r w:rsidR="00735769">
        <w:rPr>
          <w:rFonts w:ascii="Times New Roman" w:hAnsi="Times New Roman" w:cs="Times New Roman"/>
        </w:rPr>
        <w:t xml:space="preserve"> </w:t>
      </w:r>
      <w:r w:rsidR="002927DE">
        <w:rPr>
          <w:rFonts w:ascii="Times New Roman" w:hAnsi="Times New Roman" w:cs="Times New Roman"/>
        </w:rPr>
        <w:t xml:space="preserve">provide a </w:t>
      </w:r>
      <w:r w:rsidR="00735769">
        <w:rPr>
          <w:rFonts w:ascii="Times New Roman" w:hAnsi="Times New Roman" w:cs="Times New Roman"/>
        </w:rPr>
        <w:t>buffer</w:t>
      </w:r>
      <w:r w:rsidR="00735769">
        <w:rPr>
          <w:rFonts w:ascii="Times New Roman" w:hAnsi="Times New Roman" w:cs="Times New Roman"/>
          <w:i/>
        </w:rPr>
        <w:t xml:space="preserve"> </w:t>
      </w:r>
      <w:r w:rsidR="00735769">
        <w:rPr>
          <w:rFonts w:ascii="Times New Roman" w:hAnsi="Times New Roman" w:cs="Times New Roman"/>
        </w:rPr>
        <w:t>against</w:t>
      </w:r>
      <w:r w:rsidR="002927DE">
        <w:rPr>
          <w:rFonts w:ascii="Times New Roman" w:hAnsi="Times New Roman" w:cs="Times New Roman"/>
        </w:rPr>
        <w:t xml:space="preserve"> </w:t>
      </w:r>
      <w:r w:rsidR="001340C4">
        <w:rPr>
          <w:rFonts w:ascii="Times New Roman" w:hAnsi="Times New Roman" w:cs="Times New Roman"/>
        </w:rPr>
        <w:t xml:space="preserve">changes in the magnitudes of the </w:t>
      </w:r>
      <w:r w:rsidR="001340C4">
        <w:rPr>
          <w:rFonts w:ascii="Times New Roman" w:hAnsi="Times New Roman" w:cs="Times New Roman"/>
          <w:i/>
        </w:rPr>
        <w:t>a</w:t>
      </w:r>
      <w:r w:rsidR="001340C4">
        <w:rPr>
          <w:rFonts w:ascii="Times New Roman" w:hAnsi="Times New Roman" w:cs="Times New Roman"/>
          <w:i/>
          <w:vertAlign w:val="subscript"/>
        </w:rPr>
        <w:t xml:space="preserve">ij </w:t>
      </w:r>
      <w:r w:rsidR="001340C4">
        <w:rPr>
          <w:rFonts w:ascii="Times New Roman" w:hAnsi="Times New Roman" w:cs="Times New Roman"/>
        </w:rPr>
        <w:t>resulting from</w:t>
      </w:r>
      <w:r w:rsidR="00735769">
        <w:rPr>
          <w:rFonts w:ascii="Times New Roman" w:hAnsi="Times New Roman" w:cs="Times New Roman"/>
        </w:rPr>
        <w:t xml:space="preserve"> stochastic environments</w:t>
      </w:r>
      <w:r w:rsidR="00F32EB8">
        <w:rPr>
          <w:rFonts w:ascii="Times New Roman" w:hAnsi="Times New Roman" w:cs="Times New Roman"/>
        </w:rPr>
        <w:t>, demography,</w:t>
      </w:r>
      <w:r w:rsidR="00735769">
        <w:rPr>
          <w:rFonts w:ascii="Times New Roman" w:hAnsi="Times New Roman" w:cs="Times New Roman"/>
        </w:rPr>
        <w:t xml:space="preserve"> and evolutionary </w:t>
      </w:r>
      <w:r w:rsidR="001340C4">
        <w:rPr>
          <w:rFonts w:ascii="Times New Roman" w:hAnsi="Times New Roman" w:cs="Times New Roman"/>
        </w:rPr>
        <w:t>change</w:t>
      </w:r>
      <w:r w:rsidR="00735769">
        <w:rPr>
          <w:rFonts w:ascii="Times New Roman" w:hAnsi="Times New Roman" w:cs="Times New Roman"/>
        </w:rPr>
        <w:t xml:space="preserve">. </w:t>
      </w:r>
      <w:r w:rsidR="005C0717">
        <w:rPr>
          <w:rFonts w:ascii="Times New Roman" w:hAnsi="Times New Roman" w:cs="Times New Roman"/>
        </w:rPr>
        <w:t>We e</w:t>
      </w:r>
      <w:r>
        <w:rPr>
          <w:rFonts w:ascii="Times New Roman" w:hAnsi="Times New Roman" w:cs="Times New Roman"/>
        </w:rPr>
        <w:t xml:space="preserve">xpect that food chains that have greater </w:t>
      </w:r>
      <w:r w:rsidR="005C0717">
        <w:rPr>
          <w:rFonts w:ascii="Times New Roman" w:hAnsi="Times New Roman" w:cs="Times New Roman"/>
        </w:rPr>
        <w:t xml:space="preserve">QSS will </w:t>
      </w:r>
      <w:r w:rsidR="001340C4">
        <w:rPr>
          <w:rFonts w:ascii="Times New Roman" w:hAnsi="Times New Roman" w:cs="Times New Roman"/>
        </w:rPr>
        <w:t xml:space="preserve">therefore </w:t>
      </w:r>
      <w:r w:rsidR="005C0717">
        <w:rPr>
          <w:rFonts w:ascii="Times New Roman" w:hAnsi="Times New Roman" w:cs="Times New Roman"/>
        </w:rPr>
        <w:t xml:space="preserve">be more persistent over time because the region of </w:t>
      </w:r>
      <w:r w:rsidR="00F32EB8">
        <w:rPr>
          <w:rFonts w:ascii="Times New Roman" w:hAnsi="Times New Roman" w:cs="Times New Roman"/>
        </w:rPr>
        <w:t xml:space="preserve">potentially </w:t>
      </w:r>
      <w:r w:rsidR="005C0717">
        <w:rPr>
          <w:rFonts w:ascii="Times New Roman" w:hAnsi="Times New Roman" w:cs="Times New Roman"/>
        </w:rPr>
        <w:t xml:space="preserve">stable parameter space will be larger, leading to a higher probability that the true </w:t>
      </w:r>
      <w:r w:rsidR="005C0717">
        <w:rPr>
          <w:rFonts w:ascii="Times New Roman" w:hAnsi="Times New Roman" w:cs="Times New Roman"/>
        </w:rPr>
        <w:lastRenderedPageBreak/>
        <w:t xml:space="preserve">values may </w:t>
      </w:r>
      <w:r w:rsidR="001340C4">
        <w:rPr>
          <w:rFonts w:ascii="Times New Roman" w:hAnsi="Times New Roman" w:cs="Times New Roman"/>
        </w:rPr>
        <w:t>remain</w:t>
      </w:r>
      <w:r w:rsidR="005C0717">
        <w:rPr>
          <w:rFonts w:ascii="Times New Roman" w:hAnsi="Times New Roman" w:cs="Times New Roman"/>
        </w:rPr>
        <w:t xml:space="preserve"> within it. </w:t>
      </w:r>
      <w:r w:rsidR="0085036E">
        <w:rPr>
          <w:rFonts w:ascii="Times New Roman" w:hAnsi="Times New Roman" w:cs="Times New Roman"/>
        </w:rPr>
        <w:t xml:space="preserve">We hypothesize that </w:t>
      </w:r>
      <w:r w:rsidR="005A68FC">
        <w:rPr>
          <w:rFonts w:ascii="Times New Roman" w:hAnsi="Times New Roman" w:cs="Times New Roman"/>
        </w:rPr>
        <w:t>web</w:t>
      </w:r>
      <w:r w:rsidR="0085036E">
        <w:rPr>
          <w:rFonts w:ascii="Times New Roman" w:hAnsi="Times New Roman" w:cs="Times New Roman"/>
        </w:rPr>
        <w:t>s</w:t>
      </w:r>
      <w:r w:rsidR="005A68FC">
        <w:rPr>
          <w:rFonts w:ascii="Times New Roman" w:hAnsi="Times New Roman" w:cs="Times New Roman"/>
        </w:rPr>
        <w:t xml:space="preserve"> with more trophic levels</w:t>
      </w:r>
      <w:r>
        <w:rPr>
          <w:rFonts w:ascii="Times New Roman" w:hAnsi="Times New Roman" w:cs="Times New Roman"/>
        </w:rPr>
        <w:t xml:space="preserve"> have lower </w:t>
      </w:r>
      <w:r w:rsidR="0085036E">
        <w:rPr>
          <w:rFonts w:ascii="Times New Roman" w:hAnsi="Times New Roman" w:cs="Times New Roman"/>
        </w:rPr>
        <w:t xml:space="preserve">QSS compared to </w:t>
      </w:r>
      <w:r w:rsidR="005A68FC">
        <w:rPr>
          <w:rFonts w:ascii="Times New Roman" w:hAnsi="Times New Roman" w:cs="Times New Roman"/>
        </w:rPr>
        <w:t>webs</w:t>
      </w:r>
      <w:r w:rsidR="0085036E">
        <w:rPr>
          <w:rFonts w:ascii="Times New Roman" w:hAnsi="Times New Roman" w:cs="Times New Roman"/>
        </w:rPr>
        <w:t xml:space="preserve"> with fewer trophic levels.</w:t>
      </w:r>
    </w:p>
    <w:p w14:paraId="060B0166" w14:textId="23A773E6" w:rsidR="0005120D" w:rsidRDefault="0005120D" w:rsidP="0005120D">
      <w:pPr>
        <w:spacing w:line="480" w:lineRule="auto"/>
        <w:rPr>
          <w:rFonts w:ascii="Times New Roman" w:hAnsi="Times New Roman" w:cs="Times New Roman"/>
          <w:b/>
        </w:rPr>
      </w:pPr>
      <w:r>
        <w:rPr>
          <w:rFonts w:ascii="Times New Roman" w:hAnsi="Times New Roman" w:cs="Times New Roman"/>
          <w:b/>
        </w:rPr>
        <w:t>Universal Omnivory</w:t>
      </w:r>
    </w:p>
    <w:p w14:paraId="2CDE7E20" w14:textId="36C5D2E0" w:rsidR="00245978" w:rsidRDefault="00245978" w:rsidP="00142C1B">
      <w:pPr>
        <w:spacing w:line="480" w:lineRule="auto"/>
        <w:ind w:firstLine="720"/>
        <w:rPr>
          <w:rFonts w:ascii="Times New Roman" w:hAnsi="Times New Roman" w:cs="Times New Roman"/>
        </w:rPr>
      </w:pPr>
      <w:r>
        <w:rPr>
          <w:rFonts w:ascii="Times New Roman" w:hAnsi="Times New Roman" w:cs="Times New Roman"/>
        </w:rPr>
        <w:t xml:space="preserve">Omnivory, feeding on more than one trophic level, was found by Pimm and Lawton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"Stuart L.", "non-dropping-particle" : "", "parse-names" : false, "suffix" : "" }, { "dropping-particle" : "", "family" : "Lawton", "given" : "J. H.", "non-dropping-particle" : "", "parse-names" : false, "suffix" : "" } ], "container-title" : "Nature", "id" : "ITEM-1", "issued" : { "date-parts" : [ [ "1977" ] ] }, "page" : "329-331", "title" : "Number of trophic levels in ecological communities", "type" : "article-journal", "volume" : "268" }, "suppress-author" : 1, "uris" : [ "http://www.mendeley.com/documents/?uuid=b466748e-ba04-44ac-aca7-3184b9287e42" ] }, { "id" : "ITEM-2", "itemData" : { "author" : [ { "dropping-particle" : "", "family" : "Pimm", "given" : "SL", "non-dropping-particle" : "", "parse-names" : false, "suffix" : "" }, { "dropping-particle" : "", "family" : "Lawton", "given" : "JH", "non-dropping-particle" : "", "parse-names" : false, "suffix" : "" } ], "container-title" : "Nature", "id" : "ITEM-2", "issued" : { "date-parts" : [ [ "1978" ] ] }, "page" : "542-544", "title" : "On feeding on more than one trophic level", "type" : "article-journal", "volume" : "275" }, "suppress-author" : 1, "uris" : [ "http://www.mendeley.com/documents/?uuid=9912f13b-b0eb-408f-a957-94f63631daf2" ] } ], "mendeley" : { "previouslyFormattedCitation" : "(1977, 1978)" }, "properties" : { "noteIndex" : 0 }, "schema" : "https://github.com/citation-style-language/schema/raw/master/csl-citation.json" }</w:instrText>
      </w:r>
      <w:r>
        <w:rPr>
          <w:rFonts w:ascii="Times New Roman" w:hAnsi="Times New Roman" w:cs="Times New Roman"/>
        </w:rPr>
        <w:fldChar w:fldCharType="separate"/>
      </w:r>
      <w:r w:rsidRPr="00245978">
        <w:rPr>
          <w:rFonts w:ascii="Times New Roman" w:hAnsi="Times New Roman" w:cs="Times New Roman"/>
          <w:noProof/>
        </w:rPr>
        <w:t>(1977, 1978)</w:t>
      </w:r>
      <w:r>
        <w:rPr>
          <w:rFonts w:ascii="Times New Roman" w:hAnsi="Times New Roman" w:cs="Times New Roman"/>
        </w:rPr>
        <w:fldChar w:fldCharType="end"/>
      </w:r>
      <w:r>
        <w:rPr>
          <w:rFonts w:ascii="Times New Roman" w:hAnsi="Times New Roman" w:cs="Times New Roman"/>
        </w:rPr>
        <w:t xml:space="preserve"> to reduce the number of randomly parameterized matr</w:t>
      </w:r>
      <w:r w:rsidR="00607BE5">
        <w:rPr>
          <w:rFonts w:ascii="Times New Roman" w:hAnsi="Times New Roman" w:cs="Times New Roman"/>
        </w:rPr>
        <w:t>ices that were stable. This result, however,</w:t>
      </w:r>
      <w:r w:rsidR="00D97895">
        <w:rPr>
          <w:rFonts w:ascii="Times New Roman" w:hAnsi="Times New Roman" w:cs="Times New Roman"/>
        </w:rPr>
        <w:t xml:space="preserve"> </w:t>
      </w:r>
      <w:r w:rsidR="00607BE5">
        <w:rPr>
          <w:rFonts w:ascii="Times New Roman" w:hAnsi="Times New Roman" w:cs="Times New Roman"/>
        </w:rPr>
        <w:t xml:space="preserve">was given less weight compared to </w:t>
      </w:r>
      <w:r>
        <w:rPr>
          <w:rFonts w:ascii="Times New Roman" w:hAnsi="Times New Roman" w:cs="Times New Roman"/>
        </w:rPr>
        <w:t>return time to equilibrium</w:t>
      </w:r>
      <w:r w:rsidR="00BA79E0">
        <w:rPr>
          <w:rFonts w:ascii="Times New Roman" w:hAnsi="Times New Roman" w:cs="Times New Roman"/>
        </w:rPr>
        <w:t>. T</w:t>
      </w:r>
      <w:r w:rsidR="00607BE5">
        <w:rPr>
          <w:rFonts w:ascii="Times New Roman" w:hAnsi="Times New Roman" w:cs="Times New Roman"/>
        </w:rPr>
        <w:t>hey</w:t>
      </w:r>
      <w:r w:rsidR="00A05A39">
        <w:rPr>
          <w:rFonts w:ascii="Times New Roman" w:hAnsi="Times New Roman" w:cs="Times New Roman"/>
        </w:rPr>
        <w:t xml:space="preserve"> suggested that omnivory should be uncommon because </w:t>
      </w:r>
      <w:r w:rsidR="00BA79E0">
        <w:rPr>
          <w:rFonts w:ascii="Times New Roman" w:hAnsi="Times New Roman" w:cs="Times New Roman"/>
        </w:rPr>
        <w:t>chains that included omnivory were frequently unstable</w:t>
      </w:r>
      <w:r w:rsidR="00A05A39">
        <w:rPr>
          <w:rFonts w:ascii="Times New Roman" w:hAnsi="Times New Roman" w:cs="Times New Roman"/>
        </w:rPr>
        <w:t xml:space="preserve">. </w:t>
      </w:r>
      <w:r>
        <w:rPr>
          <w:rFonts w:ascii="Times New Roman" w:hAnsi="Times New Roman" w:cs="Times New Roman"/>
        </w:rPr>
        <w:t xml:space="preserve">Thompson et al.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"ISSN" : "0012-9658", "PMID" : "17503589", "abstract" : "The concept of trophic levels is one of the oldest in ecology and informs our understanding of energy flow and top-down control within food webs, but it has been criticized for ignoring omnivory. We tested whether trophic levels were apparent in 58 real food webs in four habitat types by examining patterns of trophic position. A large proportion of taxa (64.4%) occupied integer trophic positions, suggesting that discrete trophic levels do exist. Importantly however, the majority of those trophic positions were aggregated around integer values of 0 and 1, representing plants and herbivores. For the majority of the real food webs considered here, secondary consumers were no more likely to occupy an integer trophic position than in randomized food webs. This means that, above the herbivore trophic level, food webs are better characterized as a tangled web of omnivores. Omnivory was most common in marine systems, rarest in streams, and intermediate in lakes and terrestrial food webs. Trophic-level-based concepts such as trophic cascades may apply to systems with short food chains, but they become less valid as food chains lengthen.", "author" : [ { "dropping-particle" : "", "family" : "Thompson", "given" : "Ross M", "non-dropping-particle" : "", "parse-names" : false, "suffix" : "" }, { "dropping-particle" : "", "family" : "Hemberg", "given" : "Martin", "non-dropping-particle" : "", "parse-names" : false, "suffix" : "" }, { "dropping-particle" : "", "family" : "Starzomski", "given" : "Brian M", "non-dropping-particle" : "", "parse-names" : false, "suffix" : "" }, { "dropping-particle" : "", "family" : "Shurin", "given" : "Jonathan B", "non-dropping-particle" : "", "parse-names" : false, "suffix" : "" } ], "container-title" : "Ecology", "id" : "ITEM-1", "issue" : "3", "issued" : { "date-parts" : [ [ "2007", "3" ] ] }, "page" : "612-617", "title" : "Trophic levels and trophic tangles: the prevalence of omnivory in real food webs.", "type" : "article-journal", "volume" : "88" }, "suppress-author" : 1, "uris" : [ "http://www.mendeley.com/documents/?uuid=f790256b-4e22-493b-a412-acdd6be8bd33" ] } ], "mendeley" : { "previouslyFormattedCitation" : "(2007)" }, "properties" : { "noteIndex" : 0 }, "schema" : "https://github.com/citation-style-language/schema/raw/master/csl-citation.json" }</w:instrText>
      </w:r>
      <w:r>
        <w:rPr>
          <w:rFonts w:ascii="Times New Roman" w:hAnsi="Times New Roman" w:cs="Times New Roman"/>
        </w:rPr>
        <w:fldChar w:fldCharType="separate"/>
      </w:r>
      <w:r w:rsidRPr="000D07BA">
        <w:rPr>
          <w:rFonts w:ascii="Times New Roman" w:hAnsi="Times New Roman" w:cs="Times New Roman"/>
          <w:noProof/>
        </w:rPr>
        <w:t>(2007)</w:t>
      </w:r>
      <w:r>
        <w:rPr>
          <w:rFonts w:ascii="Times New Roman" w:hAnsi="Times New Roman" w:cs="Times New Roman"/>
        </w:rPr>
        <w:fldChar w:fldCharType="end"/>
      </w:r>
      <w:r w:rsidR="00A05A39">
        <w:rPr>
          <w:rFonts w:ascii="Times New Roman" w:hAnsi="Times New Roman" w:cs="Times New Roman"/>
        </w:rPr>
        <w:t>, however,</w:t>
      </w:r>
      <w:r>
        <w:rPr>
          <w:rFonts w:ascii="Times New Roman" w:hAnsi="Times New Roman" w:cs="Times New Roman"/>
        </w:rPr>
        <w:t xml:space="preserve"> </w:t>
      </w:r>
      <w:r w:rsidR="006231A2">
        <w:rPr>
          <w:rFonts w:ascii="Times New Roman" w:hAnsi="Times New Roman" w:cs="Times New Roman"/>
        </w:rPr>
        <w:t>found</w:t>
      </w:r>
      <w:r>
        <w:rPr>
          <w:rFonts w:ascii="Times New Roman" w:hAnsi="Times New Roman" w:cs="Times New Roman"/>
        </w:rPr>
        <w:t xml:space="preserve"> that omnivory is common among species that occupy a trophic position higher than that of herbivores, with relatively few species occupying an integer trophic position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"prefix" : "but see ", "uris" : [ "http://www.mendeley.com/documents/?uuid=1aa99eb5-9bb6-4d20-9b46-805444aec2cc" ] } ], "mendeley" : { "previouslyFormattedCitation" : "(but see Thompson &amp; Hemberg 2009)" }, "properties" : { "noteIndex" : 0 }, "schema" : "https://github.com/citation-style-language/schema/raw/master/csl-citation.json" }</w:instrText>
      </w:r>
      <w:r>
        <w:rPr>
          <w:rFonts w:ascii="Times New Roman" w:hAnsi="Times New Roman" w:cs="Times New Roman"/>
        </w:rPr>
        <w:fldChar w:fldCharType="separate"/>
      </w:r>
      <w:r w:rsidRPr="009168B9">
        <w:rPr>
          <w:rFonts w:ascii="Times New Roman" w:hAnsi="Times New Roman" w:cs="Times New Roman"/>
          <w:noProof/>
        </w:rPr>
        <w:t>(but see Thompson &amp; Hemberg 2009)</w:t>
      </w:r>
      <w:r>
        <w:rPr>
          <w:rFonts w:ascii="Times New Roman" w:hAnsi="Times New Roman" w:cs="Times New Roman"/>
        </w:rPr>
        <w:fldChar w:fldCharType="end"/>
      </w:r>
      <w:r>
        <w:rPr>
          <w:rFonts w:ascii="Times New Roman" w:hAnsi="Times New Roman" w:cs="Times New Roman"/>
        </w:rPr>
        <w:t xml:space="preserve">. Likewise, other studies have found that anywhere between 46%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"10.1086/381964", "ISSN" : "1537-5323", "PMID" : "15026980", "abstract" : "While trophic levels have found broad application throughout ecology, they are also in much contention on analytical and empirical grounds. Here, we use a new generation of data and theory to examine long-standing questions about trophic-level limits and degrees of omnivory. The data include food webs of the Chesapeake Bay, U.S.A., the island of Saint Martin, a U.K. grassland, and a Florida seagrass community, which appear to be the most trophically complete food webs available in the primary literature due to their inclusion of autotrophs and empirically derived estimates of the relative energetic contributions of each trophic link. We show that most (54%) of the 212 species in the four food webs can be unambiguously assigned to a discrete trophic level. Omnivory among the remaining species appears to be quite limited, as judged by the standard deviation of omnivores' energy-weighted food-chain lengths. This allows simple algorithms based on binary food webs without energetic details to yield surprisingly accurate estimates of species' trophic and omnivory levels. While maximum trophic levels may plausibly exceed historically asserted limits, our analyses contradict both recent empirical claims that these limits are exceeded and recent theoretical claims that rampant omnivory eliminates the scientific utility of the trophic-level concept.", "author" : [ { "dropping-particle" : "", "family" : "Williams", "given" : "Richard J", "non-dropping-particle" : "", "parse-names" : false, "suffix" : "" }, { "dropping-particle" : "", "family" : "Martinez", "given" : "Neo D", "non-dropping-particle" : "", "parse-names" : false, "suffix" : "" } ], "container-title" : "The American naturalist", "id" : "ITEM-1", "issue" : "3", "issued" : { "date-parts" : [ [ "2004", "3" ] ] }, "page" : "458-468", "title" : "Limits to trophic levels and omnivory in complex food webs: theory and data.", "type" : "article-journal", "volume" : "163" }, "uris" : [ "http://www.mendeley.com/documents/?uuid=2a09b88f-1bf3-4c5c-bae7-0ceee57131a2" ] } ], "mendeley" : { "previouslyFormattedCitation" : "(Williams &amp; Martinez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(Williams &amp; Martinez 2004)</w:t>
      </w:r>
      <w:r>
        <w:rPr>
          <w:rFonts w:ascii="Times New Roman" w:hAnsi="Times New Roman" w:cs="Times New Roman"/>
        </w:rPr>
        <w:fldChar w:fldCharType="end"/>
      </w:r>
      <w:r>
        <w:rPr>
          <w:rFonts w:ascii="Times New Roman" w:hAnsi="Times New Roman" w:cs="Times New Roman"/>
        </w:rPr>
        <w:t xml:space="preserve"> and 87%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"10.1111/j.1461-0248.2004.00613.x", "ISSN" : "1461023X", "author" : [ { "dropping-particle" : "", "family" : "Arim", "given" : "Mat\u00edas", "non-dropping-particle" : "", "parse-names" : false, "suffix" : "" }, { "dropping-particle" : "", "family" : "Marquet", "given" : "Pablo a.", "non-dropping-particle" : "", "parse-names" : false, "suffix" : "" } ], "container-title" : "Ecology Letters", "id" : "ITEM-1", "issue" : "7", "issued" : { "date-parts" : [ [ "2004", "6", "1" ] ] }, "page" : "557-564", "title" : "Intraguild predation: a widespread interaction related to species biology", "type" : "article-journal", "volume" : "7" }, "uris" : [ "http://www.mendeley.com/documents/?uuid=1bb064d8-119f-4a16-92d8-baf8c7ce7fb4" ] } ], "mendeley" : { "previouslyFormattedCitation" : "(Arim &amp; Marquet 2004)" }, "properties" : { "noteIndex" : 0 }, "schema" : "https://github.com/citation-style-language/schema/raw/master/csl-citation.json" }</w:instrText>
      </w:r>
      <w:r>
        <w:rPr>
          <w:rFonts w:ascii="Times New Roman" w:hAnsi="Times New Roman" w:cs="Times New Roman"/>
        </w:rPr>
        <w:fldChar w:fldCharType="separate"/>
      </w:r>
      <w:r w:rsidRPr="007C60F0">
        <w:rPr>
          <w:rFonts w:ascii="Times New Roman" w:hAnsi="Times New Roman" w:cs="Times New Roman"/>
          <w:noProof/>
        </w:rPr>
        <w:t>(Arim &amp; Marquet 2004)</w:t>
      </w:r>
      <w:r>
        <w:rPr>
          <w:rFonts w:ascii="Times New Roman" w:hAnsi="Times New Roman" w:cs="Times New Roman"/>
        </w:rPr>
        <w:fldChar w:fldCharType="end"/>
      </w:r>
      <w:r>
        <w:rPr>
          <w:rFonts w:ascii="Times New Roman" w:hAnsi="Times New Roman" w:cs="Times New Roman"/>
        </w:rPr>
        <w:t xml:space="preserve"> of taxa</w:t>
      </w:r>
      <w:r w:rsidR="00BA79E0">
        <w:rPr>
          <w:rFonts w:ascii="Times New Roman" w:hAnsi="Times New Roman" w:cs="Times New Roman"/>
        </w:rPr>
        <w:t xml:space="preserve"> in a given community</w:t>
      </w:r>
      <w:r>
        <w:rPr>
          <w:rFonts w:ascii="Times New Roman" w:hAnsi="Times New Roman" w:cs="Times New Roman"/>
        </w:rPr>
        <w:t xml:space="preserve"> feed on more than one trophic level.</w:t>
      </w:r>
    </w:p>
    <w:p w14:paraId="700D72BE" w14:textId="52DFB6EC" w:rsidR="00245978" w:rsidRDefault="00A05A39" w:rsidP="00245978">
      <w:pPr>
        <w:spacing w:line="480" w:lineRule="auto"/>
        <w:ind w:firstLine="720"/>
        <w:rPr>
          <w:rFonts w:ascii="Times New Roman" w:hAnsi="Times New Roman" w:cs="Times New Roman"/>
        </w:rPr>
      </w:pPr>
      <w:r>
        <w:rPr>
          <w:rFonts w:ascii="Times New Roman" w:hAnsi="Times New Roman" w:cs="Times New Roman"/>
        </w:rPr>
        <w:t xml:space="preserve">Our suggestion of “universal omnivory” recognizes that omnivorous interactions are prevalent in nature, and that food chains are less linear and more reticulate. </w:t>
      </w:r>
      <w:r w:rsidR="00493103">
        <w:rPr>
          <w:rFonts w:ascii="Times New Roman" w:hAnsi="Times New Roman" w:cs="Times New Roman"/>
        </w:rPr>
        <w:t>Here we</w:t>
      </w:r>
      <w:r w:rsidR="006231A2">
        <w:rPr>
          <w:rFonts w:ascii="Times New Roman" w:hAnsi="Times New Roman" w:cs="Times New Roman"/>
        </w:rPr>
        <w:t xml:space="preserve"> </w:t>
      </w:r>
      <w:r>
        <w:rPr>
          <w:rFonts w:ascii="Times New Roman" w:hAnsi="Times New Roman" w:cs="Times New Roman"/>
        </w:rPr>
        <w:t xml:space="preserve">focus on cases of </w:t>
      </w:r>
      <w:r w:rsidR="00D97895">
        <w:rPr>
          <w:rFonts w:ascii="Times New Roman" w:hAnsi="Times New Roman" w:cs="Times New Roman"/>
        </w:rPr>
        <w:t>universal omnivory,</w:t>
      </w:r>
      <w:r w:rsidR="006231A2">
        <w:rPr>
          <w:rFonts w:ascii="Times New Roman" w:hAnsi="Times New Roman" w:cs="Times New Roman"/>
        </w:rPr>
        <w:t xml:space="preserve"> </w:t>
      </w:r>
      <w:r w:rsidR="00493103">
        <w:rPr>
          <w:rFonts w:ascii="Times New Roman" w:hAnsi="Times New Roman" w:cs="Times New Roman"/>
        </w:rPr>
        <w:t>where</w:t>
      </w:r>
      <w:r w:rsidR="006231A2">
        <w:rPr>
          <w:rFonts w:ascii="Times New Roman" w:hAnsi="Times New Roman" w:cs="Times New Roman"/>
        </w:rPr>
        <w:t xml:space="preserve"> each species consume</w:t>
      </w:r>
      <w:r w:rsidR="00493103">
        <w:rPr>
          <w:rFonts w:ascii="Times New Roman" w:hAnsi="Times New Roman" w:cs="Times New Roman"/>
        </w:rPr>
        <w:t>s</w:t>
      </w:r>
      <w:r w:rsidR="006231A2">
        <w:rPr>
          <w:rFonts w:ascii="Times New Roman" w:hAnsi="Times New Roman" w:cs="Times New Roman"/>
        </w:rPr>
        <w:t xml:space="preserve"> species from all trophic levels below it.</w:t>
      </w:r>
      <w:r>
        <w:rPr>
          <w:rFonts w:ascii="Times New Roman" w:hAnsi="Times New Roman" w:cs="Times New Roman"/>
        </w:rPr>
        <w:t xml:space="preserve"> </w:t>
      </w:r>
      <w:r w:rsidR="00A230E8">
        <w:rPr>
          <w:rFonts w:ascii="Times New Roman" w:hAnsi="Times New Roman" w:cs="Times New Roman"/>
        </w:rPr>
        <w:t>We</w:t>
      </w:r>
      <w:r w:rsidR="0085036E">
        <w:rPr>
          <w:rFonts w:ascii="Times New Roman" w:hAnsi="Times New Roman" w:cs="Times New Roman"/>
        </w:rPr>
        <w:t xml:space="preserve"> analyze</w:t>
      </w:r>
      <w:r w:rsidR="00493103">
        <w:rPr>
          <w:rFonts w:ascii="Times New Roman" w:hAnsi="Times New Roman" w:cs="Times New Roman"/>
        </w:rPr>
        <w:t>d</w:t>
      </w:r>
      <w:r w:rsidR="0085036E">
        <w:rPr>
          <w:rFonts w:ascii="Times New Roman" w:hAnsi="Times New Roman" w:cs="Times New Roman"/>
        </w:rPr>
        <w:t xml:space="preserve"> food </w:t>
      </w:r>
      <w:r w:rsidR="005A68FC">
        <w:rPr>
          <w:rFonts w:ascii="Times New Roman" w:hAnsi="Times New Roman" w:cs="Times New Roman"/>
        </w:rPr>
        <w:t>webs</w:t>
      </w:r>
      <w:r w:rsidR="00292BA0">
        <w:rPr>
          <w:rFonts w:ascii="Times New Roman" w:hAnsi="Times New Roman" w:cs="Times New Roman"/>
        </w:rPr>
        <w:t xml:space="preserve"> </w:t>
      </w:r>
      <w:r w:rsidR="00493103">
        <w:rPr>
          <w:rFonts w:ascii="Times New Roman" w:hAnsi="Times New Roman" w:cs="Times New Roman"/>
        </w:rPr>
        <w:t>with</w:t>
      </w:r>
      <w:r w:rsidR="0085036E">
        <w:rPr>
          <w:rFonts w:ascii="Times New Roman" w:hAnsi="Times New Roman" w:cs="Times New Roman"/>
        </w:rPr>
        <w:t xml:space="preserve"> </w:t>
      </w:r>
      <w:r>
        <w:rPr>
          <w:rFonts w:ascii="Times New Roman" w:hAnsi="Times New Roman" w:cs="Times New Roman"/>
        </w:rPr>
        <w:t xml:space="preserve">two </w:t>
      </w:r>
      <w:r w:rsidR="0085036E">
        <w:rPr>
          <w:rFonts w:ascii="Times New Roman" w:hAnsi="Times New Roman" w:cs="Times New Roman"/>
        </w:rPr>
        <w:t xml:space="preserve">to </w:t>
      </w:r>
      <w:r>
        <w:rPr>
          <w:rFonts w:ascii="Times New Roman" w:hAnsi="Times New Roman" w:cs="Times New Roman"/>
        </w:rPr>
        <w:t xml:space="preserve">six </w:t>
      </w:r>
      <w:r w:rsidR="00AB62F8">
        <w:rPr>
          <w:rFonts w:ascii="Times New Roman" w:hAnsi="Times New Roman" w:cs="Times New Roman"/>
        </w:rPr>
        <w:t xml:space="preserve">nodes, each occupying a unique </w:t>
      </w:r>
      <w:r w:rsidR="008F4F14">
        <w:rPr>
          <w:rFonts w:ascii="Times New Roman" w:hAnsi="Times New Roman" w:cs="Times New Roman"/>
        </w:rPr>
        <w:t>trophic level</w:t>
      </w:r>
      <w:r w:rsidR="0085036E">
        <w:rPr>
          <w:rFonts w:ascii="Times New Roman" w:hAnsi="Times New Roman" w:cs="Times New Roman"/>
        </w:rPr>
        <w:t xml:space="preserve"> </w:t>
      </w:r>
      <w:r w:rsidR="00AB62F8">
        <w:rPr>
          <w:rFonts w:ascii="Times New Roman" w:hAnsi="Times New Roman" w:cs="Times New Roman"/>
        </w:rPr>
        <w:t>(</w:t>
      </w:r>
      <w:r w:rsidR="00876C41">
        <w:rPr>
          <w:rFonts w:ascii="Times New Roman" w:hAnsi="Times New Roman" w:cs="Times New Roman"/>
        </w:rPr>
        <w:t>measured as the longest trophic chain</w:t>
      </w:r>
      <w:r w:rsidR="00AB62F8">
        <w:rPr>
          <w:rFonts w:ascii="Times New Roman" w:hAnsi="Times New Roman" w:cs="Times New Roman"/>
        </w:rPr>
        <w:t>;</w:t>
      </w:r>
      <w:r w:rsidR="00876C41">
        <w:rPr>
          <w:rFonts w:ascii="Times New Roman" w:hAnsi="Times New Roman" w:cs="Times New Roman"/>
        </w:rPr>
        <w:t xml:space="preserve"> </w:t>
      </w:r>
      <w:r w:rsidR="00F76696">
        <w:rPr>
          <w:rFonts w:ascii="Times New Roman" w:hAnsi="Times New Roman" w:cs="Times New Roman"/>
          <w:b/>
        </w:rPr>
        <w:t xml:space="preserve">Figure </w:t>
      </w:r>
      <w:r w:rsidR="00795958">
        <w:rPr>
          <w:rFonts w:ascii="Times New Roman" w:hAnsi="Times New Roman" w:cs="Times New Roman"/>
          <w:b/>
        </w:rPr>
        <w:t>2</w:t>
      </w:r>
      <w:r w:rsidR="0085036E">
        <w:rPr>
          <w:rFonts w:ascii="Times New Roman" w:hAnsi="Times New Roman" w:cs="Times New Roman"/>
        </w:rPr>
        <w:t>)</w:t>
      </w:r>
      <w:r w:rsidR="00AB62F8">
        <w:rPr>
          <w:rFonts w:ascii="Times New Roman" w:hAnsi="Times New Roman" w:cs="Times New Roman"/>
        </w:rPr>
        <w:t>.</w:t>
      </w:r>
      <w:r w:rsidR="00A230E8">
        <w:rPr>
          <w:rFonts w:ascii="Times New Roman" w:hAnsi="Times New Roman" w:cs="Times New Roman"/>
        </w:rPr>
        <w:t xml:space="preserve"> </w:t>
      </w:r>
      <w:r w:rsidR="00AB62F8">
        <w:rPr>
          <w:rFonts w:ascii="Times New Roman" w:hAnsi="Times New Roman" w:cs="Times New Roman"/>
        </w:rPr>
        <w:t>Each</w:t>
      </w:r>
      <w:r w:rsidR="00A230E8">
        <w:rPr>
          <w:rFonts w:ascii="Times New Roman" w:hAnsi="Times New Roman" w:cs="Times New Roman"/>
        </w:rPr>
        <w:t xml:space="preserve"> species consumes from all levels below its own, rather than only the level directly below itself</w:t>
      </w:r>
      <w:r w:rsidR="00AB62F8">
        <w:rPr>
          <w:rFonts w:ascii="Times New Roman" w:hAnsi="Times New Roman" w:cs="Times New Roman"/>
        </w:rPr>
        <w:t xml:space="preserve"> leading</w:t>
      </w:r>
      <w:r w:rsidR="00A230E8">
        <w:rPr>
          <w:rFonts w:ascii="Times New Roman" w:hAnsi="Times New Roman" w:cs="Times New Roman"/>
        </w:rPr>
        <w:t xml:space="preserve"> to</w:t>
      </w:r>
      <w:r w:rsidR="00AB62F8">
        <w:rPr>
          <w:rFonts w:ascii="Times New Roman" w:hAnsi="Times New Roman" w:cs="Times New Roman"/>
        </w:rPr>
        <w:t xml:space="preserve"> more reticulate and less linear food chains</w:t>
      </w:r>
      <w:r w:rsidR="00A230E8">
        <w:rPr>
          <w:rFonts w:ascii="Times New Roman" w:hAnsi="Times New Roman" w:cs="Times New Roman"/>
        </w:rPr>
        <w:t>.</w:t>
      </w:r>
      <w:r w:rsidR="0085036E">
        <w:rPr>
          <w:rFonts w:ascii="Times New Roman" w:hAnsi="Times New Roman" w:cs="Times New Roman"/>
        </w:rPr>
        <w:t xml:space="preserve"> While this does represent the extreme case of the prevalence of omnivory we propose that it presents a realistic </w:t>
      </w:r>
      <w:r w:rsidR="005468A9">
        <w:rPr>
          <w:rFonts w:ascii="Times New Roman" w:hAnsi="Times New Roman" w:cs="Times New Roman"/>
        </w:rPr>
        <w:t xml:space="preserve">counterpoint to the </w:t>
      </w:r>
      <w:r w:rsidR="00A230E8">
        <w:rPr>
          <w:rFonts w:ascii="Times New Roman" w:hAnsi="Times New Roman" w:cs="Times New Roman"/>
        </w:rPr>
        <w:t>traditional view</w:t>
      </w:r>
      <w:r w:rsidR="005468A9">
        <w:rPr>
          <w:rFonts w:ascii="Times New Roman" w:hAnsi="Times New Roman" w:cs="Times New Roman"/>
        </w:rPr>
        <w:t xml:space="preserve"> of</w:t>
      </w:r>
      <w:r w:rsidR="0085036E">
        <w:rPr>
          <w:rFonts w:ascii="Times New Roman" w:hAnsi="Times New Roman" w:cs="Times New Roman"/>
        </w:rPr>
        <w:t xml:space="preserve"> simple linear</w:t>
      </w:r>
      <w:r w:rsidR="00D65CAF">
        <w:rPr>
          <w:rFonts w:ascii="Times New Roman" w:hAnsi="Times New Roman" w:cs="Times New Roman"/>
        </w:rPr>
        <w:t xml:space="preserve"> chains</w:t>
      </w:r>
      <w:r w:rsidR="0085036E">
        <w:rPr>
          <w:rFonts w:ascii="Times New Roman" w:hAnsi="Times New Roman" w:cs="Times New Roman"/>
        </w:rPr>
        <w:t xml:space="preserve">. </w:t>
      </w:r>
    </w:p>
    <w:p w14:paraId="741E2251" w14:textId="3543798F" w:rsidR="0005120D" w:rsidRPr="0005120D" w:rsidRDefault="0005120D" w:rsidP="0005120D">
      <w:pPr>
        <w:spacing w:line="480" w:lineRule="auto"/>
        <w:rPr>
          <w:rFonts w:ascii="Times New Roman" w:hAnsi="Times New Roman" w:cs="Times New Roman"/>
          <w:b/>
        </w:rPr>
      </w:pPr>
      <w:r>
        <w:rPr>
          <w:rFonts w:ascii="Times New Roman" w:hAnsi="Times New Roman" w:cs="Times New Roman"/>
          <w:b/>
        </w:rPr>
        <w:t>Model Selection</w:t>
      </w:r>
    </w:p>
    <w:p w14:paraId="05418C09" w14:textId="19C1C34F" w:rsidR="00A230E8" w:rsidRDefault="009253C9" w:rsidP="0055388D">
      <w:pPr>
        <w:spacing w:line="480" w:lineRule="auto"/>
        <w:ind w:firstLine="720"/>
        <w:rPr>
          <w:rFonts w:ascii="Times New Roman" w:hAnsi="Times New Roman" w:cs="Times New Roman"/>
        </w:rPr>
      </w:pPr>
      <w:r>
        <w:rPr>
          <w:rFonts w:ascii="Times New Roman" w:hAnsi="Times New Roman" w:cs="Times New Roman"/>
        </w:rPr>
        <w:t>A</w:t>
      </w:r>
      <w:r w:rsidR="0085036E" w:rsidRPr="0055388D">
        <w:rPr>
          <w:rFonts w:ascii="Times New Roman" w:hAnsi="Times New Roman" w:cs="Times New Roman"/>
        </w:rPr>
        <w:t xml:space="preserve"> sign matrix </w:t>
      </w:r>
      <w:r w:rsidR="00292BA0">
        <w:rPr>
          <w:rFonts w:ascii="Times New Roman" w:hAnsi="Times New Roman" w:cs="Times New Roman"/>
        </w:rPr>
        <w:t>with</w:t>
      </w:r>
      <w:r w:rsidR="00292BA0" w:rsidRPr="0055388D">
        <w:rPr>
          <w:rFonts w:ascii="Times New Roman" w:hAnsi="Times New Roman" w:cs="Times New Roman"/>
        </w:rPr>
        <w:t xml:space="preserve"> </w:t>
      </w:r>
      <w:r w:rsidR="0085036E" w:rsidRPr="0055388D">
        <w:rPr>
          <w:rFonts w:ascii="Times New Roman" w:hAnsi="Times New Roman" w:cs="Times New Roman"/>
        </w:rPr>
        <w:t>(+) indicat</w:t>
      </w:r>
      <w:r w:rsidR="00292BA0">
        <w:rPr>
          <w:rFonts w:ascii="Times New Roman" w:hAnsi="Times New Roman" w:cs="Times New Roman"/>
        </w:rPr>
        <w:t>ing</w:t>
      </w:r>
      <w:r w:rsidR="0085036E" w:rsidRPr="0055388D">
        <w:rPr>
          <w:rFonts w:ascii="Times New Roman" w:hAnsi="Times New Roman" w:cs="Times New Roman"/>
        </w:rPr>
        <w:t xml:space="preserve"> the effect of the prey on the predator, (-)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 xml:space="preserve">the effect of the predator on the prey, and (0) </w:t>
      </w:r>
      <w:r w:rsidR="00292BA0">
        <w:rPr>
          <w:rFonts w:ascii="Times New Roman" w:hAnsi="Times New Roman" w:cs="Times New Roman"/>
        </w:rPr>
        <w:t>indicating</w:t>
      </w:r>
      <w:r w:rsidR="00292BA0" w:rsidRPr="0055388D">
        <w:rPr>
          <w:rFonts w:ascii="Times New Roman" w:hAnsi="Times New Roman" w:cs="Times New Roman"/>
        </w:rPr>
        <w:t xml:space="preserve"> </w:t>
      </w:r>
      <w:r w:rsidR="0085036E" w:rsidRPr="0055388D">
        <w:rPr>
          <w:rFonts w:ascii="Times New Roman" w:hAnsi="Times New Roman" w:cs="Times New Roman"/>
        </w:rPr>
        <w:t>no interaction</w:t>
      </w:r>
      <w:r>
        <w:rPr>
          <w:rFonts w:ascii="Times New Roman" w:hAnsi="Times New Roman" w:cs="Times New Roman"/>
        </w:rPr>
        <w:t xml:space="preserve"> was generated for each web</w:t>
      </w:r>
      <w:r w:rsidR="0085036E" w:rsidRPr="0055388D">
        <w:rPr>
          <w:rFonts w:ascii="Times New Roman" w:hAnsi="Times New Roman" w:cs="Times New Roman"/>
        </w:rPr>
        <w:t xml:space="preserve">. </w:t>
      </w:r>
      <w:r w:rsidR="00292BA0">
        <w:rPr>
          <w:rFonts w:ascii="Times New Roman" w:hAnsi="Times New Roman" w:cs="Times New Roman"/>
        </w:rPr>
        <w:lastRenderedPageBreak/>
        <w:t>We</w:t>
      </w:r>
      <w:r w:rsidR="005468A9" w:rsidRPr="0055388D">
        <w:rPr>
          <w:rFonts w:ascii="Times New Roman" w:hAnsi="Times New Roman" w:cs="Times New Roman"/>
        </w:rPr>
        <w:t xml:space="preserve"> assume</w:t>
      </w:r>
      <w:r w:rsidR="0072343E">
        <w:rPr>
          <w:rFonts w:ascii="Times New Roman" w:hAnsi="Times New Roman" w:cs="Times New Roman"/>
        </w:rPr>
        <w:t>d</w:t>
      </w:r>
      <w:r w:rsidR="005468A9" w:rsidRPr="0055388D">
        <w:rPr>
          <w:rFonts w:ascii="Times New Roman" w:hAnsi="Times New Roman" w:cs="Times New Roman"/>
        </w:rPr>
        <w:t xml:space="preserve"> a predator dependent functional response</w:t>
      </w:r>
      <w:r w:rsidR="004C18F2">
        <w:rPr>
          <w:rFonts w:ascii="Times New Roman" w:hAnsi="Times New Roman" w:cs="Times New Roman"/>
        </w:rPr>
        <w:t xml:space="preserve"> </w:t>
      </w:r>
      <w:r w:rsidR="004C18F2">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"Abrams", "given" : "P.A.", "non-dropping-particle" : "", "parse-names" : false, "suffix" : "" }, { "dropping-particle" : "", "family" : "Ginzburg", "given" : "Lev R.", "non-dropping-particle" : "", "parse-names" : false, "suffix" : "" } ], "container-title" : "Trends in Ecology &amp; Evolution", "id" : "ITEM-1", "issue" : "8", "issued" : { "date-parts" : [ [ "2000" ] ] }, "page" : "337\u2013341", "publisher" : "Elsevier", "title" : "The nature of predation: prey dependent, ratio dependent or neither?", "type" : "article-journal", "volume" : "15" }, "uris" : [ "http://www.mendeley.com/documents/?uuid=ed96e9d1-6e34-4d17-9012-15637bf82d96" ] } ], "mendeley" : { "previouslyFormattedCitation" : "(Abrams &amp; Ginzburg 2000)" }, "properties" : { "noteIndex" : 0 }, "schema" : "https://github.com/citation-style-language/schema/raw/master/csl-citation.json" }</w:instrText>
      </w:r>
      <w:r w:rsidR="004C18F2">
        <w:rPr>
          <w:rFonts w:ascii="Times New Roman" w:hAnsi="Times New Roman" w:cs="Times New Roman"/>
        </w:rPr>
        <w:fldChar w:fldCharType="separate"/>
      </w:r>
      <w:r w:rsidR="004C18F2" w:rsidRPr="004C18F2">
        <w:rPr>
          <w:rFonts w:ascii="Times New Roman" w:hAnsi="Times New Roman" w:cs="Times New Roman"/>
          <w:noProof/>
        </w:rPr>
        <w:t>(Abrams &amp; Ginzburg 2000)</w:t>
      </w:r>
      <w:r w:rsidR="004C18F2">
        <w:rPr>
          <w:rFonts w:ascii="Times New Roman" w:hAnsi="Times New Roman" w:cs="Times New Roman"/>
        </w:rPr>
        <w:fldChar w:fldCharType="end"/>
      </w:r>
      <w:r w:rsidR="00292BA0">
        <w:rPr>
          <w:rFonts w:ascii="Times New Roman" w:hAnsi="Times New Roman" w:cs="Times New Roman"/>
        </w:rPr>
        <w:t xml:space="preserve"> where </w:t>
      </w:r>
      <w:r w:rsidR="00A230E8">
        <w:rPr>
          <w:rFonts w:ascii="Times New Roman" w:hAnsi="Times New Roman" w:cs="Times New Roman"/>
        </w:rPr>
        <w:t>there is mutual interference among consumers</w:t>
      </w:r>
      <w:r w:rsidR="005468A9" w:rsidRPr="0055388D">
        <w:rPr>
          <w:rFonts w:ascii="Times New Roman" w:hAnsi="Times New Roman" w:cs="Times New Roman"/>
        </w:rPr>
        <w:t xml:space="preserve">. </w:t>
      </w:r>
      <w:r w:rsidR="00A230E8">
        <w:rPr>
          <w:rFonts w:ascii="Times New Roman" w:hAnsi="Times New Roman" w:cs="Times New Roman"/>
        </w:rPr>
        <w:t>O</w:t>
      </w:r>
      <w:r w:rsidR="005468A9" w:rsidRPr="0055388D">
        <w:rPr>
          <w:rFonts w:ascii="Times New Roman" w:hAnsi="Times New Roman" w:cs="Times New Roman"/>
        </w:rPr>
        <w:t>n the spectrum of interference between prey-</w:t>
      </w:r>
      <w:r w:rsidR="00292BA0">
        <w:rPr>
          <w:rFonts w:ascii="Times New Roman" w:hAnsi="Times New Roman" w:cs="Times New Roman"/>
        </w:rPr>
        <w:t>dependence (no interference)</w:t>
      </w:r>
      <w:r w:rsidR="005468A9" w:rsidRPr="0055388D">
        <w:rPr>
          <w:rFonts w:ascii="Times New Roman" w:hAnsi="Times New Roman" w:cs="Times New Roman"/>
        </w:rPr>
        <w:t xml:space="preserve"> and ratio-dependence</w:t>
      </w:r>
      <w:r w:rsidR="00292BA0">
        <w:rPr>
          <w:rFonts w:ascii="Times New Roman" w:hAnsi="Times New Roman" w:cs="Times New Roman"/>
        </w:rPr>
        <w:t xml:space="preserve"> (complete interference)</w:t>
      </w:r>
      <w:r w:rsidR="005468A9" w:rsidRPr="0055388D">
        <w:rPr>
          <w:rFonts w:ascii="Times New Roman" w:hAnsi="Times New Roman" w:cs="Times New Roman"/>
        </w:rPr>
        <w:t xml:space="preserve"> </w:t>
      </w:r>
      <w:r w:rsidR="00A230E8">
        <w:rPr>
          <w:rFonts w:ascii="Times New Roman" w:hAnsi="Times New Roman" w:cs="Times New Roman"/>
        </w:rPr>
        <w:t xml:space="preserve">our assumed </w:t>
      </w:r>
      <w:r w:rsidR="00A230E8" w:rsidRPr="0055388D">
        <w:rPr>
          <w:rFonts w:ascii="Times New Roman" w:hAnsi="Times New Roman" w:cs="Times New Roman"/>
        </w:rPr>
        <w:t>predator</w:t>
      </w:r>
      <w:r w:rsidR="00A230E8">
        <w:rPr>
          <w:rFonts w:ascii="Times New Roman" w:hAnsi="Times New Roman" w:cs="Times New Roman"/>
        </w:rPr>
        <w:t>-</w:t>
      </w:r>
      <w:r w:rsidR="00A230E8" w:rsidRPr="0055388D">
        <w:rPr>
          <w:rFonts w:ascii="Times New Roman" w:hAnsi="Times New Roman" w:cs="Times New Roman"/>
        </w:rPr>
        <w:t>dependent functional response is not as extreme as, but</w:t>
      </w:r>
      <w:r w:rsidR="005468A9" w:rsidRPr="0055388D">
        <w:rPr>
          <w:rFonts w:ascii="Times New Roman" w:hAnsi="Times New Roman" w:cs="Times New Roman"/>
        </w:rPr>
        <w:t xml:space="preserve"> is closer to</w:t>
      </w:r>
      <w:r w:rsidR="00A230E8">
        <w:rPr>
          <w:rFonts w:ascii="Times New Roman" w:hAnsi="Times New Roman" w:cs="Times New Roman"/>
        </w:rPr>
        <w:t>,</w:t>
      </w:r>
      <w:r w:rsidR="005468A9" w:rsidRPr="0055388D">
        <w:rPr>
          <w:rFonts w:ascii="Times New Roman" w:hAnsi="Times New Roman" w:cs="Times New Roman"/>
        </w:rPr>
        <w:t xml:space="preserve"> ratio-dependence </w:t>
      </w:r>
      <w:r w:rsidR="005468A9" w:rsidRPr="0055388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"locator" : "141", "suffix" : ": p141", "uris" : [ "http://www.mendeley.com/documents/?uuid=0f9facb4-89c1-4192-9b51-32540430ebeb" ] } ], "mendeley" : { "previouslyFormattedCitation" : "(Arditi &amp; Ginzburg 2012: p141)" }, "properties" : { "noteIndex" : 0 }, "schema" : "https://github.com/citation-style-language/schema/raw/master/csl-citation.json" }</w:instrText>
      </w:r>
      <w:r w:rsidR="005468A9" w:rsidRPr="0055388D">
        <w:rPr>
          <w:rFonts w:ascii="Times New Roman" w:hAnsi="Times New Roman" w:cs="Times New Roman"/>
        </w:rPr>
        <w:fldChar w:fldCharType="separate"/>
      </w:r>
      <w:r w:rsidR="00306AB5" w:rsidRPr="00306AB5">
        <w:rPr>
          <w:rFonts w:ascii="Times New Roman" w:hAnsi="Times New Roman" w:cs="Times New Roman"/>
          <w:noProof/>
        </w:rPr>
        <w:t>(Arditi &amp; Ginzburg 2012: p</w:t>
      </w:r>
      <w:r w:rsidR="007D20EC">
        <w:rPr>
          <w:rFonts w:ascii="Times New Roman" w:hAnsi="Times New Roman" w:cs="Times New Roman"/>
          <w:noProof/>
        </w:rPr>
        <w:t xml:space="preserve"> </w:t>
      </w:r>
      <w:r w:rsidR="00306AB5" w:rsidRPr="00306AB5">
        <w:rPr>
          <w:rFonts w:ascii="Times New Roman" w:hAnsi="Times New Roman" w:cs="Times New Roman"/>
          <w:noProof/>
        </w:rPr>
        <w:t>141)</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p>
    <w:p w14:paraId="1E98958B" w14:textId="767066C6" w:rsidR="0055388D" w:rsidRDefault="009253C9" w:rsidP="0055388D">
      <w:pPr>
        <w:spacing w:line="480" w:lineRule="auto"/>
        <w:ind w:firstLine="720"/>
        <w:rPr>
          <w:rFonts w:ascii="Times New Roman" w:hAnsi="Times New Roman" w:cs="Times New Roman"/>
        </w:rPr>
      </w:pPr>
      <w:r>
        <w:rPr>
          <w:rFonts w:ascii="Times New Roman" w:hAnsi="Times New Roman" w:cs="Times New Roman"/>
        </w:rPr>
        <w:t>Given “hungry” predators</w:t>
      </w:r>
      <w:r w:rsidR="005468A9" w:rsidRPr="0055388D">
        <w:rPr>
          <w:rFonts w:ascii="Times New Roman" w:hAnsi="Times New Roman" w:cs="Times New Roman"/>
        </w:rPr>
        <w:t xml:space="preserve"> pure ratio-dependent theory predicts that the functional r</w:t>
      </w:r>
      <w:r w:rsidR="00CB74A8">
        <w:rPr>
          <w:rFonts w:ascii="Times New Roman" w:hAnsi="Times New Roman" w:cs="Times New Roman"/>
        </w:rPr>
        <w:t>esponse is approximately linear</w:t>
      </w:r>
      <w:r w:rsidR="005468A9" w:rsidRPr="0055388D">
        <w:rPr>
          <w:rFonts w:ascii="Times New Roman" w:hAnsi="Times New Roman" w:cs="Times New Roman"/>
        </w:rPr>
        <w:t xml:space="preserve"> and the dynamics of the system are donor-controlled </w:t>
      </w:r>
      <w:r w:rsidR="005468A9" w:rsidRPr="0055388D">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"ISBN" : "0199913838", "abstract" : "Understanding the functioning of ecosystems requires the understanding of the interactions between consumer species and their resources. How do these interactions affect the variations of population abundances? How do population abundances determine the impact of predators on their prey? The view defended in this book is that the \"null model\" that most ecologists tend to use is inappropriate because it assumes that the amount of prey consumed by each predator is insensitive to the number of conspecifics. The authors argue that the amount of prey available per predator, rather than the absolute abundance of prey, is the basic determinant of the dynamics of predation. This so-called ratio dependence is shown to be a much more reasonable \"null model.\"", "author" : [ { "dropping-particle" : "", "family" : "Arditi", "given" : "Roger", "non-dropping-particle" : "", "parse-names" : false, "suffix" : "" }, { "dropping-particle" : "", "family" : "Ginzburg", "given" : "Lev R.", "non-dropping-particle" : "", "parse-names" : false, "suffix" : "" } ], "id" : "ITEM-1", "issued" : { "date-parts" : [ [ "2012" ] ] }, "page" : "170", "publisher" : "Oxford University Press", "publisher-place" : "New York, New York, USA", "title" : "How Species Interact: Altering the Standard View on Trophic Ecology", "type" : "book" }, "suffix" : ": p 92-93", "uris" : [ "http://www.mendeley.com/documents/?uuid=0f9facb4-89c1-4192-9b51-32540430ebeb" ] } ], "mendeley" : { "previouslyFormattedCitation" : "(Arditi &amp; Ginzburg 2012: p 92-93)" }, "properties" : { "noteIndex" : 0 }, "schema" : "https://github.com/citation-style-language/schema/raw/master/csl-citation.json" }</w:instrText>
      </w:r>
      <w:r w:rsidR="005468A9" w:rsidRPr="0055388D">
        <w:rPr>
          <w:rFonts w:ascii="Times New Roman" w:hAnsi="Times New Roman" w:cs="Times New Roman"/>
        </w:rPr>
        <w:fldChar w:fldCharType="separate"/>
      </w:r>
      <w:r w:rsidR="007D20EC" w:rsidRPr="007D20EC">
        <w:rPr>
          <w:rFonts w:ascii="Times New Roman" w:hAnsi="Times New Roman" w:cs="Times New Roman"/>
          <w:noProof/>
        </w:rPr>
        <w:t>(Arditi &amp; Ginzburg 2012: p 92-93)</w:t>
      </w:r>
      <w:r w:rsidR="005468A9" w:rsidRPr="0055388D">
        <w:rPr>
          <w:rFonts w:ascii="Times New Roman" w:hAnsi="Times New Roman" w:cs="Times New Roman"/>
        </w:rPr>
        <w:fldChar w:fldCharType="end"/>
      </w:r>
      <w:r w:rsidR="005468A9" w:rsidRPr="0055388D">
        <w:rPr>
          <w:rFonts w:ascii="Times New Roman" w:hAnsi="Times New Roman" w:cs="Times New Roman"/>
        </w:rPr>
        <w:t xml:space="preserve">. </w:t>
      </w:r>
      <w:r w:rsidR="00CB74A8">
        <w:rPr>
          <w:rFonts w:ascii="Times New Roman" w:hAnsi="Times New Roman" w:cs="Times New Roman"/>
        </w:rPr>
        <w:t>In a</w:t>
      </w:r>
      <w:r w:rsidR="00292BA0">
        <w:rPr>
          <w:rFonts w:ascii="Times New Roman" w:hAnsi="Times New Roman" w:cs="Times New Roman"/>
        </w:rPr>
        <w:t xml:space="preserve"> donor-controlled system </w:t>
      </w:r>
      <w:r w:rsidR="00BF5E2F">
        <w:rPr>
          <w:rFonts w:ascii="Times New Roman" w:hAnsi="Times New Roman" w:cs="Times New Roman"/>
        </w:rPr>
        <w:t xml:space="preserve">the functional response is independent of predator abundance, and </w:t>
      </w:r>
      <w:r w:rsidR="0072343E">
        <w:rPr>
          <w:rFonts w:ascii="Times New Roman" w:hAnsi="Times New Roman" w:cs="Times New Roman"/>
        </w:rPr>
        <w:t xml:space="preserve">is </w:t>
      </w:r>
      <w:r w:rsidR="00BF5E2F">
        <w:rPr>
          <w:rFonts w:ascii="Times New Roman" w:hAnsi="Times New Roman" w:cs="Times New Roman"/>
        </w:rPr>
        <w:t>simply a function of prey abundance</w:t>
      </w:r>
      <w:r w:rsidR="007D20EC">
        <w:rPr>
          <w:rFonts w:ascii="Times New Roman" w:hAnsi="Times New Roman" w:cs="Times New Roman"/>
        </w:rPr>
        <w:t xml:space="preserve"> in this idealized example</w:t>
      </w:r>
      <w:r w:rsidR="00BF5E2F">
        <w:rPr>
          <w:rFonts w:ascii="Times New Roman" w:hAnsi="Times New Roman" w:cs="Times New Roman"/>
        </w:rPr>
        <w:t xml:space="preserve">. </w:t>
      </w:r>
      <w:r w:rsidR="00CB74A8">
        <w:rPr>
          <w:rFonts w:ascii="Times New Roman" w:hAnsi="Times New Roman" w:cs="Times New Roman"/>
        </w:rPr>
        <w:t>Predator</w:t>
      </w:r>
      <w:r w:rsidR="00BF5E2F">
        <w:rPr>
          <w:rFonts w:ascii="Times New Roman" w:hAnsi="Times New Roman" w:cs="Times New Roman"/>
        </w:rPr>
        <w:t xml:space="preserve"> abundance will</w:t>
      </w:r>
      <w:r w:rsidR="00CB74A8">
        <w:rPr>
          <w:rFonts w:ascii="Times New Roman" w:hAnsi="Times New Roman" w:cs="Times New Roman"/>
        </w:rPr>
        <w:t xml:space="preserve"> therefore</w:t>
      </w:r>
      <w:r w:rsidR="00BF5E2F">
        <w:rPr>
          <w:rFonts w:ascii="Times New Roman" w:hAnsi="Times New Roman" w:cs="Times New Roman"/>
        </w:rPr>
        <w:t xml:space="preserve"> have no impact on prey abundance. </w:t>
      </w:r>
      <w:r w:rsidR="005468A9" w:rsidRPr="0055388D">
        <w:rPr>
          <w:rFonts w:ascii="Times New Roman" w:hAnsi="Times New Roman" w:cs="Times New Roman"/>
        </w:rPr>
        <w:t>The linear approximation of the ratio</w:t>
      </w:r>
      <w:r w:rsidR="007D20EC">
        <w:rPr>
          <w:rFonts w:ascii="Times New Roman" w:hAnsi="Times New Roman" w:cs="Times New Roman"/>
        </w:rPr>
        <w:t xml:space="preserve">-dependent system away from saturation </w:t>
      </w:r>
      <w:r w:rsidR="005468A9" w:rsidRPr="0055388D">
        <w:rPr>
          <w:rFonts w:ascii="Times New Roman" w:hAnsi="Times New Roman" w:cs="Times New Roman"/>
        </w:rPr>
        <w:t xml:space="preserve">as a donor-controlled model </w:t>
      </w:r>
      <w:r w:rsidR="00BF5E2F">
        <w:rPr>
          <w:rFonts w:ascii="Times New Roman" w:hAnsi="Times New Roman" w:cs="Times New Roman"/>
        </w:rPr>
        <w:t>can be considered similar</w:t>
      </w:r>
      <w:r w:rsidR="005468A9" w:rsidRPr="0055388D">
        <w:rPr>
          <w:rFonts w:ascii="Times New Roman" w:hAnsi="Times New Roman" w:cs="Times New Roman"/>
        </w:rPr>
        <w:t xml:space="preserve"> to the way in which Lotka-Volterra equations represent a linear approximation of Hollings’ nonlinear model. </w:t>
      </w:r>
    </w:p>
    <w:p w14:paraId="3A6684E0" w14:textId="44F85107" w:rsidR="0085036E" w:rsidRPr="0055388D" w:rsidRDefault="0085036E" w:rsidP="0055388D">
      <w:pPr>
        <w:spacing w:line="480" w:lineRule="auto"/>
        <w:ind w:firstLine="720"/>
        <w:rPr>
          <w:rFonts w:ascii="Times New Roman" w:hAnsi="Times New Roman" w:cs="Times New Roman"/>
        </w:rPr>
      </w:pPr>
      <w:r w:rsidRPr="0055388D">
        <w:rPr>
          <w:rFonts w:ascii="Times New Roman" w:hAnsi="Times New Roman" w:cs="Times New Roman"/>
        </w:rPr>
        <w:t xml:space="preserve">The sign matrix of a donor-controlled system is triangular, with positive values on one side of the diagonal and </w:t>
      </w:r>
      <w:r w:rsidR="00CB74A8">
        <w:rPr>
          <w:rFonts w:ascii="Times New Roman" w:hAnsi="Times New Roman" w:cs="Times New Roman"/>
        </w:rPr>
        <w:t>0</w:t>
      </w:r>
      <w:r w:rsidRPr="0055388D">
        <w:rPr>
          <w:rFonts w:ascii="Times New Roman" w:hAnsi="Times New Roman" w:cs="Times New Roman"/>
        </w:rPr>
        <w:t>s on the other side. As May (1974</w:t>
      </w:r>
      <w:r w:rsidR="004C18F2">
        <w:rPr>
          <w:rFonts w:ascii="Times New Roman" w:hAnsi="Times New Roman" w:cs="Times New Roman"/>
        </w:rPr>
        <w:t>) noted</w:t>
      </w:r>
      <w:r w:rsidR="00CB74A8">
        <w:rPr>
          <w:rFonts w:ascii="Times New Roman" w:hAnsi="Times New Roman" w:cs="Times New Roman"/>
        </w:rPr>
        <w:t>,</w:t>
      </w:r>
      <w:r w:rsidR="004C18F2">
        <w:rPr>
          <w:rFonts w:ascii="Times New Roman" w:hAnsi="Times New Roman" w:cs="Times New Roman"/>
        </w:rPr>
        <w:t xml:space="preserve"> a triangular matrix would imply</w:t>
      </w:r>
      <w:r w:rsidR="005468A9" w:rsidRPr="0055388D">
        <w:rPr>
          <w:rFonts w:ascii="Times New Roman" w:hAnsi="Times New Roman" w:cs="Times New Roman"/>
        </w:rPr>
        <w:t xml:space="preserve"> </w:t>
      </w:r>
      <w:r w:rsidR="004C18F2">
        <w:rPr>
          <w:rFonts w:ascii="Times New Roman" w:hAnsi="Times New Roman" w:cs="Times New Roman"/>
        </w:rPr>
        <w:t>qualitative stability</w:t>
      </w:r>
      <w:r w:rsidR="00CB74A8">
        <w:rPr>
          <w:rFonts w:ascii="Times New Roman" w:hAnsi="Times New Roman" w:cs="Times New Roman"/>
        </w:rPr>
        <w:t>,</w:t>
      </w:r>
      <w:r w:rsidR="005468A9" w:rsidRPr="0055388D">
        <w:rPr>
          <w:rFonts w:ascii="Times New Roman" w:hAnsi="Times New Roman" w:cs="Times New Roman"/>
        </w:rPr>
        <w:t xml:space="preserve"> </w:t>
      </w:r>
      <w:r w:rsidR="00CB74A8">
        <w:rPr>
          <w:rFonts w:ascii="Times New Roman" w:hAnsi="Times New Roman" w:cs="Times New Roman"/>
        </w:rPr>
        <w:t>t</w:t>
      </w:r>
      <w:r w:rsidR="0055388D" w:rsidRPr="0055388D">
        <w:rPr>
          <w:rFonts w:ascii="Times New Roman" w:hAnsi="Times New Roman" w:cs="Times New Roman"/>
        </w:rPr>
        <w:t>hus i</w:t>
      </w:r>
      <w:r w:rsidR="005468A9" w:rsidRPr="0055388D">
        <w:rPr>
          <w:rFonts w:ascii="Times New Roman" w:hAnsi="Times New Roman" w:cs="Times New Roman"/>
        </w:rPr>
        <w:t xml:space="preserve">n this ideal </w:t>
      </w:r>
      <w:r w:rsidR="00CB74A8">
        <w:rPr>
          <w:rFonts w:ascii="Times New Roman" w:hAnsi="Times New Roman" w:cs="Times New Roman"/>
        </w:rPr>
        <w:t>scenario</w:t>
      </w:r>
      <w:r w:rsidR="0055388D" w:rsidRPr="0055388D">
        <w:rPr>
          <w:rFonts w:ascii="Times New Roman" w:hAnsi="Times New Roman" w:cs="Times New Roman"/>
        </w:rPr>
        <w:t xml:space="preserve"> any number of </w:t>
      </w:r>
      <w:r w:rsidR="00BF5E2F">
        <w:rPr>
          <w:rFonts w:ascii="Times New Roman" w:hAnsi="Times New Roman" w:cs="Times New Roman"/>
        </w:rPr>
        <w:t xml:space="preserve">trophic </w:t>
      </w:r>
      <w:r w:rsidR="0055388D" w:rsidRPr="0055388D">
        <w:rPr>
          <w:rFonts w:ascii="Times New Roman" w:hAnsi="Times New Roman" w:cs="Times New Roman"/>
        </w:rPr>
        <w:t xml:space="preserve">levels will create a stable structure, </w:t>
      </w:r>
      <w:r w:rsidR="00BF5E2F">
        <w:rPr>
          <w:rFonts w:ascii="Times New Roman" w:hAnsi="Times New Roman" w:cs="Times New Roman"/>
        </w:rPr>
        <w:t>the same as</w:t>
      </w:r>
      <w:r w:rsidR="007D20EC">
        <w:rPr>
          <w:rFonts w:ascii="Times New Roman" w:hAnsi="Times New Roman" w:cs="Times New Roman"/>
        </w:rPr>
        <w:t xml:space="preserve"> in</w:t>
      </w:r>
      <w:r w:rsidR="00BF5E2F">
        <w:rPr>
          <w:rFonts w:ascii="Times New Roman" w:hAnsi="Times New Roman" w:cs="Times New Roman"/>
        </w:rPr>
        <w:t xml:space="preserve"> a</w:t>
      </w:r>
      <w:r w:rsidR="0055388D" w:rsidRPr="0055388D">
        <w:rPr>
          <w:rFonts w:ascii="Times New Roman" w:hAnsi="Times New Roman" w:cs="Times New Roman"/>
        </w:rPr>
        <w:t xml:space="preserve"> purely linear food chain. </w:t>
      </w:r>
      <w:r w:rsidR="00A230E8">
        <w:rPr>
          <w:rFonts w:ascii="Times New Roman" w:hAnsi="Times New Roman" w:cs="Times New Roman"/>
        </w:rPr>
        <w:t xml:space="preserve">With the assumption of a predator-dependent functional response that lies </w:t>
      </w:r>
      <w:r w:rsidR="007D20EC">
        <w:rPr>
          <w:rFonts w:ascii="Times New Roman" w:hAnsi="Times New Roman" w:cs="Times New Roman"/>
        </w:rPr>
        <w:t>close to, but not at</w:t>
      </w:r>
      <w:r w:rsidR="00A230E8">
        <w:rPr>
          <w:rFonts w:ascii="Times New Roman" w:hAnsi="Times New Roman" w:cs="Times New Roman"/>
        </w:rPr>
        <w:t xml:space="preserve"> the ratio-dependent end of the spectrum</w:t>
      </w:r>
      <w:r w:rsidR="00A230E8" w:rsidRPr="0055388D">
        <w:rPr>
          <w:rFonts w:ascii="Times New Roman" w:hAnsi="Times New Roman" w:cs="Times New Roman"/>
        </w:rPr>
        <w:t xml:space="preserve"> </w:t>
      </w:r>
      <w:r w:rsidR="00A230E8">
        <w:rPr>
          <w:rFonts w:ascii="Times New Roman" w:hAnsi="Times New Roman" w:cs="Times New Roman"/>
        </w:rPr>
        <w:t>i</w:t>
      </w:r>
      <w:r w:rsidRPr="0055388D">
        <w:rPr>
          <w:rFonts w:ascii="Times New Roman" w:hAnsi="Times New Roman" w:cs="Times New Roman"/>
        </w:rPr>
        <w:t>n our numerical simulations we relax</w:t>
      </w:r>
      <w:r w:rsidR="0072343E">
        <w:rPr>
          <w:rFonts w:ascii="Times New Roman" w:hAnsi="Times New Roman" w:cs="Times New Roman"/>
        </w:rPr>
        <w:t>ed</w:t>
      </w:r>
      <w:r w:rsidRPr="0055388D">
        <w:rPr>
          <w:rFonts w:ascii="Times New Roman" w:hAnsi="Times New Roman" w:cs="Times New Roman"/>
        </w:rPr>
        <w:t xml:space="preserve"> the </w:t>
      </w:r>
      <w:r w:rsidR="00A230E8">
        <w:rPr>
          <w:rFonts w:ascii="Times New Roman" w:hAnsi="Times New Roman" w:cs="Times New Roman"/>
        </w:rPr>
        <w:t>conditions</w:t>
      </w:r>
      <w:r w:rsidRPr="0055388D">
        <w:rPr>
          <w:rFonts w:ascii="Times New Roman" w:hAnsi="Times New Roman" w:cs="Times New Roman"/>
        </w:rPr>
        <w:t xml:space="preserve"> of a </w:t>
      </w:r>
      <w:r w:rsidR="0072343E">
        <w:rPr>
          <w:rFonts w:ascii="Times New Roman" w:hAnsi="Times New Roman" w:cs="Times New Roman"/>
        </w:rPr>
        <w:t>perfect donor-control model</w:t>
      </w:r>
      <w:r w:rsidRPr="0055388D">
        <w:rPr>
          <w:rFonts w:ascii="Times New Roman" w:hAnsi="Times New Roman" w:cs="Times New Roman"/>
        </w:rPr>
        <w:t xml:space="preserve">. </w:t>
      </w:r>
      <w:r w:rsidR="00A230E8">
        <w:rPr>
          <w:rFonts w:ascii="Times New Roman" w:hAnsi="Times New Roman" w:cs="Times New Roman"/>
        </w:rPr>
        <w:t>I</w:t>
      </w:r>
      <w:r w:rsidR="00CB74A8">
        <w:rPr>
          <w:rFonts w:ascii="Times New Roman" w:hAnsi="Times New Roman" w:cs="Times New Roman"/>
        </w:rPr>
        <w:t>nstead of 0</w:t>
      </w:r>
      <w:r w:rsidRPr="0055388D">
        <w:rPr>
          <w:rFonts w:ascii="Times New Roman" w:hAnsi="Times New Roman" w:cs="Times New Roman"/>
        </w:rPr>
        <w:t xml:space="preserve">s for the impact of predators on their prey </w:t>
      </w:r>
      <w:r w:rsidR="008A45A1">
        <w:rPr>
          <w:rFonts w:ascii="Times New Roman" w:hAnsi="Times New Roman" w:cs="Times New Roman"/>
        </w:rPr>
        <w:t>w</w:t>
      </w:r>
      <w:r w:rsidR="008A45A1" w:rsidRPr="0055388D">
        <w:rPr>
          <w:rFonts w:ascii="Times New Roman" w:hAnsi="Times New Roman" w:cs="Times New Roman"/>
        </w:rPr>
        <w:t>e substitute</w:t>
      </w:r>
      <w:r w:rsidR="0072343E">
        <w:rPr>
          <w:rFonts w:ascii="Times New Roman" w:hAnsi="Times New Roman" w:cs="Times New Roman"/>
        </w:rPr>
        <w:t>d</w:t>
      </w:r>
      <w:r w:rsidR="008A45A1" w:rsidRPr="0055388D">
        <w:rPr>
          <w:rFonts w:ascii="Times New Roman" w:hAnsi="Times New Roman" w:cs="Times New Roman"/>
        </w:rPr>
        <w:t xml:space="preserve"> small values </w:t>
      </w:r>
      <w:r w:rsidRPr="0055388D">
        <w:rPr>
          <w:rFonts w:ascii="Times New Roman" w:hAnsi="Times New Roman" w:cs="Times New Roman"/>
        </w:rPr>
        <w:t xml:space="preserve">relative to </w:t>
      </w:r>
      <w:r w:rsidR="00BF5E2F">
        <w:rPr>
          <w:rFonts w:ascii="Times New Roman" w:hAnsi="Times New Roman" w:cs="Times New Roman"/>
        </w:rPr>
        <w:t>the impact</w:t>
      </w:r>
      <w:r w:rsidR="00BF5E2F" w:rsidRPr="0055388D">
        <w:rPr>
          <w:rFonts w:ascii="Times New Roman" w:hAnsi="Times New Roman" w:cs="Times New Roman"/>
        </w:rPr>
        <w:t xml:space="preserve"> </w:t>
      </w:r>
      <w:r w:rsidRPr="0055388D">
        <w:rPr>
          <w:rFonts w:ascii="Times New Roman" w:hAnsi="Times New Roman" w:cs="Times New Roman"/>
        </w:rPr>
        <w:t xml:space="preserve">of prey on predators. </w:t>
      </w:r>
    </w:p>
    <w:p w14:paraId="29391039" w14:textId="77777777" w:rsidR="009E5916" w:rsidRPr="00690433" w:rsidRDefault="009E5916" w:rsidP="00690433">
      <w:pPr>
        <w:spacing w:line="480" w:lineRule="auto"/>
        <w:rPr>
          <w:rFonts w:ascii="Times New Roman" w:hAnsi="Times New Roman" w:cs="Times New Roman"/>
          <w:b/>
        </w:rPr>
        <w:sectPr w:rsidR="009E5916" w:rsidRPr="00690433" w:rsidSect="0008283A">
          <w:pgSz w:w="12240" w:h="15840"/>
          <w:pgMar w:top="1440" w:right="1440" w:bottom="1440" w:left="1440" w:header="720" w:footer="720" w:gutter="0"/>
          <w:lnNumType w:countBy="1" w:restart="continuous"/>
          <w:pgNumType w:start="1"/>
          <w:cols w:space="720"/>
          <w:docGrid w:linePitch="360"/>
        </w:sectPr>
      </w:pPr>
    </w:p>
    <w:p w14:paraId="0D301109" w14:textId="3D00B50E" w:rsidR="0065625C" w:rsidRPr="00690433" w:rsidRDefault="0005120D" w:rsidP="00690433">
      <w:pPr>
        <w:spacing w:line="480" w:lineRule="auto"/>
        <w:rPr>
          <w:rFonts w:ascii="Times New Roman" w:hAnsi="Times New Roman" w:cs="Times New Roman"/>
          <w:b/>
        </w:rPr>
      </w:pPr>
      <w:r>
        <w:rPr>
          <w:rFonts w:ascii="Times New Roman" w:hAnsi="Times New Roman" w:cs="Times New Roman"/>
          <w:b/>
        </w:rPr>
        <w:lastRenderedPageBreak/>
        <w:t xml:space="preserve">Simulation </w:t>
      </w:r>
      <w:r w:rsidR="0065625C" w:rsidRPr="00690433">
        <w:rPr>
          <w:rFonts w:ascii="Times New Roman" w:hAnsi="Times New Roman" w:cs="Times New Roman"/>
          <w:b/>
        </w:rPr>
        <w:t>Methods</w:t>
      </w:r>
    </w:p>
    <w:p w14:paraId="06158358" w14:textId="3639577B" w:rsidR="009F32B8" w:rsidRPr="00690433" w:rsidRDefault="009F32B8" w:rsidP="00690433">
      <w:pPr>
        <w:spacing w:line="480" w:lineRule="auto"/>
        <w:rPr>
          <w:rFonts w:ascii="Times New Roman" w:hAnsi="Times New Roman" w:cs="Times New Roman"/>
        </w:rPr>
      </w:pPr>
      <w:r w:rsidRPr="00690433">
        <w:rPr>
          <w:rFonts w:ascii="Times New Roman" w:hAnsi="Times New Roman" w:cs="Times New Roman"/>
        </w:rPr>
        <w:lastRenderedPageBreak/>
        <w:tab/>
      </w:r>
      <w:r w:rsidR="00690433" w:rsidRPr="00690433">
        <w:rPr>
          <w:rFonts w:ascii="Times New Roman" w:hAnsi="Times New Roman" w:cs="Times New Roman"/>
        </w:rPr>
        <w:t xml:space="preserve">Using numerical simulations in R version 2.15.2 </w:t>
      </w:r>
      <w:r w:rsidR="004579F8">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"collection-editor" : "R Foundation for Statistical Computing", "container-title" : "R Foundation for Statistical Computing", "editor" : [ { "dropping-particle" : "", "family" : "Team", "given" : "R Development Core", "non-dropping-particle" : "", "parse-names" : false, "suffix" : "" } ], "id" : "ITEM-1", "issue" : "2.11.1", "issued" : { "date-parts" : [ [ "2012" ] ] }, "number" : "2.15.2", "publisher" : "R Foundation for Statistical Computing", "publisher-place" : "Vienna, Austria", "title" : "R: A Language and Environment for Statistical Computing", "type" : "article", "volume" : "1" }, "uris" : [ "http://www.mendeley.com/documents/?uuid=250df72e-52a7-4402-8e9b-7f082b8eaf96" ] } ], "mendeley" : { "manualFormatting" : "(R Core Team 2012)", "previouslyFormattedCitation" : "(R Core Team 2012)" }, "properties" : { "noteIndex" : 0 }, "schema" : "https://github.com/citation-style-language/schema/raw/master/csl-citation.json" }</w:instrText>
      </w:r>
      <w:r w:rsidR="004579F8">
        <w:rPr>
          <w:rFonts w:ascii="Times New Roman" w:hAnsi="Times New Roman" w:cs="Times New Roman"/>
        </w:rPr>
        <w:fldChar w:fldCharType="separate"/>
      </w:r>
      <w:r w:rsidR="004579F8" w:rsidRPr="004579F8">
        <w:rPr>
          <w:rFonts w:ascii="Times New Roman" w:hAnsi="Times New Roman" w:cs="Times New Roman"/>
          <w:noProof/>
        </w:rPr>
        <w:t>(</w:t>
      </w:r>
      <w:r w:rsidR="004579F8">
        <w:rPr>
          <w:rFonts w:ascii="Times New Roman" w:hAnsi="Times New Roman" w:cs="Times New Roman"/>
          <w:noProof/>
        </w:rPr>
        <w:t xml:space="preserve">R Core </w:t>
      </w:r>
      <w:r w:rsidR="004579F8" w:rsidRPr="004579F8">
        <w:rPr>
          <w:rFonts w:ascii="Times New Roman" w:hAnsi="Times New Roman" w:cs="Times New Roman"/>
          <w:noProof/>
        </w:rPr>
        <w:t>Team 2012)</w:t>
      </w:r>
      <w:r w:rsidR="004579F8">
        <w:rPr>
          <w:rFonts w:ascii="Times New Roman" w:hAnsi="Times New Roman" w:cs="Times New Roman"/>
        </w:rPr>
        <w:fldChar w:fldCharType="end"/>
      </w:r>
      <w:r w:rsidR="0072343E">
        <w:rPr>
          <w:rFonts w:ascii="Times New Roman" w:hAnsi="Times New Roman" w:cs="Times New Roman"/>
        </w:rPr>
        <w:t>,</w:t>
      </w:r>
      <w:r w:rsidR="00690433" w:rsidRPr="00690433">
        <w:rPr>
          <w:rFonts w:ascii="Times New Roman" w:hAnsi="Times New Roman" w:cs="Times New Roman"/>
        </w:rPr>
        <w:t xml:space="preserve"> w</w:t>
      </w:r>
      <w:r w:rsidR="0055388D">
        <w:rPr>
          <w:rFonts w:ascii="Times New Roman" w:hAnsi="Times New Roman" w:cs="Times New Roman"/>
        </w:rPr>
        <w:t xml:space="preserve">e examined the </w:t>
      </w:r>
      <w:r w:rsidR="0072343E">
        <w:rPr>
          <w:rFonts w:ascii="Times New Roman" w:hAnsi="Times New Roman" w:cs="Times New Roman"/>
        </w:rPr>
        <w:t>QSS</w:t>
      </w:r>
      <w:r w:rsidR="0055388D">
        <w:rPr>
          <w:rFonts w:ascii="Times New Roman" w:hAnsi="Times New Roman" w:cs="Times New Roman"/>
        </w:rPr>
        <w:t xml:space="preserve"> of </w:t>
      </w:r>
      <w:r w:rsidR="005752C5">
        <w:rPr>
          <w:rFonts w:ascii="Times New Roman" w:hAnsi="Times New Roman" w:cs="Times New Roman"/>
        </w:rPr>
        <w:t>food</w:t>
      </w:r>
      <w:r w:rsidR="0055388D">
        <w:rPr>
          <w:rFonts w:ascii="Times New Roman" w:hAnsi="Times New Roman" w:cs="Times New Roman"/>
        </w:rPr>
        <w:t xml:space="preserve"> chain</w:t>
      </w:r>
      <w:r w:rsidR="008A45A1">
        <w:rPr>
          <w:rFonts w:ascii="Times New Roman" w:hAnsi="Times New Roman" w:cs="Times New Roman"/>
        </w:rPr>
        <w:t>s</w:t>
      </w:r>
      <w:r w:rsidR="005752C5">
        <w:rPr>
          <w:rFonts w:ascii="Times New Roman" w:hAnsi="Times New Roman" w:cs="Times New Roman"/>
        </w:rPr>
        <w:t xml:space="preserve"> shifted from linearity by </w:t>
      </w:r>
      <w:r w:rsidR="0072343E">
        <w:rPr>
          <w:rFonts w:ascii="Times New Roman" w:hAnsi="Times New Roman" w:cs="Times New Roman"/>
        </w:rPr>
        <w:t xml:space="preserve">universal </w:t>
      </w:r>
      <w:r w:rsidR="005752C5">
        <w:rPr>
          <w:rFonts w:ascii="Times New Roman" w:hAnsi="Times New Roman" w:cs="Times New Roman"/>
        </w:rPr>
        <w:t>omnivory</w:t>
      </w:r>
      <w:r w:rsidR="00CB74A8">
        <w:rPr>
          <w:rFonts w:ascii="Times New Roman" w:hAnsi="Times New Roman" w:cs="Times New Roman"/>
        </w:rPr>
        <w:t>. S</w:t>
      </w:r>
      <w:r w:rsidR="004214D9">
        <w:rPr>
          <w:rFonts w:ascii="Times New Roman" w:hAnsi="Times New Roman" w:cs="Times New Roman"/>
        </w:rPr>
        <w:t>ee</w:t>
      </w:r>
      <w:r w:rsidR="00CB74A8">
        <w:rPr>
          <w:rFonts w:ascii="Times New Roman" w:hAnsi="Times New Roman" w:cs="Times New Roman"/>
        </w:rPr>
        <w:t xml:space="preserve"> the</w:t>
      </w:r>
      <w:r w:rsidR="004214D9">
        <w:rPr>
          <w:rFonts w:ascii="Times New Roman" w:hAnsi="Times New Roman" w:cs="Times New Roman"/>
        </w:rPr>
        <w:t xml:space="preserve"> </w:t>
      </w:r>
      <w:r w:rsidR="002D3645">
        <w:rPr>
          <w:rFonts w:ascii="Times New Roman" w:hAnsi="Times New Roman" w:cs="Times New Roman"/>
        </w:rPr>
        <w:t>Supporting</w:t>
      </w:r>
      <w:r w:rsidR="00CB74A8">
        <w:rPr>
          <w:rFonts w:ascii="Times New Roman" w:hAnsi="Times New Roman" w:cs="Times New Roman"/>
        </w:rPr>
        <w:t xml:space="preserve"> Information for details on the code used for this simulation, as well as all other code used in our analysis and figures</w:t>
      </w:r>
      <w:r w:rsidR="005752C5">
        <w:rPr>
          <w:rFonts w:ascii="Times New Roman" w:hAnsi="Times New Roman" w:cs="Times New Roman"/>
        </w:rPr>
        <w:t>.</w:t>
      </w:r>
      <w:r w:rsidR="00690433" w:rsidRPr="00690433">
        <w:rPr>
          <w:rFonts w:ascii="Times New Roman" w:hAnsi="Times New Roman" w:cs="Times New Roman"/>
        </w:rPr>
        <w:t xml:space="preserve"> </w:t>
      </w:r>
      <w:r w:rsidRPr="00690433">
        <w:rPr>
          <w:rFonts w:ascii="Times New Roman" w:hAnsi="Times New Roman" w:cs="Times New Roman"/>
        </w:rPr>
        <w:t xml:space="preserve">For </w:t>
      </w:r>
      <w:r w:rsidR="005752C5">
        <w:rPr>
          <w:rFonts w:ascii="Times New Roman" w:hAnsi="Times New Roman" w:cs="Times New Roman"/>
        </w:rPr>
        <w:t>all five</w:t>
      </w:r>
      <w:r w:rsidR="005752C5" w:rsidRPr="00690433">
        <w:rPr>
          <w:rFonts w:ascii="Times New Roman" w:hAnsi="Times New Roman" w:cs="Times New Roman"/>
        </w:rPr>
        <w:t xml:space="preserve"> </w:t>
      </w:r>
      <w:r w:rsidRPr="00690433">
        <w:rPr>
          <w:rFonts w:ascii="Times New Roman" w:hAnsi="Times New Roman" w:cs="Times New Roman"/>
        </w:rPr>
        <w:t xml:space="preserve">sign </w:t>
      </w:r>
      <w:r w:rsidR="005752C5">
        <w:rPr>
          <w:rFonts w:ascii="Times New Roman" w:hAnsi="Times New Roman" w:cs="Times New Roman"/>
        </w:rPr>
        <w:t>matrices</w:t>
      </w:r>
      <w:r w:rsidRPr="00690433">
        <w:rPr>
          <w:rFonts w:ascii="Times New Roman" w:hAnsi="Times New Roman" w:cs="Times New Roman"/>
        </w:rPr>
        <w:t>, each (+) was replaced with a random value drawn from a uniform distribution between 0 and 10</w:t>
      </w:r>
      <w:r w:rsidR="00645450">
        <w:rPr>
          <w:rFonts w:ascii="Times New Roman" w:hAnsi="Times New Roman" w:cs="Times New Roman"/>
        </w:rPr>
        <w:t xml:space="preserve"> (</w:t>
      </w:r>
      <w:r w:rsidR="00645450" w:rsidRPr="00645450">
        <w:rPr>
          <w:rFonts w:ascii="Times New Roman" w:hAnsi="Times New Roman" w:cs="Times New Roman"/>
          <w:i/>
        </w:rPr>
        <w:t>U(0,</w:t>
      </w:r>
      <w:r w:rsidR="00645450">
        <w:rPr>
          <w:rFonts w:ascii="Times New Roman" w:hAnsi="Times New Roman" w:cs="Times New Roman"/>
          <w:i/>
        </w:rPr>
        <w:t xml:space="preserve"> </w:t>
      </w:r>
      <w:r w:rsidR="00645450" w:rsidRPr="00645450">
        <w:rPr>
          <w:rFonts w:ascii="Times New Roman" w:hAnsi="Times New Roman" w:cs="Times New Roman"/>
          <w:i/>
        </w:rPr>
        <w:t>10)</w:t>
      </w:r>
      <w:r w:rsidR="00645450">
        <w:rPr>
          <w:rFonts w:ascii="Times New Roman" w:hAnsi="Times New Roman" w:cs="Times New Roman"/>
        </w:rPr>
        <w:t>)</w:t>
      </w:r>
      <w:r w:rsidR="005752C5">
        <w:rPr>
          <w:rFonts w:ascii="Times New Roman" w:hAnsi="Times New Roman" w:cs="Times New Roman"/>
        </w:rPr>
        <w:t xml:space="preserve"> for the impact of the prey population on the predator population</w:t>
      </w:r>
      <w:r w:rsidRPr="00690433">
        <w:rPr>
          <w:rFonts w:ascii="Times New Roman" w:hAnsi="Times New Roman" w:cs="Times New Roman"/>
        </w:rPr>
        <w:t xml:space="preserve">. Each (-) was replaced with a random value </w:t>
      </w:r>
      <w:r w:rsidR="00CB74A8">
        <w:rPr>
          <w:rFonts w:ascii="Times New Roman" w:hAnsi="Times New Roman" w:cs="Times New Roman"/>
        </w:rPr>
        <w:t xml:space="preserve">sampled </w:t>
      </w:r>
      <w:r w:rsidRPr="00690433">
        <w:rPr>
          <w:rFonts w:ascii="Times New Roman" w:hAnsi="Times New Roman" w:cs="Times New Roman"/>
        </w:rPr>
        <w:t>from a uniform distribution between -1 and 0</w:t>
      </w:r>
      <w:r w:rsidR="00645450">
        <w:rPr>
          <w:rFonts w:ascii="Times New Roman" w:hAnsi="Times New Roman" w:cs="Times New Roman"/>
        </w:rPr>
        <w:t xml:space="preserve"> (</w:t>
      </w:r>
      <w:r w:rsidR="00645450">
        <w:rPr>
          <w:rFonts w:ascii="Times New Roman" w:hAnsi="Times New Roman" w:cs="Times New Roman"/>
          <w:i/>
        </w:rPr>
        <w:t>U(-1, 0)</w:t>
      </w:r>
      <w:r w:rsidR="00645450">
        <w:rPr>
          <w:rFonts w:ascii="Times New Roman" w:hAnsi="Times New Roman" w:cs="Times New Roman"/>
        </w:rPr>
        <w:t>)</w:t>
      </w:r>
      <w:r w:rsidR="005752C5">
        <w:rPr>
          <w:rFonts w:ascii="Times New Roman" w:hAnsi="Times New Roman" w:cs="Times New Roman"/>
        </w:rPr>
        <w:t xml:space="preserve"> for the impact of the predator on the prey</w:t>
      </w:r>
      <w:r w:rsidRPr="00690433">
        <w:rPr>
          <w:rFonts w:ascii="Times New Roman" w:hAnsi="Times New Roman" w:cs="Times New Roman"/>
        </w:rPr>
        <w:t xml:space="preserve">. </w:t>
      </w:r>
      <w:r w:rsidR="00CB74A8">
        <w:rPr>
          <w:rFonts w:ascii="Times New Roman" w:hAnsi="Times New Roman" w:cs="Times New Roman"/>
        </w:rPr>
        <w:t>T</w:t>
      </w:r>
      <w:r w:rsidR="0055388D">
        <w:rPr>
          <w:rFonts w:ascii="Times New Roman" w:hAnsi="Times New Roman" w:cs="Times New Roman"/>
        </w:rPr>
        <w:t xml:space="preserve">he </w:t>
      </w:r>
      <w:r w:rsidR="00DA3A31">
        <w:rPr>
          <w:rFonts w:ascii="Times New Roman" w:hAnsi="Times New Roman" w:cs="Times New Roman"/>
        </w:rPr>
        <w:t xml:space="preserve">mean </w:t>
      </w:r>
      <w:r w:rsidR="0055388D">
        <w:rPr>
          <w:rFonts w:ascii="Times New Roman" w:hAnsi="Times New Roman" w:cs="Times New Roman"/>
        </w:rPr>
        <w:t>impa</w:t>
      </w:r>
      <w:r w:rsidR="0072343E">
        <w:rPr>
          <w:rFonts w:ascii="Times New Roman" w:hAnsi="Times New Roman" w:cs="Times New Roman"/>
        </w:rPr>
        <w:t>ct of the predator on the prey wa</w:t>
      </w:r>
      <w:r w:rsidR="0055388D">
        <w:rPr>
          <w:rFonts w:ascii="Times New Roman" w:hAnsi="Times New Roman" w:cs="Times New Roman"/>
        </w:rPr>
        <w:t>s</w:t>
      </w:r>
      <w:r w:rsidR="00CB74A8">
        <w:rPr>
          <w:rFonts w:ascii="Times New Roman" w:hAnsi="Times New Roman" w:cs="Times New Roman"/>
        </w:rPr>
        <w:t xml:space="preserve"> thus</w:t>
      </w:r>
      <w:r w:rsidR="0055388D">
        <w:rPr>
          <w:rFonts w:ascii="Times New Roman" w:hAnsi="Times New Roman" w:cs="Times New Roman"/>
        </w:rPr>
        <w:t xml:space="preserve"> assumed to be 10 times weaker tha</w:t>
      </w:r>
      <w:r w:rsidR="00CB74A8">
        <w:rPr>
          <w:rFonts w:ascii="Times New Roman" w:hAnsi="Times New Roman" w:cs="Times New Roman"/>
        </w:rPr>
        <w:t xml:space="preserve">n in the other direction and </w:t>
      </w:r>
      <w:r w:rsidR="0055388D">
        <w:rPr>
          <w:rFonts w:ascii="Times New Roman" w:hAnsi="Times New Roman" w:cs="Times New Roman"/>
        </w:rPr>
        <w:t xml:space="preserve">not </w:t>
      </w:r>
      <w:r w:rsidR="00CB74A8">
        <w:rPr>
          <w:rFonts w:ascii="Times New Roman" w:hAnsi="Times New Roman" w:cs="Times New Roman"/>
        </w:rPr>
        <w:t>0</w:t>
      </w:r>
      <w:r w:rsidR="0055388D">
        <w:rPr>
          <w:rFonts w:ascii="Times New Roman" w:hAnsi="Times New Roman" w:cs="Times New Roman"/>
        </w:rPr>
        <w:t xml:space="preserve"> as in pure </w:t>
      </w:r>
      <w:r w:rsidR="00CB74A8">
        <w:rPr>
          <w:rFonts w:ascii="Times New Roman" w:hAnsi="Times New Roman" w:cs="Times New Roman"/>
        </w:rPr>
        <w:t>donor-controlled approximations</w:t>
      </w:r>
      <w:r w:rsidR="0055388D">
        <w:rPr>
          <w:rFonts w:ascii="Times New Roman" w:hAnsi="Times New Roman" w:cs="Times New Roman"/>
        </w:rPr>
        <w:t xml:space="preserve">. </w:t>
      </w:r>
      <w:r w:rsidRPr="00690433">
        <w:rPr>
          <w:rFonts w:ascii="Times New Roman" w:hAnsi="Times New Roman" w:cs="Times New Roman"/>
        </w:rPr>
        <w:t>In order to counter the influenc</w:t>
      </w:r>
      <w:r w:rsidR="0072343E">
        <w:rPr>
          <w:rFonts w:ascii="Times New Roman" w:hAnsi="Times New Roman" w:cs="Times New Roman"/>
        </w:rPr>
        <w:t>e of varying the number of density-dependence</w:t>
      </w:r>
      <w:r w:rsidRPr="00690433">
        <w:rPr>
          <w:rFonts w:ascii="Times New Roman" w:hAnsi="Times New Roman" w:cs="Times New Roman"/>
        </w:rPr>
        <w:t xml:space="preserve"> terms</w:t>
      </w:r>
      <w:r w:rsidR="005752C5">
        <w:rPr>
          <w:rFonts w:ascii="Times New Roman" w:hAnsi="Times New Roman" w:cs="Times New Roman"/>
        </w:rPr>
        <w:t xml:space="preserve"> on the diagonal</w:t>
      </w:r>
      <w:r w:rsidRPr="00690433">
        <w:rPr>
          <w:rFonts w:ascii="Times New Roman" w:hAnsi="Times New Roman" w:cs="Times New Roman"/>
        </w:rPr>
        <w:t xml:space="preserve"> </w:t>
      </w:r>
      <w:r w:rsidRPr="0069043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"prefix" : "sensu", "uris" : [ "http://www.mendeley.com/documents/?uuid=44dbdda5-a023-47ab-b58e-4105a09c9c2b" ] } ], "mendeley" : { "manualFormatting" : "(Sterner et al. 1997)", "previouslyFormattedCitation" : "(sensu Sterner &lt;i&gt;et al.&lt;/i&gt; 1997)" }, "properties" : { "noteIndex" : 0 }, "schema" : "https://github.com/citation-style-language/schema/raw/master/csl-citation.json" }</w:instrText>
      </w:r>
      <w:r w:rsidRPr="00690433">
        <w:rPr>
          <w:rFonts w:ascii="Times New Roman" w:hAnsi="Times New Roman" w:cs="Times New Roman"/>
        </w:rPr>
        <w:fldChar w:fldCharType="separate"/>
      </w:r>
      <w:r w:rsidR="009B04F6" w:rsidRPr="00690433">
        <w:rPr>
          <w:rFonts w:ascii="Times New Roman" w:hAnsi="Times New Roman" w:cs="Times New Roman"/>
          <w:noProof/>
        </w:rPr>
        <w:t xml:space="preserve">(Sterner </w:t>
      </w:r>
      <w:r w:rsidR="009B04F6" w:rsidRPr="00690433">
        <w:rPr>
          <w:rFonts w:ascii="Times New Roman" w:hAnsi="Times New Roman" w:cs="Times New Roman"/>
          <w:i/>
          <w:noProof/>
        </w:rPr>
        <w:t>et al.</w:t>
      </w:r>
      <w:r w:rsidR="009B04F6" w:rsidRPr="00690433">
        <w:rPr>
          <w:rFonts w:ascii="Times New Roman" w:hAnsi="Times New Roman" w:cs="Times New Roman"/>
          <w:noProof/>
        </w:rPr>
        <w:t xml:space="preserve"> 1997)</w:t>
      </w:r>
      <w:r w:rsidRPr="00690433">
        <w:rPr>
          <w:rFonts w:ascii="Times New Roman" w:hAnsi="Times New Roman" w:cs="Times New Roman"/>
        </w:rPr>
        <w:fldChar w:fldCharType="end"/>
      </w:r>
      <w:r w:rsidR="008A45A1">
        <w:rPr>
          <w:rFonts w:ascii="Times New Roman" w:hAnsi="Times New Roman" w:cs="Times New Roman"/>
        </w:rPr>
        <w:t>,</w:t>
      </w:r>
      <w:r w:rsidRPr="00690433">
        <w:rPr>
          <w:rFonts w:ascii="Times New Roman" w:hAnsi="Times New Roman" w:cs="Times New Roman"/>
        </w:rPr>
        <w:t xml:space="preserve"> all species were assigned -1 along the diagonal, representing the effect of density</w:t>
      </w:r>
      <w:r w:rsidR="005752C5">
        <w:rPr>
          <w:rFonts w:ascii="Times New Roman" w:hAnsi="Times New Roman" w:cs="Times New Roman"/>
        </w:rPr>
        <w:t>-</w:t>
      </w:r>
      <w:r w:rsidRPr="00690433">
        <w:rPr>
          <w:rFonts w:ascii="Times New Roman" w:hAnsi="Times New Roman" w:cs="Times New Roman"/>
        </w:rPr>
        <w:t xml:space="preserve">dependence. </w:t>
      </w:r>
      <w:r w:rsidR="001C42DB">
        <w:rPr>
          <w:rFonts w:ascii="Times New Roman" w:hAnsi="Times New Roman" w:cs="Times New Roman"/>
        </w:rPr>
        <w:t>B</w:t>
      </w:r>
      <w:r w:rsidR="00803C6E" w:rsidRPr="00690433">
        <w:rPr>
          <w:rFonts w:ascii="Times New Roman" w:hAnsi="Times New Roman" w:cs="Times New Roman"/>
        </w:rPr>
        <w:t xml:space="preserve">y including </w:t>
      </w:r>
      <w:r w:rsidR="00904F67">
        <w:rPr>
          <w:rFonts w:ascii="Times New Roman" w:hAnsi="Times New Roman" w:cs="Times New Roman"/>
        </w:rPr>
        <w:t>density-dependence for all trophic levels</w:t>
      </w:r>
      <w:r w:rsidR="00803C6E" w:rsidRPr="00690433">
        <w:rPr>
          <w:rFonts w:ascii="Times New Roman" w:hAnsi="Times New Roman" w:cs="Times New Roman"/>
        </w:rPr>
        <w:t xml:space="preserve"> we have taken a conservative point of view </w:t>
      </w:r>
      <w:r w:rsidR="00C21990">
        <w:rPr>
          <w:rFonts w:ascii="Times New Roman" w:hAnsi="Times New Roman" w:cs="Times New Roman"/>
        </w:rPr>
        <w:t>by allowing</w:t>
      </w:r>
      <w:r w:rsidR="00803C6E" w:rsidRPr="00690433">
        <w:rPr>
          <w:rFonts w:ascii="Times New Roman" w:hAnsi="Times New Roman" w:cs="Times New Roman"/>
        </w:rPr>
        <w:t xml:space="preserve"> the highest probability that the system will be stable.</w:t>
      </w:r>
    </w:p>
    <w:p w14:paraId="28A66198" w14:textId="493557FD" w:rsidR="003F783F" w:rsidRDefault="00803C6E" w:rsidP="00690433">
      <w:pPr>
        <w:spacing w:line="480" w:lineRule="auto"/>
        <w:rPr>
          <w:rFonts w:ascii="Times New Roman" w:hAnsi="Times New Roman" w:cs="Times New Roman"/>
        </w:rPr>
      </w:pPr>
      <w:r w:rsidRPr="00690433">
        <w:rPr>
          <w:rFonts w:ascii="Times New Roman" w:hAnsi="Times New Roman" w:cs="Times New Roman"/>
        </w:rPr>
        <w:tab/>
        <w:t>For each sign matrix</w:t>
      </w:r>
      <w:r w:rsidR="005752C5">
        <w:rPr>
          <w:rFonts w:ascii="Times New Roman" w:hAnsi="Times New Roman" w:cs="Times New Roman"/>
        </w:rPr>
        <w:t>,</w:t>
      </w:r>
      <w:r w:rsidRPr="00690433">
        <w:rPr>
          <w:rFonts w:ascii="Times New Roman" w:hAnsi="Times New Roman" w:cs="Times New Roman"/>
        </w:rPr>
        <w:t xml:space="preserve"> 10,000 random matrices were sampled from the distributions described above. </w:t>
      </w:r>
      <w:r w:rsidR="001D5D98" w:rsidRPr="00690433">
        <w:rPr>
          <w:rFonts w:ascii="Times New Roman" w:hAnsi="Times New Roman" w:cs="Times New Roman"/>
        </w:rPr>
        <w:t xml:space="preserve">For each sampled matrix we calculated whether or not it was stable by analyzing the eigenvalues of the matrix. The system </w:t>
      </w:r>
      <w:r w:rsidR="00904F67">
        <w:rPr>
          <w:rFonts w:ascii="Times New Roman" w:hAnsi="Times New Roman" w:cs="Times New Roman"/>
        </w:rPr>
        <w:t>was</w:t>
      </w:r>
      <w:r w:rsidR="00CB74A8">
        <w:rPr>
          <w:rFonts w:ascii="Times New Roman" w:hAnsi="Times New Roman" w:cs="Times New Roman"/>
        </w:rPr>
        <w:t xml:space="preserve"> considered</w:t>
      </w:r>
      <w:r w:rsidR="001D5D98" w:rsidRPr="00690433">
        <w:rPr>
          <w:rFonts w:ascii="Times New Roman" w:hAnsi="Times New Roman" w:cs="Times New Roman"/>
        </w:rPr>
        <w:t xml:space="preserve"> stable if </w:t>
      </w:r>
      <w:r w:rsidR="00C21990">
        <w:rPr>
          <w:rFonts w:ascii="Times New Roman" w:hAnsi="Times New Roman" w:cs="Times New Roman"/>
        </w:rPr>
        <w:t xml:space="preserve">all real parts of the eigenvalues of the matrix </w:t>
      </w:r>
      <w:r w:rsidR="00904F67">
        <w:rPr>
          <w:rFonts w:ascii="Times New Roman" w:hAnsi="Times New Roman" w:cs="Times New Roman"/>
        </w:rPr>
        <w:t>were</w:t>
      </w:r>
      <w:r w:rsidR="00C21990">
        <w:rPr>
          <w:rFonts w:ascii="Times New Roman" w:hAnsi="Times New Roman" w:cs="Times New Roman"/>
        </w:rPr>
        <w:t xml:space="preserve"> negative</w:t>
      </w:r>
      <w:r w:rsidR="001D5D98" w:rsidRPr="00690433">
        <w:rPr>
          <w:rFonts w:ascii="Times New Roman" w:hAnsi="Times New Roman" w:cs="Times New Roman"/>
        </w:rPr>
        <w:t>.</w:t>
      </w:r>
      <w:r w:rsidR="009B04F6" w:rsidRPr="00690433">
        <w:rPr>
          <w:rFonts w:ascii="Times New Roman" w:hAnsi="Times New Roman" w:cs="Times New Roman"/>
        </w:rPr>
        <w:t xml:space="preserve"> We then calculated the probability of</w:t>
      </w:r>
      <w:r w:rsidR="005752C5">
        <w:rPr>
          <w:rFonts w:ascii="Times New Roman" w:hAnsi="Times New Roman" w:cs="Times New Roman"/>
        </w:rPr>
        <w:t xml:space="preserve"> stability</w:t>
      </w:r>
      <w:r w:rsidR="001C42DB">
        <w:rPr>
          <w:rFonts w:ascii="Times New Roman" w:hAnsi="Times New Roman" w:cs="Times New Roman"/>
        </w:rPr>
        <w:t>, QSS,</w:t>
      </w:r>
      <w:r w:rsidR="005752C5">
        <w:rPr>
          <w:rFonts w:ascii="Times New Roman" w:hAnsi="Times New Roman" w:cs="Times New Roman"/>
        </w:rPr>
        <w:t xml:space="preserve"> for </w:t>
      </w:r>
      <w:r w:rsidR="005752C5" w:rsidRPr="00690433">
        <w:rPr>
          <w:rFonts w:ascii="Times New Roman" w:hAnsi="Times New Roman" w:cs="Times New Roman"/>
        </w:rPr>
        <w:t xml:space="preserve">each sign matrix </w:t>
      </w:r>
      <w:r w:rsidR="008A45A1">
        <w:rPr>
          <w:rFonts w:ascii="Times New Roman" w:hAnsi="Times New Roman" w:cs="Times New Roman"/>
        </w:rPr>
        <w:t xml:space="preserve">as </w:t>
      </w:r>
      <w:r w:rsidR="00CB74A8">
        <w:rPr>
          <w:rFonts w:ascii="Times New Roman" w:hAnsi="Times New Roman" w:cs="Times New Roman"/>
        </w:rPr>
        <w:t>the</w:t>
      </w:r>
      <w:r w:rsidR="008A45A1">
        <w:rPr>
          <w:rFonts w:ascii="Times New Roman" w:hAnsi="Times New Roman" w:cs="Times New Roman"/>
        </w:rPr>
        <w:t xml:space="preserve"> percentage of iterations that yielded a stable matrix</w:t>
      </w:r>
      <w:r w:rsidR="009B04F6" w:rsidRPr="00690433">
        <w:rPr>
          <w:rFonts w:ascii="Times New Roman" w:hAnsi="Times New Roman" w:cs="Times New Roman"/>
        </w:rPr>
        <w:t>.</w:t>
      </w:r>
      <w:r w:rsidR="001D5D98" w:rsidRPr="00690433">
        <w:rPr>
          <w:rFonts w:ascii="Times New Roman" w:hAnsi="Times New Roman" w:cs="Times New Roman"/>
        </w:rPr>
        <w:t xml:space="preserve"> </w:t>
      </w:r>
    </w:p>
    <w:p w14:paraId="5194E041" w14:textId="1C71A20B" w:rsidR="003F783F" w:rsidRDefault="003F783F" w:rsidP="00690433">
      <w:pPr>
        <w:spacing w:line="480" w:lineRule="auto"/>
        <w:rPr>
          <w:rFonts w:ascii="Times New Roman" w:hAnsi="Times New Roman" w:cs="Times New Roman"/>
        </w:rPr>
      </w:pPr>
      <w:r>
        <w:rPr>
          <w:rFonts w:ascii="Times New Roman" w:hAnsi="Times New Roman" w:cs="Times New Roman"/>
          <w:i/>
        </w:rPr>
        <w:t>Sensitivity Analysis</w:t>
      </w:r>
    </w:p>
    <w:p w14:paraId="2B764C3E" w14:textId="7F2A1F1D" w:rsidR="00B128B0" w:rsidRPr="003F783F" w:rsidRDefault="00B128B0" w:rsidP="00690433">
      <w:pPr>
        <w:spacing w:line="480" w:lineRule="auto"/>
        <w:rPr>
          <w:rFonts w:ascii="Times New Roman" w:hAnsi="Times New Roman" w:cs="Times New Roman"/>
        </w:rPr>
        <w:sectPr w:rsidR="00B128B0" w:rsidRPr="003F783F" w:rsidSect="0008283A">
          <w:type w:val="continuous"/>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ab/>
      </w:r>
      <w:r w:rsidR="00904F67">
        <w:rPr>
          <w:rFonts w:ascii="Times New Roman" w:hAnsi="Times New Roman" w:cs="Times New Roman"/>
        </w:rPr>
        <w:t>T</w:t>
      </w:r>
      <w:r w:rsidR="0057458A">
        <w:rPr>
          <w:rFonts w:ascii="Times New Roman" w:hAnsi="Times New Roman" w:cs="Times New Roman"/>
        </w:rPr>
        <w:t>o determine whether the observed reduction in stability was an artifact of our choice of the distributions from which we sampled, we conducted a sensitivity analysis. We kept the impact of the prey on the predator constant, sampled from a random uniform distribution between 0 and 10</w:t>
      </w:r>
      <w:r w:rsidR="008A45A1">
        <w:rPr>
          <w:rFonts w:ascii="Times New Roman" w:hAnsi="Times New Roman" w:cs="Times New Roman"/>
        </w:rPr>
        <w:t xml:space="preserve"> (as above)</w:t>
      </w:r>
      <w:r w:rsidR="0057458A">
        <w:rPr>
          <w:rFonts w:ascii="Times New Roman" w:hAnsi="Times New Roman" w:cs="Times New Roman"/>
        </w:rPr>
        <w:t>. The range for the impact of the predator on the prey was varied</w:t>
      </w:r>
      <w:r w:rsidR="006C0864">
        <w:rPr>
          <w:rFonts w:ascii="Times New Roman" w:hAnsi="Times New Roman" w:cs="Times New Roman"/>
        </w:rPr>
        <w:t xml:space="preserve"> </w:t>
      </w:r>
      <w:r w:rsidR="006C0864">
        <w:rPr>
          <w:rFonts w:ascii="Times New Roman" w:hAnsi="Times New Roman" w:cs="Times New Roman"/>
        </w:rPr>
        <w:lastRenderedPageBreak/>
        <w:t>such that</w:t>
      </w:r>
      <w:r w:rsidR="00DA3A31">
        <w:rPr>
          <w:rFonts w:ascii="Times New Roman" w:hAnsi="Times New Roman" w:cs="Times New Roman"/>
        </w:rPr>
        <w:t xml:space="preserve"> on average it </w:t>
      </w:r>
      <w:r w:rsidR="006C0864">
        <w:rPr>
          <w:rFonts w:ascii="Times New Roman" w:hAnsi="Times New Roman" w:cs="Times New Roman"/>
        </w:rPr>
        <w:t xml:space="preserve">was </w:t>
      </w:r>
      <w:r w:rsidR="0086771F">
        <w:rPr>
          <w:rFonts w:ascii="Times New Roman" w:hAnsi="Times New Roman" w:cs="Times New Roman"/>
        </w:rPr>
        <w:t>two</w:t>
      </w:r>
      <w:r w:rsidR="006C0864">
        <w:rPr>
          <w:rFonts w:ascii="Times New Roman" w:hAnsi="Times New Roman" w:cs="Times New Roman"/>
        </w:rPr>
        <w:t xml:space="preserve"> and </w:t>
      </w:r>
      <w:r w:rsidR="0086771F">
        <w:rPr>
          <w:rFonts w:ascii="Times New Roman" w:hAnsi="Times New Roman" w:cs="Times New Roman"/>
        </w:rPr>
        <w:t>three</w:t>
      </w:r>
      <w:r w:rsidR="006C0864">
        <w:rPr>
          <w:rFonts w:ascii="Times New Roman" w:hAnsi="Times New Roman" w:cs="Times New Roman"/>
        </w:rPr>
        <w:t xml:space="preserve"> orders of magnitude smaller than the impact of the prey on the predator (</w:t>
      </w:r>
      <w:r w:rsidR="00CB74A8">
        <w:rPr>
          <w:rFonts w:ascii="Times New Roman" w:hAnsi="Times New Roman" w:cs="Times New Roman"/>
        </w:rPr>
        <w:t>drawn from</w:t>
      </w:r>
      <w:r w:rsidR="006C0864">
        <w:rPr>
          <w:rFonts w:ascii="Times New Roman" w:hAnsi="Times New Roman" w:cs="Times New Roman"/>
        </w:rPr>
        <w:t xml:space="preserve"> </w:t>
      </w:r>
      <w:r w:rsidR="00CB74A8" w:rsidRPr="00645450">
        <w:rPr>
          <w:rFonts w:ascii="Times New Roman" w:hAnsi="Times New Roman" w:cs="Times New Roman"/>
          <w:i/>
        </w:rPr>
        <w:t>U(-0.1,0)</w:t>
      </w:r>
      <w:r w:rsidR="00CB74A8">
        <w:rPr>
          <w:rFonts w:ascii="Times New Roman" w:hAnsi="Times New Roman" w:cs="Times New Roman"/>
        </w:rPr>
        <w:t xml:space="preserve"> and </w:t>
      </w:r>
      <w:r w:rsidR="00CB74A8" w:rsidRPr="00645450">
        <w:rPr>
          <w:rFonts w:ascii="Times New Roman" w:hAnsi="Times New Roman" w:cs="Times New Roman"/>
          <w:i/>
        </w:rPr>
        <w:t>U(-0.01,0)</w:t>
      </w:r>
      <w:r w:rsidR="006C0864">
        <w:rPr>
          <w:rFonts w:ascii="Times New Roman" w:hAnsi="Times New Roman" w:cs="Times New Roman"/>
        </w:rPr>
        <w:t xml:space="preserve"> respectively)</w:t>
      </w:r>
      <w:r w:rsidR="0057458A">
        <w:rPr>
          <w:rFonts w:ascii="Times New Roman" w:hAnsi="Times New Roman" w:cs="Times New Roman"/>
        </w:rPr>
        <w:t>.</w:t>
      </w:r>
      <w:r w:rsidR="006C0864">
        <w:rPr>
          <w:rFonts w:ascii="Times New Roman" w:hAnsi="Times New Roman" w:cs="Times New Roman"/>
        </w:rPr>
        <w:t xml:space="preserve"> In the opposite direction we altered the impact of the predator on the prey to be drawn uniformly random between </w:t>
      </w:r>
      <w:r w:rsidR="0086771F">
        <w:rPr>
          <w:rFonts w:ascii="Times New Roman" w:hAnsi="Times New Roman" w:cs="Times New Roman"/>
        </w:rPr>
        <w:t>-5</w:t>
      </w:r>
      <w:r w:rsidR="006C0864">
        <w:rPr>
          <w:rFonts w:ascii="Times New Roman" w:hAnsi="Times New Roman" w:cs="Times New Roman"/>
        </w:rPr>
        <w:t xml:space="preserve"> and </w:t>
      </w:r>
      <w:r w:rsidR="0086771F">
        <w:rPr>
          <w:rFonts w:ascii="Times New Roman" w:hAnsi="Times New Roman" w:cs="Times New Roman"/>
        </w:rPr>
        <w:t>0</w:t>
      </w:r>
      <w:r w:rsidR="00645450">
        <w:rPr>
          <w:rFonts w:ascii="Times New Roman" w:hAnsi="Times New Roman" w:cs="Times New Roman"/>
        </w:rPr>
        <w:t xml:space="preserve"> (</w:t>
      </w:r>
      <w:r w:rsidR="00645450">
        <w:rPr>
          <w:rFonts w:ascii="Times New Roman" w:hAnsi="Times New Roman" w:cs="Times New Roman"/>
          <w:i/>
        </w:rPr>
        <w:t>U(-5, 0)</w:t>
      </w:r>
      <w:r w:rsidR="00645450">
        <w:rPr>
          <w:rFonts w:ascii="Times New Roman" w:hAnsi="Times New Roman" w:cs="Times New Roman"/>
        </w:rPr>
        <w:t>)</w:t>
      </w:r>
      <w:r w:rsidR="006C0864">
        <w:rPr>
          <w:rFonts w:ascii="Times New Roman" w:hAnsi="Times New Roman" w:cs="Times New Roman"/>
        </w:rPr>
        <w:t>.</w:t>
      </w:r>
      <w:r w:rsidR="0057458A">
        <w:rPr>
          <w:rFonts w:ascii="Times New Roman" w:hAnsi="Times New Roman" w:cs="Times New Roman"/>
        </w:rPr>
        <w:t xml:space="preserve"> </w:t>
      </w:r>
      <w:r w:rsidR="006C0864">
        <w:rPr>
          <w:rFonts w:ascii="Times New Roman" w:hAnsi="Times New Roman" w:cs="Times New Roman"/>
        </w:rPr>
        <w:t>Density</w:t>
      </w:r>
      <w:r w:rsidR="0086771F">
        <w:rPr>
          <w:rFonts w:ascii="Times New Roman" w:hAnsi="Times New Roman" w:cs="Times New Roman"/>
        </w:rPr>
        <w:t>-</w:t>
      </w:r>
      <w:r w:rsidR="006C0864">
        <w:rPr>
          <w:rFonts w:ascii="Times New Roman" w:hAnsi="Times New Roman" w:cs="Times New Roman"/>
        </w:rPr>
        <w:t>dependence (values along the diagonal)</w:t>
      </w:r>
      <w:r w:rsidR="0057458A">
        <w:rPr>
          <w:rFonts w:ascii="Times New Roman" w:hAnsi="Times New Roman" w:cs="Times New Roman"/>
        </w:rPr>
        <w:t xml:space="preserve"> was </w:t>
      </w:r>
      <w:r w:rsidR="006C0864">
        <w:rPr>
          <w:rFonts w:ascii="Times New Roman" w:hAnsi="Times New Roman" w:cs="Times New Roman"/>
        </w:rPr>
        <w:t>maintained</w:t>
      </w:r>
      <w:r w:rsidR="0057458A">
        <w:rPr>
          <w:rFonts w:ascii="Times New Roman" w:hAnsi="Times New Roman" w:cs="Times New Roman"/>
        </w:rPr>
        <w:t xml:space="preserve"> at -1 for all species</w:t>
      </w:r>
      <w:r w:rsidR="006C0864">
        <w:rPr>
          <w:rFonts w:ascii="Times New Roman" w:hAnsi="Times New Roman" w:cs="Times New Roman"/>
        </w:rPr>
        <w:t xml:space="preserve"> and simulations</w:t>
      </w:r>
      <w:r w:rsidR="0057458A">
        <w:rPr>
          <w:rFonts w:ascii="Times New Roman" w:hAnsi="Times New Roman" w:cs="Times New Roman"/>
        </w:rPr>
        <w:t xml:space="preserve">. </w:t>
      </w:r>
    </w:p>
    <w:p w14:paraId="07703EF7" w14:textId="61563965" w:rsidR="009E5916" w:rsidRDefault="0065625C" w:rsidP="00690433">
      <w:pPr>
        <w:spacing w:line="480" w:lineRule="auto"/>
        <w:rPr>
          <w:rFonts w:ascii="Times New Roman" w:hAnsi="Times New Roman" w:cs="Times New Roman"/>
          <w:b/>
        </w:rPr>
      </w:pPr>
      <w:r w:rsidRPr="00690433">
        <w:rPr>
          <w:rFonts w:ascii="Times New Roman" w:hAnsi="Times New Roman" w:cs="Times New Roman"/>
          <w:b/>
        </w:rPr>
        <w:t>Results</w:t>
      </w:r>
    </w:p>
    <w:p w14:paraId="48AE33B2" w14:textId="7EDCBCCA" w:rsidR="008F4F14" w:rsidRDefault="004D3568" w:rsidP="00227BBC">
      <w:pPr>
        <w:spacing w:line="480" w:lineRule="auto"/>
        <w:rPr>
          <w:rFonts w:ascii="Times New Roman" w:hAnsi="Times New Roman" w:cs="Times New Roman"/>
        </w:rPr>
      </w:pPr>
      <w:r>
        <w:rPr>
          <w:rFonts w:ascii="Times New Roman" w:hAnsi="Times New Roman" w:cs="Times New Roman"/>
          <w:b/>
        </w:rPr>
        <w:tab/>
      </w:r>
      <w:r w:rsidR="004040BD">
        <w:rPr>
          <w:rFonts w:ascii="Times New Roman" w:hAnsi="Times New Roman" w:cs="Times New Roman"/>
        </w:rPr>
        <w:t>As</w:t>
      </w:r>
      <w:r>
        <w:rPr>
          <w:rFonts w:ascii="Times New Roman" w:hAnsi="Times New Roman" w:cs="Times New Roman"/>
        </w:rPr>
        <w:t xml:space="preserve"> the number of trophic levels in</w:t>
      </w:r>
      <w:r w:rsidR="00904F67">
        <w:rPr>
          <w:rFonts w:ascii="Times New Roman" w:hAnsi="Times New Roman" w:cs="Times New Roman"/>
        </w:rPr>
        <w:t xml:space="preserve"> the chain increased</w:t>
      </w:r>
      <w:r>
        <w:rPr>
          <w:rFonts w:ascii="Times New Roman" w:hAnsi="Times New Roman" w:cs="Times New Roman"/>
        </w:rPr>
        <w:t>, the probability of the chain be</w:t>
      </w:r>
      <w:r w:rsidR="00904F67">
        <w:rPr>
          <w:rFonts w:ascii="Times New Roman" w:hAnsi="Times New Roman" w:cs="Times New Roman"/>
        </w:rPr>
        <w:t>ing stable (QSS) decreased</w:t>
      </w:r>
      <w:r w:rsidR="00227BBC">
        <w:rPr>
          <w:rFonts w:ascii="Times New Roman" w:hAnsi="Times New Roman" w:cs="Times New Roman"/>
        </w:rPr>
        <w:t xml:space="preserve"> (</w:t>
      </w:r>
      <w:r w:rsidR="00795958">
        <w:rPr>
          <w:rFonts w:ascii="Times New Roman" w:hAnsi="Times New Roman" w:cs="Times New Roman"/>
          <w:b/>
        </w:rPr>
        <w:t>Figure 3</w:t>
      </w:r>
      <w:r w:rsidR="00227BBC">
        <w:rPr>
          <w:rFonts w:ascii="Times New Roman" w:hAnsi="Times New Roman" w:cs="Times New Roman"/>
          <w:b/>
        </w:rPr>
        <w:t>)</w:t>
      </w:r>
      <w:r w:rsidR="00AD7F02">
        <w:rPr>
          <w:rFonts w:ascii="Times New Roman" w:hAnsi="Times New Roman" w:cs="Times New Roman"/>
        </w:rPr>
        <w:t>. The two</w:t>
      </w:r>
      <w:r w:rsidR="009721C6">
        <w:rPr>
          <w:rFonts w:ascii="Times New Roman" w:hAnsi="Times New Roman" w:cs="Times New Roman"/>
        </w:rPr>
        <w:t>-</w:t>
      </w:r>
      <w:r w:rsidR="00AD7F02">
        <w:rPr>
          <w:rFonts w:ascii="Times New Roman" w:hAnsi="Times New Roman" w:cs="Times New Roman"/>
        </w:rPr>
        <w:t xml:space="preserve">species case is </w:t>
      </w:r>
      <w:r w:rsidR="004040BD">
        <w:rPr>
          <w:rFonts w:ascii="Times New Roman" w:hAnsi="Times New Roman" w:cs="Times New Roman"/>
        </w:rPr>
        <w:t>a</w:t>
      </w:r>
      <w:r w:rsidR="00AD7F02">
        <w:rPr>
          <w:rFonts w:ascii="Times New Roman" w:hAnsi="Times New Roman" w:cs="Times New Roman"/>
        </w:rPr>
        <w:t xml:space="preserve"> qualitatively stable food chain given our </w:t>
      </w:r>
      <w:r w:rsidR="004040BD">
        <w:rPr>
          <w:rFonts w:ascii="Times New Roman" w:hAnsi="Times New Roman" w:cs="Times New Roman"/>
        </w:rPr>
        <w:t>assumptions; it is a pure chain that is always stable</w:t>
      </w:r>
      <w:r w:rsidR="00AD7F02">
        <w:rPr>
          <w:rFonts w:ascii="Times New Roman" w:hAnsi="Times New Roman" w:cs="Times New Roman"/>
        </w:rPr>
        <w:t xml:space="preserve">. The largest </w:t>
      </w:r>
      <w:r w:rsidR="00904F67">
        <w:rPr>
          <w:rFonts w:ascii="Times New Roman" w:hAnsi="Times New Roman" w:cs="Times New Roman"/>
        </w:rPr>
        <w:t>decrease in QSS occurred</w:t>
      </w:r>
      <w:r w:rsidR="00227BBC">
        <w:rPr>
          <w:rFonts w:ascii="Times New Roman" w:hAnsi="Times New Roman" w:cs="Times New Roman"/>
        </w:rPr>
        <w:t xml:space="preserve"> between three</w:t>
      </w:r>
      <w:r w:rsidR="00142C1B">
        <w:rPr>
          <w:rFonts w:ascii="Times New Roman" w:hAnsi="Times New Roman" w:cs="Times New Roman"/>
        </w:rPr>
        <w:t xml:space="preserve"> (85.4%)</w:t>
      </w:r>
      <w:r w:rsidR="00227BBC">
        <w:rPr>
          <w:rFonts w:ascii="Times New Roman" w:hAnsi="Times New Roman" w:cs="Times New Roman"/>
        </w:rPr>
        <w:t xml:space="preserve"> and four</w:t>
      </w:r>
      <w:r w:rsidR="009721C6">
        <w:rPr>
          <w:rFonts w:ascii="Times New Roman" w:hAnsi="Times New Roman" w:cs="Times New Roman"/>
        </w:rPr>
        <w:t xml:space="preserve"> levels </w:t>
      </w:r>
      <w:r w:rsidR="00142C1B">
        <w:rPr>
          <w:rFonts w:ascii="Times New Roman" w:hAnsi="Times New Roman" w:cs="Times New Roman"/>
        </w:rPr>
        <w:t>(41.7%)</w:t>
      </w:r>
      <w:r w:rsidR="0055388D">
        <w:rPr>
          <w:rFonts w:ascii="Times New Roman" w:hAnsi="Times New Roman" w:cs="Times New Roman"/>
        </w:rPr>
        <w:t xml:space="preserve">, dropping by </w:t>
      </w:r>
      <w:r w:rsidR="00227BBC">
        <w:rPr>
          <w:rFonts w:ascii="Times New Roman" w:hAnsi="Times New Roman" w:cs="Times New Roman"/>
        </w:rPr>
        <w:t>44</w:t>
      </w:r>
      <w:r w:rsidR="0055388D">
        <w:rPr>
          <w:rFonts w:ascii="Times New Roman" w:hAnsi="Times New Roman" w:cs="Times New Roman"/>
        </w:rPr>
        <w:t>%</w:t>
      </w:r>
      <w:r w:rsidR="00227BBC">
        <w:rPr>
          <w:rFonts w:ascii="Times New Roman" w:hAnsi="Times New Roman" w:cs="Times New Roman"/>
        </w:rPr>
        <w:t xml:space="preserve">. Adding an additional </w:t>
      </w:r>
      <w:r w:rsidR="00904F67">
        <w:rPr>
          <w:rFonts w:ascii="Times New Roman" w:hAnsi="Times New Roman" w:cs="Times New Roman"/>
        </w:rPr>
        <w:t>level, to five species dropped</w:t>
      </w:r>
      <w:r w:rsidR="00227BBC">
        <w:rPr>
          <w:rFonts w:ascii="Times New Roman" w:hAnsi="Times New Roman" w:cs="Times New Roman"/>
        </w:rPr>
        <w:t xml:space="preserve"> the probab</w:t>
      </w:r>
      <w:r w:rsidR="0055388D">
        <w:rPr>
          <w:rFonts w:ascii="Times New Roman" w:hAnsi="Times New Roman" w:cs="Times New Roman"/>
        </w:rPr>
        <w:t>ility of a chain being stable</w:t>
      </w:r>
      <w:r w:rsidR="009721C6">
        <w:rPr>
          <w:rFonts w:ascii="Times New Roman" w:hAnsi="Times New Roman" w:cs="Times New Roman"/>
        </w:rPr>
        <w:t xml:space="preserve"> by</w:t>
      </w:r>
      <w:r w:rsidR="0055388D">
        <w:rPr>
          <w:rFonts w:ascii="Times New Roman" w:hAnsi="Times New Roman" w:cs="Times New Roman"/>
        </w:rPr>
        <w:t xml:space="preserve"> 32%</w:t>
      </w:r>
      <w:r w:rsidR="00227BBC">
        <w:rPr>
          <w:rFonts w:ascii="Times New Roman" w:hAnsi="Times New Roman" w:cs="Times New Roman"/>
        </w:rPr>
        <w:t>,</w:t>
      </w:r>
      <w:r w:rsidR="00904F67">
        <w:rPr>
          <w:rFonts w:ascii="Times New Roman" w:hAnsi="Times New Roman" w:cs="Times New Roman"/>
        </w:rPr>
        <w:t xml:space="preserve"> to less than 10%. The chance that</w:t>
      </w:r>
      <w:r w:rsidR="00227BBC">
        <w:rPr>
          <w:rFonts w:ascii="Times New Roman" w:hAnsi="Times New Roman" w:cs="Times New Roman"/>
        </w:rPr>
        <w:t xml:space="preserve"> a chain of six</w:t>
      </w:r>
      <w:r w:rsidR="009721C6">
        <w:rPr>
          <w:rFonts w:ascii="Times New Roman" w:hAnsi="Times New Roman" w:cs="Times New Roman"/>
        </w:rPr>
        <w:t xml:space="preserve"> </w:t>
      </w:r>
      <w:r w:rsidR="00227BBC">
        <w:rPr>
          <w:rFonts w:ascii="Times New Roman" w:hAnsi="Times New Roman" w:cs="Times New Roman"/>
        </w:rPr>
        <w:t xml:space="preserve">species </w:t>
      </w:r>
      <w:r w:rsidR="00904F67">
        <w:rPr>
          <w:rFonts w:ascii="Times New Roman" w:hAnsi="Times New Roman" w:cs="Times New Roman"/>
        </w:rPr>
        <w:t>would be stable wa</w:t>
      </w:r>
      <w:r w:rsidR="00227BBC">
        <w:rPr>
          <w:rFonts w:ascii="Times New Roman" w:hAnsi="Times New Roman" w:cs="Times New Roman"/>
        </w:rPr>
        <w:t xml:space="preserve">s only approximately 1%. </w:t>
      </w:r>
    </w:p>
    <w:p w14:paraId="3415FF34" w14:textId="6A8E1DEF" w:rsidR="008C29D1" w:rsidRDefault="008F4F14" w:rsidP="008F4F14">
      <w:pPr>
        <w:spacing w:line="480" w:lineRule="auto"/>
        <w:rPr>
          <w:rFonts w:ascii="Times New Roman" w:hAnsi="Times New Roman" w:cs="Times New Roman"/>
          <w:i/>
        </w:rPr>
      </w:pPr>
      <w:r>
        <w:rPr>
          <w:rFonts w:ascii="Times New Roman" w:hAnsi="Times New Roman" w:cs="Times New Roman"/>
          <w:i/>
        </w:rPr>
        <w:t>Sensitivity Analysis</w:t>
      </w:r>
    </w:p>
    <w:p w14:paraId="56B77A5C" w14:textId="3E88939F" w:rsidR="00F368E2" w:rsidRDefault="008C29D1" w:rsidP="008F4F14">
      <w:pPr>
        <w:spacing w:line="480" w:lineRule="auto"/>
        <w:rPr>
          <w:rFonts w:ascii="Times New Roman" w:hAnsi="Times New Roman" w:cs="Times New Roman"/>
        </w:rPr>
      </w:pPr>
      <w:r>
        <w:rPr>
          <w:rFonts w:ascii="Times New Roman" w:hAnsi="Times New Roman" w:cs="Times New Roman"/>
          <w:i/>
        </w:rPr>
        <w:tab/>
      </w:r>
      <w:r>
        <w:rPr>
          <w:rFonts w:ascii="Times New Roman" w:hAnsi="Times New Roman" w:cs="Times New Roman"/>
        </w:rPr>
        <w:t>As the number of trophic levels increased</w:t>
      </w:r>
      <w:r w:rsidR="007C2A44">
        <w:rPr>
          <w:rFonts w:ascii="Times New Roman" w:hAnsi="Times New Roman" w:cs="Times New Roman"/>
        </w:rPr>
        <w:t>,</w:t>
      </w:r>
      <w:r>
        <w:rPr>
          <w:rFonts w:ascii="Times New Roman" w:hAnsi="Times New Roman" w:cs="Times New Roman"/>
        </w:rPr>
        <w:t xml:space="preserve"> QSS decreased </w:t>
      </w:r>
      <w:r w:rsidR="007C2A44">
        <w:rPr>
          <w:rFonts w:ascii="Times New Roman" w:hAnsi="Times New Roman" w:cs="Times New Roman"/>
        </w:rPr>
        <w:t xml:space="preserve">for all </w:t>
      </w:r>
      <w:r w:rsidR="009721C6">
        <w:rPr>
          <w:rFonts w:ascii="Times New Roman" w:hAnsi="Times New Roman" w:cs="Times New Roman"/>
        </w:rPr>
        <w:t xml:space="preserve">webs with greater than four </w:t>
      </w:r>
      <w:r w:rsidR="0086771F">
        <w:rPr>
          <w:rFonts w:ascii="Times New Roman" w:hAnsi="Times New Roman" w:cs="Times New Roman"/>
        </w:rPr>
        <w:t>levels</w:t>
      </w:r>
      <w:r w:rsidR="005F3999">
        <w:rPr>
          <w:rFonts w:ascii="Times New Roman" w:hAnsi="Times New Roman" w:cs="Times New Roman"/>
        </w:rPr>
        <w:t xml:space="preserve"> regardless of our choice of distributions of values for the impact of the predator on the prey</w:t>
      </w:r>
      <w:r>
        <w:rPr>
          <w:rFonts w:ascii="Times New Roman" w:hAnsi="Times New Roman" w:cs="Times New Roman"/>
        </w:rPr>
        <w:t>.</w:t>
      </w:r>
      <w:r w:rsidR="007C2A44">
        <w:rPr>
          <w:rFonts w:ascii="Times New Roman" w:hAnsi="Times New Roman" w:cs="Times New Roman"/>
        </w:rPr>
        <w:t xml:space="preserve"> The more asymmetrical the distributions were</w:t>
      </w:r>
      <w:r w:rsidR="00DA3A31">
        <w:rPr>
          <w:rFonts w:ascii="Times New Roman" w:hAnsi="Times New Roman" w:cs="Times New Roman"/>
        </w:rPr>
        <w:t xml:space="preserve"> on average</w:t>
      </w:r>
      <w:r w:rsidR="007C2A44">
        <w:rPr>
          <w:rFonts w:ascii="Times New Roman" w:hAnsi="Times New Roman" w:cs="Times New Roman"/>
        </w:rPr>
        <w:t>, the more likely webs with more</w:t>
      </w:r>
      <w:r w:rsidR="0086771F">
        <w:rPr>
          <w:rFonts w:ascii="Times New Roman" w:hAnsi="Times New Roman" w:cs="Times New Roman"/>
        </w:rPr>
        <w:t xml:space="preserve"> trophic</w:t>
      </w:r>
      <w:r w:rsidR="007C2A44">
        <w:rPr>
          <w:rFonts w:ascii="Times New Roman" w:hAnsi="Times New Roman" w:cs="Times New Roman"/>
        </w:rPr>
        <w:t xml:space="preserve"> levels were going to be stable. When the</w:t>
      </w:r>
      <w:r w:rsidR="00DA3A31">
        <w:rPr>
          <w:rFonts w:ascii="Times New Roman" w:hAnsi="Times New Roman" w:cs="Times New Roman"/>
        </w:rPr>
        <w:t xml:space="preserve"> means of the</w:t>
      </w:r>
      <w:r w:rsidR="007C2A44">
        <w:rPr>
          <w:rFonts w:ascii="Times New Roman" w:hAnsi="Times New Roman" w:cs="Times New Roman"/>
        </w:rPr>
        <w:t xml:space="preserve"> distributions were </w:t>
      </w:r>
      <w:r w:rsidR="0086771F">
        <w:rPr>
          <w:rFonts w:ascii="Times New Roman" w:hAnsi="Times New Roman" w:cs="Times New Roman"/>
        </w:rPr>
        <w:t>two</w:t>
      </w:r>
      <w:r w:rsidR="009721C6">
        <w:rPr>
          <w:rFonts w:ascii="Times New Roman" w:hAnsi="Times New Roman" w:cs="Times New Roman"/>
        </w:rPr>
        <w:t xml:space="preserve"> </w:t>
      </w:r>
      <w:r w:rsidR="007C2A44">
        <w:rPr>
          <w:rFonts w:ascii="Times New Roman" w:hAnsi="Times New Roman" w:cs="Times New Roman"/>
        </w:rPr>
        <w:t xml:space="preserve">orders of magnitude apart, webs with up to </w:t>
      </w:r>
      <w:r w:rsidR="0086771F">
        <w:rPr>
          <w:rFonts w:ascii="Times New Roman" w:hAnsi="Times New Roman" w:cs="Times New Roman"/>
        </w:rPr>
        <w:t>three</w:t>
      </w:r>
      <w:r w:rsidR="007C2A44">
        <w:rPr>
          <w:rFonts w:ascii="Times New Roman" w:hAnsi="Times New Roman" w:cs="Times New Roman"/>
        </w:rPr>
        <w:t xml:space="preserve"> levels were all stable</w:t>
      </w:r>
      <w:r w:rsidR="00142C1B">
        <w:rPr>
          <w:rFonts w:ascii="Times New Roman" w:hAnsi="Times New Roman" w:cs="Times New Roman"/>
        </w:rPr>
        <w:t xml:space="preserve"> (</w:t>
      </w:r>
      <w:r w:rsidR="00142C1B">
        <w:rPr>
          <w:rFonts w:ascii="Times New Roman" w:hAnsi="Times New Roman" w:cs="Times New Roman"/>
          <w:b/>
        </w:rPr>
        <w:t xml:space="preserve">Figure </w:t>
      </w:r>
      <w:r w:rsidR="00795958">
        <w:rPr>
          <w:rFonts w:ascii="Times New Roman" w:hAnsi="Times New Roman" w:cs="Times New Roman"/>
          <w:b/>
        </w:rPr>
        <w:t>3</w:t>
      </w:r>
      <w:r w:rsidR="00142C1B">
        <w:rPr>
          <w:rFonts w:ascii="Times New Roman" w:hAnsi="Times New Roman" w:cs="Times New Roman"/>
        </w:rPr>
        <w:t>)</w:t>
      </w:r>
      <w:r w:rsidR="007C2A44">
        <w:rPr>
          <w:rFonts w:ascii="Times New Roman" w:hAnsi="Times New Roman" w:cs="Times New Roman"/>
        </w:rPr>
        <w:t xml:space="preserve">. With a difference between </w:t>
      </w:r>
      <w:r w:rsidR="00DA3A31">
        <w:rPr>
          <w:rFonts w:ascii="Times New Roman" w:hAnsi="Times New Roman" w:cs="Times New Roman"/>
        </w:rPr>
        <w:t>means</w:t>
      </w:r>
      <w:r w:rsidR="005D277A">
        <w:rPr>
          <w:rFonts w:ascii="Times New Roman" w:hAnsi="Times New Roman" w:cs="Times New Roman"/>
        </w:rPr>
        <w:t xml:space="preserve"> </w:t>
      </w:r>
      <w:r w:rsidR="0086771F">
        <w:rPr>
          <w:rFonts w:ascii="Times New Roman" w:hAnsi="Times New Roman" w:cs="Times New Roman"/>
        </w:rPr>
        <w:t>three</w:t>
      </w:r>
      <w:r w:rsidR="005D277A">
        <w:rPr>
          <w:rFonts w:ascii="Times New Roman" w:hAnsi="Times New Roman" w:cs="Times New Roman"/>
        </w:rPr>
        <w:t xml:space="preserve"> orders of magnitude</w:t>
      </w:r>
      <w:r w:rsidR="008A45A1">
        <w:rPr>
          <w:rFonts w:ascii="Times New Roman" w:hAnsi="Times New Roman" w:cs="Times New Roman"/>
        </w:rPr>
        <w:t>,</w:t>
      </w:r>
      <w:r w:rsidR="005D277A">
        <w:rPr>
          <w:rFonts w:ascii="Times New Roman" w:hAnsi="Times New Roman" w:cs="Times New Roman"/>
        </w:rPr>
        <w:t xml:space="preserve"> 99</w:t>
      </w:r>
      <w:r w:rsidR="007C2A44">
        <w:rPr>
          <w:rFonts w:ascii="Times New Roman" w:hAnsi="Times New Roman" w:cs="Times New Roman"/>
        </w:rPr>
        <w:t xml:space="preserve">% of webs with up to </w:t>
      </w:r>
      <w:r w:rsidR="0086771F">
        <w:rPr>
          <w:rFonts w:ascii="Times New Roman" w:hAnsi="Times New Roman" w:cs="Times New Roman"/>
        </w:rPr>
        <w:t>four</w:t>
      </w:r>
      <w:r w:rsidR="007C2A44">
        <w:rPr>
          <w:rFonts w:ascii="Times New Roman" w:hAnsi="Times New Roman" w:cs="Times New Roman"/>
        </w:rPr>
        <w:t xml:space="preserve"> levels were stable</w:t>
      </w:r>
      <w:r w:rsidR="00142C1B">
        <w:rPr>
          <w:rFonts w:ascii="Times New Roman" w:hAnsi="Times New Roman" w:cs="Times New Roman"/>
        </w:rPr>
        <w:t xml:space="preserve"> (</w:t>
      </w:r>
      <w:r w:rsidR="00142C1B">
        <w:rPr>
          <w:rFonts w:ascii="Times New Roman" w:hAnsi="Times New Roman" w:cs="Times New Roman"/>
          <w:b/>
        </w:rPr>
        <w:t xml:space="preserve">Figure </w:t>
      </w:r>
      <w:r w:rsidR="00795958">
        <w:rPr>
          <w:rFonts w:ascii="Times New Roman" w:hAnsi="Times New Roman" w:cs="Times New Roman"/>
          <w:b/>
        </w:rPr>
        <w:t>3</w:t>
      </w:r>
      <w:r w:rsidR="00142C1B">
        <w:rPr>
          <w:rFonts w:ascii="Times New Roman" w:hAnsi="Times New Roman" w:cs="Times New Roman"/>
        </w:rPr>
        <w:t>)</w:t>
      </w:r>
      <w:r w:rsidR="007C2A44">
        <w:rPr>
          <w:rFonts w:ascii="Times New Roman" w:hAnsi="Times New Roman" w:cs="Times New Roman"/>
        </w:rPr>
        <w:t xml:space="preserve">. </w:t>
      </w:r>
      <w:r w:rsidR="001E3FCD">
        <w:rPr>
          <w:rFonts w:ascii="Times New Roman" w:hAnsi="Times New Roman" w:cs="Times New Roman"/>
        </w:rPr>
        <w:t xml:space="preserve">When the </w:t>
      </w:r>
      <w:r w:rsidR="00DA3A31">
        <w:rPr>
          <w:rFonts w:ascii="Times New Roman" w:hAnsi="Times New Roman" w:cs="Times New Roman"/>
        </w:rPr>
        <w:t>means</w:t>
      </w:r>
      <w:r w:rsidR="001E3FCD">
        <w:rPr>
          <w:rFonts w:ascii="Times New Roman" w:hAnsi="Times New Roman" w:cs="Times New Roman"/>
        </w:rPr>
        <w:t xml:space="preserve"> became more symmetrical the decline in </w:t>
      </w:r>
      <w:r w:rsidR="004040BD">
        <w:rPr>
          <w:rFonts w:ascii="Times New Roman" w:hAnsi="Times New Roman" w:cs="Times New Roman"/>
        </w:rPr>
        <w:t>QSS</w:t>
      </w:r>
      <w:r w:rsidR="001E3FCD">
        <w:rPr>
          <w:rFonts w:ascii="Times New Roman" w:hAnsi="Times New Roman" w:cs="Times New Roman"/>
        </w:rPr>
        <w:t xml:space="preserve"> was slightly larger at three</w:t>
      </w:r>
      <w:r w:rsidR="00142C1B">
        <w:rPr>
          <w:rFonts w:ascii="Times New Roman" w:hAnsi="Times New Roman" w:cs="Times New Roman"/>
        </w:rPr>
        <w:t xml:space="preserve"> (66.5%)</w:t>
      </w:r>
      <w:r w:rsidR="001E3FCD">
        <w:rPr>
          <w:rFonts w:ascii="Times New Roman" w:hAnsi="Times New Roman" w:cs="Times New Roman"/>
        </w:rPr>
        <w:t xml:space="preserve"> and four</w:t>
      </w:r>
      <w:r w:rsidR="00142C1B">
        <w:rPr>
          <w:rFonts w:ascii="Times New Roman" w:hAnsi="Times New Roman" w:cs="Times New Roman"/>
        </w:rPr>
        <w:t xml:space="preserve"> (37.6%)</w:t>
      </w:r>
      <w:r w:rsidR="001E3FCD">
        <w:rPr>
          <w:rFonts w:ascii="Times New Roman" w:hAnsi="Times New Roman" w:cs="Times New Roman"/>
        </w:rPr>
        <w:t xml:space="preserve"> levels, but slightly smaller at five</w:t>
      </w:r>
      <w:r w:rsidR="00142C1B">
        <w:rPr>
          <w:rFonts w:ascii="Times New Roman" w:hAnsi="Times New Roman" w:cs="Times New Roman"/>
        </w:rPr>
        <w:t xml:space="preserve"> (17.5%)</w:t>
      </w:r>
      <w:r w:rsidR="001E3FCD">
        <w:rPr>
          <w:rFonts w:ascii="Times New Roman" w:hAnsi="Times New Roman" w:cs="Times New Roman"/>
        </w:rPr>
        <w:t xml:space="preserve"> and six levels</w:t>
      </w:r>
      <w:r w:rsidR="00142C1B">
        <w:rPr>
          <w:rFonts w:ascii="Times New Roman" w:hAnsi="Times New Roman" w:cs="Times New Roman"/>
        </w:rPr>
        <w:t xml:space="preserve"> (6.7%)</w:t>
      </w:r>
      <w:r w:rsidR="001E3FCD">
        <w:rPr>
          <w:rFonts w:ascii="Times New Roman" w:hAnsi="Times New Roman" w:cs="Times New Roman"/>
        </w:rPr>
        <w:t xml:space="preserve">. No more than </w:t>
      </w:r>
      <w:r w:rsidR="00904F67">
        <w:rPr>
          <w:rFonts w:ascii="Times New Roman" w:hAnsi="Times New Roman" w:cs="Times New Roman"/>
        </w:rPr>
        <w:t>7%</w:t>
      </w:r>
      <w:r w:rsidR="001E3FCD">
        <w:rPr>
          <w:rFonts w:ascii="Times New Roman" w:hAnsi="Times New Roman" w:cs="Times New Roman"/>
        </w:rPr>
        <w:t xml:space="preserve"> of webs with six</w:t>
      </w:r>
      <w:r w:rsidR="009721C6">
        <w:rPr>
          <w:rFonts w:ascii="Times New Roman" w:hAnsi="Times New Roman" w:cs="Times New Roman"/>
        </w:rPr>
        <w:t xml:space="preserve"> </w:t>
      </w:r>
      <w:r w:rsidR="001E3FCD">
        <w:rPr>
          <w:rFonts w:ascii="Times New Roman" w:hAnsi="Times New Roman" w:cs="Times New Roman"/>
        </w:rPr>
        <w:t>levels were stable regardless of the degree of symmetry</w:t>
      </w:r>
      <w:r w:rsidR="00142C1B">
        <w:rPr>
          <w:rFonts w:ascii="Times New Roman" w:hAnsi="Times New Roman" w:cs="Times New Roman"/>
        </w:rPr>
        <w:t xml:space="preserve"> (</w:t>
      </w:r>
      <w:r w:rsidR="00142C1B">
        <w:rPr>
          <w:rFonts w:ascii="Times New Roman" w:hAnsi="Times New Roman" w:cs="Times New Roman"/>
          <w:b/>
        </w:rPr>
        <w:t xml:space="preserve">Figure </w:t>
      </w:r>
      <w:r w:rsidR="00795958">
        <w:rPr>
          <w:rFonts w:ascii="Times New Roman" w:hAnsi="Times New Roman" w:cs="Times New Roman"/>
          <w:b/>
        </w:rPr>
        <w:t>3</w:t>
      </w:r>
      <w:r w:rsidR="00142C1B">
        <w:rPr>
          <w:rFonts w:ascii="Times New Roman" w:hAnsi="Times New Roman" w:cs="Times New Roman"/>
        </w:rPr>
        <w:t>)</w:t>
      </w:r>
      <w:r w:rsidR="001E3FCD">
        <w:rPr>
          <w:rFonts w:ascii="Times New Roman" w:hAnsi="Times New Roman" w:cs="Times New Roman"/>
        </w:rPr>
        <w:t xml:space="preserve">. </w:t>
      </w:r>
      <w:r w:rsidR="005621FE">
        <w:rPr>
          <w:rFonts w:ascii="Times New Roman" w:hAnsi="Times New Roman" w:cs="Times New Roman"/>
        </w:rPr>
        <w:t xml:space="preserve"> </w:t>
      </w:r>
    </w:p>
    <w:p w14:paraId="4587C8F5" w14:textId="196F8C45" w:rsidR="009E5916" w:rsidRPr="005621FE" w:rsidRDefault="009E5916" w:rsidP="00690433">
      <w:pPr>
        <w:spacing w:line="480" w:lineRule="auto"/>
        <w:rPr>
          <w:rFonts w:ascii="Times New Roman" w:hAnsi="Times New Roman" w:cs="Times New Roman"/>
        </w:rPr>
        <w:sectPr w:rsidR="009E5916" w:rsidRPr="005621FE" w:rsidSect="0008283A">
          <w:type w:val="continuous"/>
          <w:pgSz w:w="12240" w:h="15840"/>
          <w:pgMar w:top="1440" w:right="1440" w:bottom="1440" w:left="1440" w:header="720" w:footer="720" w:gutter="0"/>
          <w:lnNumType w:countBy="1" w:restart="continuous"/>
          <w:cols w:space="720"/>
          <w:docGrid w:linePitch="360"/>
        </w:sectPr>
      </w:pPr>
    </w:p>
    <w:p w14:paraId="05353FAA" w14:textId="77777777" w:rsidR="0065625C" w:rsidRDefault="0065625C" w:rsidP="00690433">
      <w:pPr>
        <w:spacing w:line="480" w:lineRule="auto"/>
        <w:rPr>
          <w:rFonts w:ascii="Times New Roman" w:hAnsi="Times New Roman" w:cs="Times New Roman"/>
          <w:b/>
        </w:rPr>
      </w:pPr>
      <w:r w:rsidRPr="00690433">
        <w:rPr>
          <w:rFonts w:ascii="Times New Roman" w:hAnsi="Times New Roman" w:cs="Times New Roman"/>
          <w:b/>
        </w:rPr>
        <w:t>Discussion</w:t>
      </w:r>
    </w:p>
    <w:p w14:paraId="476F5017" w14:textId="4250B8BB" w:rsidR="0055341F" w:rsidRDefault="004040BD" w:rsidP="00A90E12">
      <w:pPr>
        <w:spacing w:line="480" w:lineRule="auto"/>
        <w:rPr>
          <w:rFonts w:ascii="Times New Roman" w:hAnsi="Times New Roman" w:cs="Times New Roman"/>
        </w:rPr>
      </w:pPr>
      <w:r>
        <w:rPr>
          <w:rFonts w:ascii="Times New Roman" w:hAnsi="Times New Roman" w:cs="Times New Roman"/>
        </w:rPr>
        <w:tab/>
        <w:t>W</w:t>
      </w:r>
      <w:r w:rsidR="00775CC6">
        <w:rPr>
          <w:rFonts w:ascii="Times New Roman" w:hAnsi="Times New Roman" w:cs="Times New Roman"/>
        </w:rPr>
        <w:t>e</w:t>
      </w:r>
      <w:r w:rsidR="0055388D">
        <w:rPr>
          <w:rFonts w:ascii="Times New Roman" w:hAnsi="Times New Roman" w:cs="Times New Roman"/>
        </w:rPr>
        <w:t xml:space="preserve"> </w:t>
      </w:r>
      <w:r w:rsidR="00904F67">
        <w:rPr>
          <w:rFonts w:ascii="Times New Roman" w:hAnsi="Times New Roman" w:cs="Times New Roman"/>
        </w:rPr>
        <w:t>found</w:t>
      </w:r>
      <w:r w:rsidR="001A7149">
        <w:rPr>
          <w:rFonts w:ascii="Times New Roman" w:hAnsi="Times New Roman" w:cs="Times New Roman"/>
        </w:rPr>
        <w:t xml:space="preserve"> a simple theory that predicts the observed pattern of food chain lengths in nature.</w:t>
      </w:r>
      <w:r w:rsidR="0055341F">
        <w:rPr>
          <w:rFonts w:ascii="Times New Roman" w:hAnsi="Times New Roman" w:cs="Times New Roman"/>
        </w:rPr>
        <w:t xml:space="preserve"> Food webs with </w:t>
      </w:r>
      <w:r w:rsidR="00904F67">
        <w:rPr>
          <w:rFonts w:ascii="Times New Roman" w:hAnsi="Times New Roman" w:cs="Times New Roman"/>
        </w:rPr>
        <w:t>fewer</w:t>
      </w:r>
      <w:r w:rsidR="0055341F">
        <w:rPr>
          <w:rFonts w:ascii="Times New Roman" w:hAnsi="Times New Roman" w:cs="Times New Roman"/>
        </w:rPr>
        <w:t xml:space="preserve"> trophic levels have a </w:t>
      </w:r>
      <w:r w:rsidR="00904F67">
        <w:rPr>
          <w:rFonts w:ascii="Times New Roman" w:hAnsi="Times New Roman" w:cs="Times New Roman"/>
        </w:rPr>
        <w:t>larger</w:t>
      </w:r>
      <w:r w:rsidR="0055341F">
        <w:rPr>
          <w:rFonts w:ascii="Times New Roman" w:hAnsi="Times New Roman" w:cs="Times New Roman"/>
        </w:rPr>
        <w:t xml:space="preserve"> range of parameter space</w:t>
      </w:r>
      <w:r w:rsidR="005F3999">
        <w:rPr>
          <w:rFonts w:ascii="Times New Roman" w:hAnsi="Times New Roman" w:cs="Times New Roman"/>
        </w:rPr>
        <w:t xml:space="preserve"> (magnitudes of the elements of the Jacobian matrix)</w:t>
      </w:r>
      <w:r w:rsidR="0055341F">
        <w:rPr>
          <w:rFonts w:ascii="Times New Roman" w:hAnsi="Times New Roman" w:cs="Times New Roman"/>
        </w:rPr>
        <w:t xml:space="preserve"> </w:t>
      </w:r>
      <w:r w:rsidR="00306AB5">
        <w:rPr>
          <w:rFonts w:ascii="Times New Roman" w:hAnsi="Times New Roman" w:cs="Times New Roman"/>
        </w:rPr>
        <w:t>with</w:t>
      </w:r>
      <w:r w:rsidR="0055341F">
        <w:rPr>
          <w:rFonts w:ascii="Times New Roman" w:hAnsi="Times New Roman" w:cs="Times New Roman"/>
        </w:rPr>
        <w:t>in which they exhibit stab</w:t>
      </w:r>
      <w:r w:rsidR="00306AB5">
        <w:rPr>
          <w:rFonts w:ascii="Times New Roman" w:hAnsi="Times New Roman" w:cs="Times New Roman"/>
        </w:rPr>
        <w:t>ility</w:t>
      </w:r>
      <w:r w:rsidR="0055341F">
        <w:rPr>
          <w:rFonts w:ascii="Times New Roman" w:hAnsi="Times New Roman" w:cs="Times New Roman"/>
        </w:rPr>
        <w:t xml:space="preserve">; they have a </w:t>
      </w:r>
      <w:r w:rsidR="00904F67">
        <w:rPr>
          <w:rFonts w:ascii="Times New Roman" w:hAnsi="Times New Roman" w:cs="Times New Roman"/>
        </w:rPr>
        <w:t>greater</w:t>
      </w:r>
      <w:r w:rsidR="0055341F">
        <w:rPr>
          <w:rFonts w:ascii="Times New Roman" w:hAnsi="Times New Roman" w:cs="Times New Roman"/>
        </w:rPr>
        <w:t xml:space="preserve"> buffer against perturbation</w:t>
      </w:r>
      <w:r w:rsidR="008F7E98">
        <w:rPr>
          <w:rFonts w:ascii="Times New Roman" w:hAnsi="Times New Roman" w:cs="Times New Roman"/>
        </w:rPr>
        <w:t xml:space="preserve"> due to environmental and demographic stochasticity</w:t>
      </w:r>
      <w:r w:rsidR="0055341F">
        <w:rPr>
          <w:rFonts w:ascii="Times New Roman" w:hAnsi="Times New Roman" w:cs="Times New Roman"/>
        </w:rPr>
        <w:t>.</w:t>
      </w:r>
      <w:r w:rsidR="00904F67">
        <w:rPr>
          <w:rFonts w:ascii="Times New Roman" w:hAnsi="Times New Roman" w:cs="Times New Roman"/>
        </w:rPr>
        <w:t xml:space="preserve"> The ability to</w:t>
      </w:r>
      <w:r w:rsidR="008A5ED7">
        <w:rPr>
          <w:rFonts w:ascii="Times New Roman" w:hAnsi="Times New Roman" w:cs="Times New Roman"/>
        </w:rPr>
        <w:t xml:space="preserve"> buffer against change will have long-term consequences for the dynamics and structure of food</w:t>
      </w:r>
      <w:r w:rsidR="0055341F">
        <w:rPr>
          <w:rFonts w:ascii="Times New Roman" w:hAnsi="Times New Roman" w:cs="Times New Roman"/>
        </w:rPr>
        <w:t xml:space="preserve"> </w:t>
      </w:r>
      <w:r w:rsidR="008A5ED7">
        <w:rPr>
          <w:rFonts w:ascii="Times New Roman" w:hAnsi="Times New Roman" w:cs="Times New Roman"/>
        </w:rPr>
        <w:t xml:space="preserve">webs observed in nature. </w:t>
      </w:r>
      <w:r w:rsidR="0055341F">
        <w:rPr>
          <w:rFonts w:ascii="Times New Roman" w:hAnsi="Times New Roman" w:cs="Times New Roman"/>
        </w:rPr>
        <w:t xml:space="preserve">Over time species participating in webs that are </w:t>
      </w:r>
      <w:r w:rsidR="00306AB5">
        <w:rPr>
          <w:rFonts w:ascii="Times New Roman" w:hAnsi="Times New Roman" w:cs="Times New Roman"/>
        </w:rPr>
        <w:t>un</w:t>
      </w:r>
      <w:r w:rsidR="00193DB2">
        <w:rPr>
          <w:rFonts w:ascii="Times New Roman" w:hAnsi="Times New Roman" w:cs="Times New Roman"/>
        </w:rPr>
        <w:t>stabl</w:t>
      </w:r>
      <w:r w:rsidR="00904F67">
        <w:rPr>
          <w:rFonts w:ascii="Times New Roman" w:hAnsi="Times New Roman" w:cs="Times New Roman"/>
        </w:rPr>
        <w:t>e</w:t>
      </w:r>
      <w:r w:rsidR="0055341F">
        <w:rPr>
          <w:rFonts w:ascii="Times New Roman" w:hAnsi="Times New Roman" w:cs="Times New Roman"/>
        </w:rPr>
        <w:t xml:space="preserve"> will have a higher likelihood of going extinct, changing the structure of the web. In contrast webs that have a higher probability of being stable will likely </w:t>
      </w:r>
      <w:r w:rsidR="00306AB5">
        <w:rPr>
          <w:rFonts w:ascii="Times New Roman" w:hAnsi="Times New Roman" w:cs="Times New Roman"/>
        </w:rPr>
        <w:t>persist</w:t>
      </w:r>
      <w:r w:rsidR="0055341F">
        <w:rPr>
          <w:rFonts w:ascii="Times New Roman" w:hAnsi="Times New Roman" w:cs="Times New Roman"/>
        </w:rPr>
        <w:t xml:space="preserve">, increasing the chances that they are observed in nature. </w:t>
      </w:r>
    </w:p>
    <w:p w14:paraId="4C5294F4" w14:textId="402BAF85" w:rsidR="00542A8D" w:rsidRDefault="0055341F" w:rsidP="0055341F">
      <w:pPr>
        <w:spacing w:line="480" w:lineRule="auto"/>
        <w:ind w:firstLine="720"/>
        <w:rPr>
          <w:rFonts w:ascii="Times New Roman" w:hAnsi="Times New Roman" w:cs="Times New Roman"/>
        </w:rPr>
      </w:pPr>
      <w:r>
        <w:rPr>
          <w:rFonts w:ascii="Times New Roman" w:hAnsi="Times New Roman" w:cs="Times New Roman"/>
        </w:rPr>
        <w:t>Here we have demonstrated that q</w:t>
      </w:r>
      <w:r w:rsidR="00775CC6">
        <w:rPr>
          <w:rFonts w:ascii="Times New Roman" w:hAnsi="Times New Roman" w:cs="Times New Roman"/>
        </w:rPr>
        <w:t xml:space="preserve">uasi sign-stability declines with increasing numbers of trophic levels </w:t>
      </w:r>
      <w:r w:rsidR="0055388D">
        <w:rPr>
          <w:rFonts w:ascii="Times New Roman" w:hAnsi="Times New Roman" w:cs="Times New Roman"/>
        </w:rPr>
        <w:t>in</w:t>
      </w:r>
      <w:r w:rsidR="00775CC6">
        <w:rPr>
          <w:rFonts w:ascii="Times New Roman" w:hAnsi="Times New Roman" w:cs="Times New Roman"/>
        </w:rPr>
        <w:t xml:space="preserve"> food chains </w:t>
      </w:r>
      <w:r w:rsidR="009721C6">
        <w:rPr>
          <w:rFonts w:ascii="Times New Roman" w:hAnsi="Times New Roman" w:cs="Times New Roman"/>
        </w:rPr>
        <w:t>made more reticulate</w:t>
      </w:r>
      <w:r w:rsidR="008A5ED7">
        <w:rPr>
          <w:rFonts w:ascii="Times New Roman" w:hAnsi="Times New Roman" w:cs="Times New Roman"/>
        </w:rPr>
        <w:t xml:space="preserve"> by omnivory</w:t>
      </w:r>
      <w:r w:rsidR="00775CC6">
        <w:rPr>
          <w:rFonts w:ascii="Times New Roman" w:hAnsi="Times New Roman" w:cs="Times New Roman"/>
        </w:rPr>
        <w:t xml:space="preserve">. </w:t>
      </w:r>
      <w:r w:rsidR="0055388D">
        <w:rPr>
          <w:rFonts w:ascii="Times New Roman" w:hAnsi="Times New Roman" w:cs="Times New Roman"/>
        </w:rPr>
        <w:t>Our</w:t>
      </w:r>
      <w:r w:rsidR="00775CC6">
        <w:rPr>
          <w:rFonts w:ascii="Times New Roman" w:hAnsi="Times New Roman" w:cs="Times New Roman"/>
        </w:rPr>
        <w:t xml:space="preserve"> theory predicts that two</w:t>
      </w:r>
      <w:r w:rsidR="009721C6">
        <w:rPr>
          <w:rFonts w:ascii="Times New Roman" w:hAnsi="Times New Roman" w:cs="Times New Roman"/>
        </w:rPr>
        <w:t>-</w:t>
      </w:r>
      <w:r w:rsidR="00775CC6">
        <w:rPr>
          <w:rFonts w:ascii="Times New Roman" w:hAnsi="Times New Roman" w:cs="Times New Roman"/>
        </w:rPr>
        <w:t xml:space="preserve"> and three</w:t>
      </w:r>
      <w:r w:rsidR="009721C6">
        <w:rPr>
          <w:rFonts w:ascii="Times New Roman" w:hAnsi="Times New Roman" w:cs="Times New Roman"/>
        </w:rPr>
        <w:t>-</w:t>
      </w:r>
      <w:r w:rsidR="00660903">
        <w:rPr>
          <w:rFonts w:ascii="Times New Roman" w:hAnsi="Times New Roman" w:cs="Times New Roman"/>
        </w:rPr>
        <w:t>level</w:t>
      </w:r>
      <w:r w:rsidR="00775CC6">
        <w:rPr>
          <w:rFonts w:ascii="Times New Roman" w:hAnsi="Times New Roman" w:cs="Times New Roman"/>
        </w:rPr>
        <w:t xml:space="preserve"> </w:t>
      </w:r>
      <w:r w:rsidR="00660903">
        <w:rPr>
          <w:rFonts w:ascii="Times New Roman" w:hAnsi="Times New Roman" w:cs="Times New Roman"/>
        </w:rPr>
        <w:t>webs</w:t>
      </w:r>
      <w:r w:rsidR="00775CC6">
        <w:rPr>
          <w:rFonts w:ascii="Times New Roman" w:hAnsi="Times New Roman" w:cs="Times New Roman"/>
        </w:rPr>
        <w:t xml:space="preserve"> should be most prevalent, with four</w:t>
      </w:r>
      <w:r w:rsidR="00D97895">
        <w:rPr>
          <w:rFonts w:ascii="Times New Roman" w:hAnsi="Times New Roman" w:cs="Times New Roman"/>
        </w:rPr>
        <w:t>-</w:t>
      </w:r>
      <w:r w:rsidR="00775CC6">
        <w:rPr>
          <w:rFonts w:ascii="Times New Roman" w:hAnsi="Times New Roman" w:cs="Times New Roman"/>
        </w:rPr>
        <w:t xml:space="preserve"> and five</w:t>
      </w:r>
      <w:r w:rsidR="00D97895">
        <w:rPr>
          <w:rFonts w:ascii="Times New Roman" w:hAnsi="Times New Roman" w:cs="Times New Roman"/>
        </w:rPr>
        <w:t>-</w:t>
      </w:r>
      <w:r w:rsidR="00775CC6">
        <w:rPr>
          <w:rFonts w:ascii="Times New Roman" w:hAnsi="Times New Roman" w:cs="Times New Roman"/>
        </w:rPr>
        <w:t>leve</w:t>
      </w:r>
      <w:r w:rsidR="00A93FB7">
        <w:rPr>
          <w:rFonts w:ascii="Times New Roman" w:hAnsi="Times New Roman" w:cs="Times New Roman"/>
        </w:rPr>
        <w:t xml:space="preserve">l </w:t>
      </w:r>
      <w:r w:rsidR="00660903">
        <w:rPr>
          <w:rFonts w:ascii="Times New Roman" w:hAnsi="Times New Roman" w:cs="Times New Roman"/>
        </w:rPr>
        <w:t>webs</w:t>
      </w:r>
      <w:r w:rsidR="00A93FB7">
        <w:rPr>
          <w:rFonts w:ascii="Times New Roman" w:hAnsi="Times New Roman" w:cs="Times New Roman"/>
        </w:rPr>
        <w:t xml:space="preserve"> less likely, while webs with chains greater than six levels should be rare. Thus</w:t>
      </w:r>
      <w:r w:rsidR="00E67980">
        <w:rPr>
          <w:rFonts w:ascii="Times New Roman" w:hAnsi="Times New Roman" w:cs="Times New Roman"/>
        </w:rPr>
        <w:t>,</w:t>
      </w:r>
      <w:r w:rsidR="00A93FB7">
        <w:rPr>
          <w:rFonts w:ascii="Times New Roman" w:hAnsi="Times New Roman" w:cs="Times New Roman"/>
        </w:rPr>
        <w:t xml:space="preserve"> our theory’s predictions closely mirror reality, </w:t>
      </w:r>
      <w:r w:rsidR="009C64C8">
        <w:rPr>
          <w:rFonts w:ascii="Times New Roman" w:hAnsi="Times New Roman" w:cs="Times New Roman"/>
        </w:rPr>
        <w:t>where</w:t>
      </w:r>
      <w:r w:rsidR="00A93FB7">
        <w:rPr>
          <w:rFonts w:ascii="Times New Roman" w:hAnsi="Times New Roman" w:cs="Times New Roman"/>
        </w:rPr>
        <w:t xml:space="preserve"> most species occupy trophic positions between two and three, and very few occupy a position higher than five</w:t>
      </w:r>
      <w:r w:rsidR="007266B5">
        <w:rPr>
          <w:rFonts w:ascii="Times New Roman" w:hAnsi="Times New Roman" w:cs="Times New Roman"/>
        </w:rPr>
        <w:t xml:space="preserve"> </w:t>
      </w:r>
      <w:r w:rsidR="007266B5">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"10.1086/303250", "ISSN" : "1537-5323", "PMID" : "10523487", "abstract" : "Food web structure is paramount in regulating a variety of ecologic patterns and processes, although food web studies are limited by poor empirical descriptions of inherently complex systems. In this study, stable isotope ratios (delta15N and delta13C) were used to quantify trophic relationships and food chain length (measured as a continuous variable) in 14 Ontario and Quebec lakes. All lakes contained lake trout as the top predator, although lakes differed in the presumed number of trophic levels leading to this species. The presumed number of trophic levels was correlated with food chain length and explained 40% of the among-lake variation. Food chain length was most closely related to fish species richness (r2=0.69) and lake area (r2=0.50). However, the two largest study lakes had shorter food chains than lakes of intermediate size and species richness, producing hump-shaped relationships with food chain length. Lake productivity was not a powerful predictor of food chain length (r2=0.36), and we argue that productive space (productivity multiplied by area) is a more accurate measure of available energy. This study addresses the need for improved food web descriptions that incorporate information about energy flow and the relative importance of trophic pathways.", "author" : [ { "dropping-particle" : "", "family" : "Zanden", "given" : "MJ", "non-dropping-particle" : "Vander", "parse-names" : false, "suffix" : "" }, { "dropping-particle" : "", "family" : "Shuter", "given" : "BJ", "non-dropping-particle" : "", "parse-names" : false, "suffix" : "" }, { "dropping-particle" : "", "family" : "Lester", "given" : "N", "non-dropping-particle" : "", "parse-names" : false, "suffix" : "" }, { "dropping-particle" : "", "family" : "Rasmussen", "given" : "JB", "non-dropping-particle" : "", "parse-names" : false, "suffix" : "" } ], "container-title" : "The American Naturalist", "id" : "ITEM-1", "issue" : "4", "issued" : { "date-parts" : [ [ "1999", "10" ] ] }, "page" : "406-416", "title" : "Patterns of food chain length in lakes: a stable isotope study.", "type" : "article-journal", "volume" : "154" }, "uris" : [ "http://www.mendeley.com/documents/?uuid=88dbfe1b-cb7b-4cff-ae3b-8c4f5352ca96" ] }, { "id" : "ITEM-2", "itemData" : { "DOI" : "10.1046/j.1365-2427.2001.00688.x", "ISSN" : "0046-5070", "author" : [ { "dropping-particle" : "", "family" : "Beaudoin", "given" : "Catherine P.", "non-dropping-particle" : "", "parse-names" : false, "suffix" : "" }, { "dropping-particle" : "", "family" : "Prepas", "given" : "Ellie E.", "non-dropping-particle" : "", "parse-names" : false, "suffix" : "" }, { "dropping-particle" : "", "family" : "Tonn", "given" : "William M.", "non-dropping-particle" : "", "parse-names" : false, "suffix" : "" }, { "dropping-particle" : "", "family" : "Wassenaar", "given" : "Leonard I.", "non-dropping-particle" : "", "parse-names" : false, "suffix" : "" }, { "dropping-particle" : "", "family" : "Kotak", "given" : "Brian G.", "non-dropping-particle" : "", "parse-names" : false, "suffix" : "" } ], "container-title" : "Freshwater Biology", "id" : "ITEM-2", "issue" : "4", "issued" : { "date-parts" : [ [ "2001", "4", "28" ] ] }, "page" : "465-477", "title" : "A stable carbon and nitrogen isotope study of lake food webs in Canada's Boreal Plain", "type" : "article-journal", "volume" : "46" }, "uris" : [ "http://www.mendeley.com/documents/?uuid=2fad996c-7984-473c-8c1b-8663e7df0761" ] } ], "mendeley" : { "previouslyFormattedCitation" : "(Vander Zanden &lt;i&gt;et al.&lt;/i&gt; 1999; Beaudoin &lt;i&gt;et al.&lt;/i&gt; 2001)" }, "properties" : { "noteIndex" : 0 }, "schema" : "https://github.com/citation-style-language/schema/raw/master/csl-citation.json" }</w:instrText>
      </w:r>
      <w:r w:rsidR="007266B5">
        <w:rPr>
          <w:rFonts w:ascii="Times New Roman" w:hAnsi="Times New Roman" w:cs="Times New Roman"/>
        </w:rPr>
        <w:fldChar w:fldCharType="separate"/>
      </w:r>
      <w:r w:rsidR="007D20EC" w:rsidRPr="007D20EC">
        <w:rPr>
          <w:rFonts w:ascii="Times New Roman" w:hAnsi="Times New Roman" w:cs="Times New Roman"/>
          <w:noProof/>
        </w:rPr>
        <w:t xml:space="preserve">(Vander Zanden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1999; Beaudoin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2001)</w:t>
      </w:r>
      <w:r w:rsidR="007266B5">
        <w:rPr>
          <w:rFonts w:ascii="Times New Roman" w:hAnsi="Times New Roman" w:cs="Times New Roman"/>
        </w:rPr>
        <w:fldChar w:fldCharType="end"/>
      </w:r>
      <w:r w:rsidR="00A93FB7">
        <w:rPr>
          <w:rFonts w:ascii="Times New Roman" w:hAnsi="Times New Roman" w:cs="Times New Roman"/>
        </w:rPr>
        <w:t>.</w:t>
      </w:r>
    </w:p>
    <w:p w14:paraId="6F64D72A" w14:textId="7265D48A" w:rsidR="0008283A" w:rsidRDefault="00542A8D" w:rsidP="0008283A">
      <w:pPr>
        <w:spacing w:line="480" w:lineRule="auto"/>
        <w:ind w:firstLine="720"/>
        <w:rPr>
          <w:rFonts w:ascii="Times New Roman" w:hAnsi="Times New Roman" w:cs="Times New Roman"/>
        </w:rPr>
      </w:pPr>
      <w:r>
        <w:rPr>
          <w:rFonts w:ascii="Times New Roman" w:hAnsi="Times New Roman" w:cs="Times New Roman"/>
        </w:rPr>
        <w:t xml:space="preserve">Our choice for the distributions from which values for the impact of species on </w:t>
      </w:r>
      <w:r w:rsidR="00193DB2">
        <w:rPr>
          <w:rFonts w:ascii="Times New Roman" w:hAnsi="Times New Roman" w:cs="Times New Roman"/>
        </w:rPr>
        <w:t>each other</w:t>
      </w:r>
      <w:r w:rsidR="00AD05AC">
        <w:rPr>
          <w:rFonts w:ascii="Times New Roman" w:hAnsi="Times New Roman" w:cs="Times New Roman"/>
        </w:rPr>
        <w:t xml:space="preserve"> </w:t>
      </w:r>
      <w:r w:rsidR="00306AB5">
        <w:rPr>
          <w:rFonts w:ascii="Times New Roman" w:hAnsi="Times New Roman" w:cs="Times New Roman"/>
        </w:rPr>
        <w:t xml:space="preserve">were drawn </w:t>
      </w:r>
      <w:r w:rsidR="00AD05AC">
        <w:rPr>
          <w:rFonts w:ascii="Times New Roman" w:hAnsi="Times New Roman" w:cs="Times New Roman"/>
        </w:rPr>
        <w:t>was not based on empirical evidence. Instead we made assumptions based on</w:t>
      </w:r>
      <w:r w:rsidR="00020208">
        <w:rPr>
          <w:rFonts w:ascii="Times New Roman" w:hAnsi="Times New Roman" w:cs="Times New Roman"/>
        </w:rPr>
        <w:t xml:space="preserve"> the degree of interference along the spectrum between pure ratio-</w:t>
      </w:r>
      <w:r w:rsidR="00AD05AC">
        <w:rPr>
          <w:rFonts w:ascii="Times New Roman" w:hAnsi="Times New Roman" w:cs="Times New Roman"/>
        </w:rPr>
        <w:t>dependence</w:t>
      </w:r>
      <w:r w:rsidR="00020208">
        <w:rPr>
          <w:rFonts w:ascii="Times New Roman" w:hAnsi="Times New Roman" w:cs="Times New Roman"/>
        </w:rPr>
        <w:t xml:space="preserve"> and prey-dependence</w:t>
      </w:r>
      <w:r w:rsidR="00AD05AC">
        <w:rPr>
          <w:rFonts w:ascii="Times New Roman" w:hAnsi="Times New Roman" w:cs="Times New Roman"/>
        </w:rPr>
        <w:t>.</w:t>
      </w:r>
      <w:r w:rsidR="00E67980">
        <w:rPr>
          <w:rFonts w:ascii="Times New Roman" w:hAnsi="Times New Roman" w:cs="Times New Roman"/>
        </w:rPr>
        <w:t xml:space="preserve"> </w:t>
      </w:r>
      <w:r w:rsidR="00306AB5">
        <w:rPr>
          <w:rFonts w:ascii="Times New Roman" w:hAnsi="Times New Roman" w:cs="Times New Roman"/>
        </w:rPr>
        <w:t>The</w:t>
      </w:r>
      <w:r w:rsidR="00E67980">
        <w:rPr>
          <w:rFonts w:ascii="Times New Roman" w:hAnsi="Times New Roman" w:cs="Times New Roman"/>
        </w:rPr>
        <w:t xml:space="preserve"> degree of interference among predators was </w:t>
      </w:r>
      <w:r w:rsidR="00306AB5">
        <w:rPr>
          <w:rFonts w:ascii="Times New Roman" w:hAnsi="Times New Roman" w:cs="Times New Roman"/>
        </w:rPr>
        <w:t xml:space="preserve">assumed to be </w:t>
      </w:r>
      <w:r w:rsidR="00E67980">
        <w:rPr>
          <w:rFonts w:ascii="Times New Roman" w:hAnsi="Times New Roman" w:cs="Times New Roman"/>
        </w:rPr>
        <w:t>closer to the case of ratio-dependence than prey-dependence.</w:t>
      </w:r>
      <w:r w:rsidR="00306AB5">
        <w:rPr>
          <w:rFonts w:ascii="Times New Roman" w:hAnsi="Times New Roman" w:cs="Times New Roman"/>
        </w:rPr>
        <w:t xml:space="preserve"> A</w:t>
      </w:r>
      <w:r w:rsidR="00E67980">
        <w:rPr>
          <w:rFonts w:ascii="Times New Roman" w:hAnsi="Times New Roman" w:cs="Times New Roman"/>
        </w:rPr>
        <w:t>long</w:t>
      </w:r>
      <w:r w:rsidR="00D97895">
        <w:rPr>
          <w:rFonts w:ascii="Times New Roman" w:hAnsi="Times New Roman" w:cs="Times New Roman"/>
        </w:rPr>
        <w:t xml:space="preserve"> with our focus on the case of hungry</w:t>
      </w:r>
      <w:r w:rsidR="00E67980">
        <w:rPr>
          <w:rFonts w:ascii="Times New Roman" w:hAnsi="Times New Roman" w:cs="Times New Roman"/>
        </w:rPr>
        <w:t xml:space="preserve"> predators</w:t>
      </w:r>
      <w:r w:rsidR="00306AB5">
        <w:rPr>
          <w:rFonts w:ascii="Times New Roman" w:hAnsi="Times New Roman" w:cs="Times New Roman"/>
        </w:rPr>
        <w:t xml:space="preserve"> we were confident in assuming</w:t>
      </w:r>
      <w:r w:rsidR="00E67980">
        <w:rPr>
          <w:rFonts w:ascii="Times New Roman" w:hAnsi="Times New Roman" w:cs="Times New Roman"/>
        </w:rPr>
        <w:t xml:space="preserve"> a relatively small impact of the predator on the prey population.</w:t>
      </w:r>
      <w:r w:rsidR="0008283A">
        <w:rPr>
          <w:rFonts w:ascii="Times New Roman" w:hAnsi="Times New Roman" w:cs="Times New Roman"/>
        </w:rPr>
        <w:t xml:space="preserve"> </w:t>
      </w:r>
      <w:r>
        <w:rPr>
          <w:rFonts w:ascii="Times New Roman" w:hAnsi="Times New Roman" w:cs="Times New Roman"/>
        </w:rPr>
        <w:t>S</w:t>
      </w:r>
      <w:r w:rsidR="008A4925">
        <w:rPr>
          <w:rFonts w:ascii="Times New Roman" w:hAnsi="Times New Roman" w:cs="Times New Roman"/>
        </w:rPr>
        <w:t>ensitivity analysis</w:t>
      </w:r>
      <w:r w:rsidR="00193DB2">
        <w:rPr>
          <w:rFonts w:ascii="Times New Roman" w:hAnsi="Times New Roman" w:cs="Times New Roman"/>
        </w:rPr>
        <w:t xml:space="preserve"> showed</w:t>
      </w:r>
      <w:r w:rsidR="008A4925">
        <w:rPr>
          <w:rFonts w:ascii="Times New Roman" w:hAnsi="Times New Roman" w:cs="Times New Roman"/>
        </w:rPr>
        <w:t xml:space="preserve"> that </w:t>
      </w:r>
      <w:r w:rsidR="00306AB5">
        <w:rPr>
          <w:rFonts w:ascii="Times New Roman" w:hAnsi="Times New Roman" w:cs="Times New Roman"/>
        </w:rPr>
        <w:t>our</w:t>
      </w:r>
      <w:r w:rsidR="008A4925">
        <w:rPr>
          <w:rFonts w:ascii="Times New Roman" w:hAnsi="Times New Roman" w:cs="Times New Roman"/>
        </w:rPr>
        <w:t xml:space="preserve"> results are relatively robust to our choice of the </w:t>
      </w:r>
      <w:r w:rsidR="00020208">
        <w:rPr>
          <w:rFonts w:ascii="Times New Roman" w:hAnsi="Times New Roman" w:cs="Times New Roman"/>
        </w:rPr>
        <w:t>magnitudes of</w:t>
      </w:r>
      <w:r w:rsidR="008A4925">
        <w:rPr>
          <w:rFonts w:ascii="Times New Roman" w:hAnsi="Times New Roman" w:cs="Times New Roman"/>
        </w:rPr>
        <w:t xml:space="preserve"> the impact of the predator on the prey and vice versa. </w:t>
      </w:r>
    </w:p>
    <w:p w14:paraId="58F11633" w14:textId="5B585858" w:rsidR="00660903" w:rsidRDefault="00660903" w:rsidP="00AD05AC">
      <w:pPr>
        <w:spacing w:line="480" w:lineRule="auto"/>
        <w:ind w:firstLine="720"/>
        <w:rPr>
          <w:rFonts w:ascii="Times New Roman" w:hAnsi="Times New Roman" w:cs="Times New Roman"/>
        </w:rPr>
      </w:pPr>
      <w:r>
        <w:rPr>
          <w:rFonts w:ascii="Times New Roman" w:hAnsi="Times New Roman" w:cs="Times New Roman"/>
        </w:rPr>
        <w:t xml:space="preserve">The impact of omnivory on the stability of food chains has been </w:t>
      </w:r>
      <w:r w:rsidR="00445B69">
        <w:rPr>
          <w:rFonts w:ascii="Times New Roman" w:hAnsi="Times New Roman" w:cs="Times New Roman"/>
        </w:rPr>
        <w:t xml:space="preserve">previously </w:t>
      </w:r>
      <w:r>
        <w:rPr>
          <w:rFonts w:ascii="Times New Roman" w:hAnsi="Times New Roman" w:cs="Times New Roman"/>
        </w:rPr>
        <w:t xml:space="preserve">studied in some depth </w:t>
      </w:r>
      <w:r>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"Pimm", "given" : "SL", "non-dropping-particle" : "", "parse-names" : false, "suffix" : "" }, { "dropping-particle" : "", "family" : "Lawton", "given" : "JH", "non-dropping-particle" : "", "parse-names" : false, "suffix" : "" } ], "container-title" : "Nature", "id" : "ITEM-1", "issued" : { "date-parts" : [ [ "1978" ] ] }, "page" : "542-544", "title" : "On feeding on more than one trophic level", "type" : "article-journal", "volume" : "275" }, "uris" : [ "http://www.mendeley.com/documents/?uuid=9912f13b-b0eb-408f-a957-94f63631daf2" ] }, { "id" : "ITEM-2", "itemData" : { "DOI" : "10.1111/j.1365-2656.2010.01800.x", "ISSN" : "1365-2656", "PMID" : "21250990", "abstract" : "1. Using a subtidal marine food web as a model system, we examined how food chain length (predators present or absent) and the prevalence of omnivory influenced temporal stability (and its components) of herbivores and plants. We held the density of top predators constant but manipulated their identity to generate a gradient in omnivory prevalence. 2. We measured temporal stability as the inverse of the coefficient of variation of abundance over time. Predators and omnivory could influence temporal stability through effects on abundance (the 'abundance' effect), summed variance across taxa (the 'portfolio effect') or summed covariances among taxa (the 'covariance effect'). 3. We found that increasing food chain length by predator addition destabilized aggregate herbivore abundance through their cascading effects on abundances. Thus, predators destabilized herbivores through the overyielding effect. We also found that the stability of herbivore abundance and microalgae declined with increasing prevalence of omnivory among top predators. Aggregate macroalgae was not affected, but the stability of one algal taxon increased with the prevalence of omnivory. 4. Our results suggest that herbivores are more sensitive than plants to changes in food web structure because of predator additions by invasion or deletions such as might occur via harvesting and habitat loss.", "author" : [ { "dropping-particle" : "", "family" : "Long", "given" : "Zachary T", "non-dropping-particle" : "", "parse-names" : false, "suffix" : "" }, { "dropping-particle" : "", "family" : "Bruno", "given" : "John F", "non-dropping-particle" : "", "parse-names" : false, "suffix" : "" }, { "dropping-particle" : "", "family" : "Duffy", "given" : "J Emmett", "non-dropping-particle" : "", "parse-names" : false, "suffix" : "" } ], "container-title" : "The Journal of Animal Ecology", "id" : "ITEM-2", "issue" : "3", "issued" : { "date-parts" : [ [ "2011", "5" ] ] }, "note" : "I don't know if they found what they say they found... READ THIS AGAIN", "page" : "586-594", "title" : "Food chain length and omnivory determine the stability of a marine subtidal food web", "type" : "article-journal", "volume" : "80" }, "uris" : [ "http://www.mendeley.com/documents/?uuid=0bf2240d-65ac-4563-a207-ea88d625319f" ] }, { "id" : "ITEM-3", "itemData" : { "author" : [ { "dropping-particle" : "", "family" : "Holyoak", "given" : "Marcel", "non-dropping-particle" : "", "parse-names" : false, "suffix" : "" }, { "dropping-particle" : "", "family" : "Sachdev", "given" : "Sambhav", "non-dropping-particle" : "", "parse-names" : false, "suffix" : "" } ], "container-title" : "Oecologia", "id" : "ITEM-3", "issued" : { "date-parts" : [ [ "1998" ] ] }, "page" : "413-419", "title" : "Omnivory and the stability of simple food webs", "type" : "article-journal", "volume" : "117" }, "uris" : [ "http://www.mendeley.com/documents/?uuid=e1535129-8a51-494e-8e21-5ff95814c58b" ] }, { "id" : "ITEM-4", "itemData" : { "author" : [ { "dropping-particle" : "", "family" : "Morin", "given" : "PJ", "non-dropping-particle" : "", "parse-names" : false, "suffix" : "" }, { "dropping-particle" : "", "family" : "Lawler", "given" : "SP", "non-dropping-particle" : "", "parse-names" : false, "suffix" : "" } ], "chapter-number" : "21", "container-title" : "Food Webs", "editor" : [ { "dropping-particle" : "", "family" : "Polis", "given" : "Gary A", "non-dropping-particle" : "", "parse-names" : false, "suffix" : "" }, { "dropping-particle" : "", "family" : "Winemiller", "given" : "Kirk O", "non-dropping-particle" : "", "parse-names" : false, "suffix" : "" } ], "id" : "ITEM-4", "issued" : { "date-parts" : [ [ "1996" ] ] }, "page" : "218-230", "publisher" : "Chapman and Hall", "publisher-place" : "New York, New York, USA", "title" : "Effects of food chain length and omnivory on population dynamics in experimental food webs", "type" : "chapter" }, "uris" : [ "http://www.mendeley.com/documents/?uuid=16701c36-8646-4a12-8a4a-ab2a6a7e4c58" ] } ], "mendeley" : { "previouslyFormattedCitation" : "(Pimm &amp; Lawton 1978; Morin &amp; Lawler 1996; Holyoak &amp; Sachdev 1998; Long &lt;i&gt;et al.&lt;/i&gt; 2011)" }, "properties" : { "noteIndex" : 0 }, "schema" : "https://github.com/citation-style-language/schema/raw/master/csl-citation.json" }</w:instrText>
      </w:r>
      <w:r>
        <w:rPr>
          <w:rFonts w:ascii="Times New Roman" w:hAnsi="Times New Roman" w:cs="Times New Roman"/>
        </w:rPr>
        <w:fldChar w:fldCharType="separate"/>
      </w:r>
      <w:r w:rsidR="007D20EC" w:rsidRPr="007D20EC">
        <w:rPr>
          <w:rFonts w:ascii="Times New Roman" w:hAnsi="Times New Roman" w:cs="Times New Roman"/>
          <w:noProof/>
        </w:rPr>
        <w:t xml:space="preserve">(Pimm &amp; Lawton 1978; Morin &amp; Lawler 1996; Holyoak &amp; Sachdev 1998; Long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2011)</w:t>
      </w:r>
      <w:r>
        <w:rPr>
          <w:rFonts w:ascii="Times New Roman" w:hAnsi="Times New Roman" w:cs="Times New Roman"/>
        </w:rPr>
        <w:fldChar w:fldCharType="end"/>
      </w:r>
      <w:r w:rsidR="00445B69">
        <w:rPr>
          <w:rFonts w:ascii="Times New Roman" w:hAnsi="Times New Roman" w:cs="Times New Roman"/>
        </w:rPr>
        <w:t xml:space="preserve">. The primary focus of these studies has been on </w:t>
      </w:r>
      <w:r w:rsidR="00193DB2">
        <w:rPr>
          <w:rFonts w:ascii="Times New Roman" w:hAnsi="Times New Roman" w:cs="Times New Roman"/>
        </w:rPr>
        <w:t>whether or not omnivory should be observed in nature due its destabilizing impact on food chain dynamics</w:t>
      </w:r>
      <w:r>
        <w:rPr>
          <w:rFonts w:ascii="Times New Roman" w:hAnsi="Times New Roman" w:cs="Times New Roman"/>
        </w:rPr>
        <w:t>.</w:t>
      </w:r>
      <w:r w:rsidR="00445B69">
        <w:rPr>
          <w:rFonts w:ascii="Times New Roman" w:hAnsi="Times New Roman" w:cs="Times New Roman"/>
        </w:rPr>
        <w:t xml:space="preserve"> Alternatively, we have chosen to </w:t>
      </w:r>
      <w:r w:rsidR="00193DB2">
        <w:rPr>
          <w:rFonts w:ascii="Times New Roman" w:hAnsi="Times New Roman" w:cs="Times New Roman"/>
        </w:rPr>
        <w:t>assume omnivory is prevalent</w:t>
      </w:r>
      <w:r w:rsidR="00D97895">
        <w:rPr>
          <w:rFonts w:ascii="Times New Roman" w:hAnsi="Times New Roman" w:cs="Times New Roman"/>
        </w:rPr>
        <w:t xml:space="preserve">, </w:t>
      </w:r>
      <w:r w:rsidR="00445B69">
        <w:rPr>
          <w:rFonts w:ascii="Times New Roman" w:hAnsi="Times New Roman" w:cs="Times New Roman"/>
        </w:rPr>
        <w:t xml:space="preserve">and investigate how that will impact the </w:t>
      </w:r>
      <w:r w:rsidR="000F1C90">
        <w:rPr>
          <w:rFonts w:ascii="Times New Roman" w:hAnsi="Times New Roman" w:cs="Times New Roman"/>
        </w:rPr>
        <w:t>probability of observing food chain length patterns in food webs</w:t>
      </w:r>
      <w:r w:rsidR="00445B69">
        <w:rPr>
          <w:rFonts w:ascii="Times New Roman" w:hAnsi="Times New Roman" w:cs="Times New Roman"/>
        </w:rPr>
        <w:t>.</w:t>
      </w:r>
      <w:r w:rsidR="000F1C90">
        <w:rPr>
          <w:rFonts w:ascii="Times New Roman" w:hAnsi="Times New Roman" w:cs="Times New Roman"/>
        </w:rPr>
        <w:t xml:space="preserve"> While omnivory may not be as ubiquitous as we have assumed </w:t>
      </w:r>
      <w:r w:rsidR="000F1C90">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"Thompson", "given" : "Ross", "non-dropping-particle" : "", "parse-names" : false, "suffix" : "" }, { "dropping-particle" : "", "family" : "Hemberg", "given" : "Martin", "non-dropping-particle" : "", "parse-names" : false, "suffix" : "" } ], "container-title" : "Verh. Internat. Verein. Limnol.", "id" : "ITEM-1", "issue" : "5", "issued" : { "date-parts" : [ [ "2009" ] ] }, "page" : "761-764", "title" : "The ubiquity of omnivory", "type" : "article-journal", "volume" : "30" }, "uris" : [ "http://www.mendeley.com/documents/?uuid=1aa99eb5-9bb6-4d20-9b46-805444aec2cc" ] } ], "mendeley" : { "previouslyFormattedCitation" : "(Thompson &amp; Hemberg 2009)" }, "properties" : { "noteIndex" : 0 }, "schema" : "https://github.com/citation-style-language/schema/raw/master/csl-citation.json" }</w:instrText>
      </w:r>
      <w:r w:rsidR="000F1C90">
        <w:rPr>
          <w:rFonts w:ascii="Times New Roman" w:hAnsi="Times New Roman" w:cs="Times New Roman"/>
        </w:rPr>
        <w:fldChar w:fldCharType="separate"/>
      </w:r>
      <w:r w:rsidR="000F1C90" w:rsidRPr="000F1C90">
        <w:rPr>
          <w:rFonts w:ascii="Times New Roman" w:hAnsi="Times New Roman" w:cs="Times New Roman"/>
          <w:noProof/>
        </w:rPr>
        <w:t>(Thompson &amp; Hemberg 2009)</w:t>
      </w:r>
      <w:r w:rsidR="000F1C90">
        <w:rPr>
          <w:rFonts w:ascii="Times New Roman" w:hAnsi="Times New Roman" w:cs="Times New Roman"/>
        </w:rPr>
        <w:fldChar w:fldCharType="end"/>
      </w:r>
      <w:r w:rsidR="00E67980">
        <w:rPr>
          <w:rFonts w:ascii="Times New Roman" w:hAnsi="Times New Roman" w:cs="Times New Roman"/>
        </w:rPr>
        <w:t>,</w:t>
      </w:r>
      <w:r w:rsidR="000F1C90">
        <w:rPr>
          <w:rFonts w:ascii="Times New Roman" w:hAnsi="Times New Roman" w:cs="Times New Roman"/>
        </w:rPr>
        <w:t xml:space="preserve"> we argue that chains with universal omnivory </w:t>
      </w:r>
      <w:r w:rsidR="00E67980">
        <w:rPr>
          <w:rFonts w:ascii="Times New Roman" w:hAnsi="Times New Roman" w:cs="Times New Roman"/>
        </w:rPr>
        <w:t xml:space="preserve">are </w:t>
      </w:r>
      <w:r w:rsidR="00020208">
        <w:rPr>
          <w:rFonts w:ascii="Times New Roman" w:hAnsi="Times New Roman" w:cs="Times New Roman"/>
        </w:rPr>
        <w:t xml:space="preserve">a </w:t>
      </w:r>
      <w:r w:rsidR="000F1C90">
        <w:rPr>
          <w:rFonts w:ascii="Times New Roman" w:hAnsi="Times New Roman" w:cs="Times New Roman"/>
        </w:rPr>
        <w:t xml:space="preserve">better </w:t>
      </w:r>
      <w:r w:rsidR="00020208">
        <w:rPr>
          <w:rFonts w:ascii="Times New Roman" w:hAnsi="Times New Roman" w:cs="Times New Roman"/>
        </w:rPr>
        <w:t>abstraction</w:t>
      </w:r>
      <w:r w:rsidR="00D97895">
        <w:rPr>
          <w:rFonts w:ascii="Times New Roman" w:hAnsi="Times New Roman" w:cs="Times New Roman"/>
        </w:rPr>
        <w:t xml:space="preserve"> than linear chains</w:t>
      </w:r>
      <w:r w:rsidR="000F1C90">
        <w:rPr>
          <w:rFonts w:ascii="Times New Roman" w:hAnsi="Times New Roman" w:cs="Times New Roman"/>
        </w:rPr>
        <w:t>,</w:t>
      </w:r>
      <w:r w:rsidR="00E67980">
        <w:rPr>
          <w:rFonts w:ascii="Times New Roman" w:hAnsi="Times New Roman" w:cs="Times New Roman"/>
        </w:rPr>
        <w:t xml:space="preserve"> since,</w:t>
      </w:r>
      <w:r w:rsidR="000F1C90">
        <w:rPr>
          <w:rFonts w:ascii="Times New Roman" w:hAnsi="Times New Roman" w:cs="Times New Roman"/>
        </w:rPr>
        <w:t xml:space="preserve"> food chains</w:t>
      </w:r>
      <w:r w:rsidR="00306AB5">
        <w:rPr>
          <w:rFonts w:ascii="Times New Roman" w:hAnsi="Times New Roman" w:cs="Times New Roman"/>
        </w:rPr>
        <w:t xml:space="preserve"> in nature</w:t>
      </w:r>
      <w:r w:rsidR="000F1C90">
        <w:rPr>
          <w:rFonts w:ascii="Times New Roman" w:hAnsi="Times New Roman" w:cs="Times New Roman"/>
        </w:rPr>
        <w:t xml:space="preserve"> are emb</w:t>
      </w:r>
      <w:r w:rsidR="00306AB5">
        <w:rPr>
          <w:rFonts w:ascii="Times New Roman" w:hAnsi="Times New Roman" w:cs="Times New Roman"/>
        </w:rPr>
        <w:t>edded in reticulate webs</w:t>
      </w:r>
      <w:r w:rsidR="00020208">
        <w:rPr>
          <w:rFonts w:ascii="Times New Roman" w:hAnsi="Times New Roman" w:cs="Times New Roman"/>
        </w:rPr>
        <w:t>. W</w:t>
      </w:r>
      <w:r w:rsidR="000F1C90">
        <w:rPr>
          <w:rFonts w:ascii="Times New Roman" w:hAnsi="Times New Roman" w:cs="Times New Roman"/>
        </w:rPr>
        <w:t xml:space="preserve">e would not expect that </w:t>
      </w:r>
      <w:r w:rsidR="00305D63">
        <w:rPr>
          <w:rFonts w:ascii="Times New Roman" w:hAnsi="Times New Roman" w:cs="Times New Roman"/>
        </w:rPr>
        <w:t>theory pertaining to</w:t>
      </w:r>
      <w:r w:rsidR="00020208">
        <w:rPr>
          <w:rFonts w:ascii="Times New Roman" w:hAnsi="Times New Roman" w:cs="Times New Roman"/>
        </w:rPr>
        <w:t xml:space="preserve"> purely linear food chains </w:t>
      </w:r>
      <w:r w:rsidR="00305D63">
        <w:rPr>
          <w:rFonts w:ascii="Times New Roman" w:hAnsi="Times New Roman" w:cs="Times New Roman"/>
        </w:rPr>
        <w:t>should</w:t>
      </w:r>
      <w:r w:rsidR="000F1C90">
        <w:rPr>
          <w:rFonts w:ascii="Times New Roman" w:hAnsi="Times New Roman" w:cs="Times New Roman"/>
        </w:rPr>
        <w:t xml:space="preserve"> match the observ</w:t>
      </w:r>
      <w:r w:rsidR="00305D63">
        <w:rPr>
          <w:rFonts w:ascii="Times New Roman" w:hAnsi="Times New Roman" w:cs="Times New Roman"/>
        </w:rPr>
        <w:t>ation of short food chains</w:t>
      </w:r>
      <w:r w:rsidR="000F1C90">
        <w:rPr>
          <w:rFonts w:ascii="Times New Roman" w:hAnsi="Times New Roman" w:cs="Times New Roman"/>
        </w:rPr>
        <w:t xml:space="preserve">, and for the most part </w:t>
      </w:r>
      <w:r w:rsidR="00305D63">
        <w:rPr>
          <w:rFonts w:ascii="Times New Roman" w:hAnsi="Times New Roman" w:cs="Times New Roman"/>
        </w:rPr>
        <w:t>it has</w:t>
      </w:r>
      <w:r w:rsidR="000F1C90">
        <w:rPr>
          <w:rFonts w:ascii="Times New Roman" w:hAnsi="Times New Roman" w:cs="Times New Roman"/>
        </w:rPr>
        <w:t xml:space="preserve"> not </w:t>
      </w:r>
      <w:r w:rsidR="000F1C90">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&lt;i&gt;et al.&lt;/i&gt; 1997)" }, "properties" : { "noteIndex" : 0 }, "schema" : "https://github.com/citation-style-language/schema/raw/master/csl-citation.json" }</w:instrText>
      </w:r>
      <w:r w:rsidR="000F1C90">
        <w:rPr>
          <w:rFonts w:ascii="Times New Roman" w:hAnsi="Times New Roman" w:cs="Times New Roman"/>
        </w:rPr>
        <w:fldChar w:fldCharType="separate"/>
      </w:r>
      <w:r w:rsidR="007D20EC" w:rsidRPr="007D20EC">
        <w:rPr>
          <w:rFonts w:ascii="Times New Roman" w:hAnsi="Times New Roman" w:cs="Times New Roman"/>
          <w:noProof/>
        </w:rPr>
        <w:t xml:space="preserve">(Sterner </w:t>
      </w:r>
      <w:r w:rsidR="007D20EC" w:rsidRPr="007D20EC">
        <w:rPr>
          <w:rFonts w:ascii="Times New Roman" w:hAnsi="Times New Roman" w:cs="Times New Roman"/>
          <w:i/>
          <w:noProof/>
        </w:rPr>
        <w:t>et al.</w:t>
      </w:r>
      <w:r w:rsidR="007D20EC" w:rsidRPr="007D20EC">
        <w:rPr>
          <w:rFonts w:ascii="Times New Roman" w:hAnsi="Times New Roman" w:cs="Times New Roman"/>
          <w:noProof/>
        </w:rPr>
        <w:t xml:space="preserve"> 1997)</w:t>
      </w:r>
      <w:r w:rsidR="000F1C90">
        <w:rPr>
          <w:rFonts w:ascii="Times New Roman" w:hAnsi="Times New Roman" w:cs="Times New Roman"/>
        </w:rPr>
        <w:fldChar w:fldCharType="end"/>
      </w:r>
      <w:r w:rsidR="000F1C90">
        <w:rPr>
          <w:rFonts w:ascii="Times New Roman" w:hAnsi="Times New Roman" w:cs="Times New Roman"/>
        </w:rPr>
        <w:t xml:space="preserve">. </w:t>
      </w:r>
    </w:p>
    <w:p w14:paraId="3A46819C" w14:textId="7B4F0BA6" w:rsidR="000F1C90" w:rsidRDefault="00FC4C01" w:rsidP="00E06EFB">
      <w:pPr>
        <w:spacing w:line="480" w:lineRule="auto"/>
        <w:ind w:firstLine="720"/>
        <w:rPr>
          <w:rFonts w:ascii="Times New Roman" w:hAnsi="Times New Roman" w:cs="Times New Roman"/>
        </w:rPr>
      </w:pPr>
      <w:r>
        <w:rPr>
          <w:rFonts w:ascii="Times New Roman" w:hAnsi="Times New Roman" w:cs="Times New Roman"/>
        </w:rPr>
        <w:t xml:space="preserve">Studies that </w:t>
      </w:r>
      <w:r w:rsidR="00305D63">
        <w:rPr>
          <w:rFonts w:ascii="Times New Roman" w:hAnsi="Times New Roman" w:cs="Times New Roman"/>
        </w:rPr>
        <w:t>test</w:t>
      </w:r>
      <w:r>
        <w:rPr>
          <w:rFonts w:ascii="Times New Roman" w:hAnsi="Times New Roman" w:cs="Times New Roman"/>
        </w:rPr>
        <w:t xml:space="preserve"> the relationship between food chain length and productivity or ecosystem size have found </w:t>
      </w:r>
      <w:r w:rsidR="00E06EFB">
        <w:rPr>
          <w:rFonts w:ascii="Times New Roman" w:hAnsi="Times New Roman" w:cs="Times New Roman"/>
        </w:rPr>
        <w:t xml:space="preserve">conflicting evidence. Post </w:t>
      </w:r>
      <w:r w:rsidR="00E06EF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sidR="00E06EFB">
        <w:rPr>
          <w:rFonts w:ascii="Times New Roman" w:hAnsi="Times New Roman" w:cs="Times New Roman"/>
        </w:rPr>
        <w:fldChar w:fldCharType="separate"/>
      </w:r>
      <w:r w:rsidR="00E06EFB" w:rsidRPr="00E06EFB">
        <w:rPr>
          <w:rFonts w:ascii="Times New Roman" w:hAnsi="Times New Roman" w:cs="Times New Roman"/>
          <w:noProof/>
        </w:rPr>
        <w:t>(2000)</w:t>
      </w:r>
      <w:r w:rsidR="00E06EFB">
        <w:rPr>
          <w:rFonts w:ascii="Times New Roman" w:hAnsi="Times New Roman" w:cs="Times New Roman"/>
        </w:rPr>
        <w:fldChar w:fldCharType="end"/>
      </w:r>
      <w:r w:rsidR="00E06EFB">
        <w:rPr>
          <w:rFonts w:ascii="Times New Roman" w:hAnsi="Times New Roman" w:cs="Times New Roman"/>
        </w:rPr>
        <w:t xml:space="preserve"> found that maximum trophic position increased with ecosystem size</w:t>
      </w:r>
      <w:r w:rsidR="00193DB2">
        <w:rPr>
          <w:rFonts w:ascii="Times New Roman" w:hAnsi="Times New Roman" w:cs="Times New Roman"/>
        </w:rPr>
        <w:t xml:space="preserve"> (measured as lake volume)</w:t>
      </w:r>
      <w:r w:rsidR="00E06EFB">
        <w:rPr>
          <w:rFonts w:ascii="Times New Roman" w:hAnsi="Times New Roman" w:cs="Times New Roman"/>
        </w:rPr>
        <w:t xml:space="preserve">, but not productivity in lake ecosystems. In contrast, Young et al. </w:t>
      </w:r>
      <w:r w:rsidR="00E06EFB">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sidR="00E06EFB">
        <w:rPr>
          <w:rFonts w:ascii="Times New Roman" w:hAnsi="Times New Roman" w:cs="Times New Roman"/>
        </w:rPr>
        <w:fldChar w:fldCharType="separate"/>
      </w:r>
      <w:r w:rsidR="00E06EFB" w:rsidRPr="00E06EFB">
        <w:rPr>
          <w:rFonts w:ascii="Times New Roman" w:hAnsi="Times New Roman" w:cs="Times New Roman"/>
          <w:noProof/>
        </w:rPr>
        <w:t>(2013)</w:t>
      </w:r>
      <w:r w:rsidR="00E06EFB">
        <w:rPr>
          <w:rFonts w:ascii="Times New Roman" w:hAnsi="Times New Roman" w:cs="Times New Roman"/>
        </w:rPr>
        <w:fldChar w:fldCharType="end"/>
      </w:r>
      <w:r w:rsidR="00E06EFB">
        <w:rPr>
          <w:rFonts w:ascii="Times New Roman" w:hAnsi="Times New Roman" w:cs="Times New Roman"/>
        </w:rPr>
        <w:t xml:space="preserve"> found that food chain length increased with productivity but not ecosystem size</w:t>
      </w:r>
      <w:r w:rsidR="00193DB2">
        <w:rPr>
          <w:rFonts w:ascii="Times New Roman" w:hAnsi="Times New Roman" w:cs="Times New Roman"/>
        </w:rPr>
        <w:t xml:space="preserve"> (measured as</w:t>
      </w:r>
      <w:r w:rsidR="00BE61AD">
        <w:rPr>
          <w:rFonts w:ascii="Times New Roman" w:hAnsi="Times New Roman" w:cs="Times New Roman"/>
        </w:rPr>
        <w:t xml:space="preserve"> island area)</w:t>
      </w:r>
      <w:r w:rsidR="00E06EFB">
        <w:rPr>
          <w:rFonts w:ascii="Times New Roman" w:hAnsi="Times New Roman" w:cs="Times New Roman"/>
        </w:rPr>
        <w:t xml:space="preserve"> for tropical islands. The variation in trophic chain length in both studies, however, ranged between two and six. </w:t>
      </w:r>
      <w:r w:rsidR="009E1B73">
        <w:rPr>
          <w:rFonts w:ascii="Times New Roman" w:hAnsi="Times New Roman" w:cs="Times New Roman"/>
        </w:rPr>
        <w:t xml:space="preserve">In a thorough analysis of food chain length variation in freshwater springs, Glazier </w:t>
      </w:r>
      <w:r w:rsidR="009E1B73">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"10.1899/11.058.1", "ISSN" : "2161-9549", "author" : [ { "dropping-particle" : "", "family" : "Glazier", "given" : "Douglas S.", "non-dropping-particle" : "", "parse-names" : false, "suffix" : "" } ], "container-title" : "Freshwater Science", "id" : "ITEM-1", "issue" : "2", "issued" : { "date-parts" : [ [ "2012", "6" ] ] }, "page" : "575-585", "title" : "Temperature affects food-chain length and macroinvertebrate species richness in spring ecosystems", "type" : "article-journal", "volume" : "31" }, "suppress-author" : 1, "uris" : [ "http://www.mendeley.com/documents/?uuid=6025becc-4169-4c41-84aa-1c7d87ffd5b7" ] } ], "mendeley" : { "previouslyFormattedCitation" : "(2012)" }, "properties" : { "noteIndex" : 0 }, "schema" : "https://github.com/citation-style-language/schema/raw/master/csl-citation.json" }</w:instrText>
      </w:r>
      <w:r w:rsidR="009E1B73">
        <w:rPr>
          <w:rFonts w:ascii="Times New Roman" w:hAnsi="Times New Roman" w:cs="Times New Roman"/>
        </w:rPr>
        <w:fldChar w:fldCharType="separate"/>
      </w:r>
      <w:r w:rsidR="009E1B73" w:rsidRPr="009E1B73">
        <w:rPr>
          <w:rFonts w:ascii="Times New Roman" w:hAnsi="Times New Roman" w:cs="Times New Roman"/>
          <w:noProof/>
        </w:rPr>
        <w:t>(2012)</w:t>
      </w:r>
      <w:r w:rsidR="009E1B73">
        <w:rPr>
          <w:rFonts w:ascii="Times New Roman" w:hAnsi="Times New Roman" w:cs="Times New Roman"/>
        </w:rPr>
        <w:fldChar w:fldCharType="end"/>
      </w:r>
      <w:r w:rsidR="009E1B73">
        <w:rPr>
          <w:rFonts w:ascii="Times New Roman" w:hAnsi="Times New Roman" w:cs="Times New Roman"/>
        </w:rPr>
        <w:t xml:space="preserve"> showed that</w:t>
      </w:r>
      <w:r w:rsidR="00305D63">
        <w:rPr>
          <w:rFonts w:ascii="Times New Roman" w:hAnsi="Times New Roman" w:cs="Times New Roman"/>
        </w:rPr>
        <w:t>,</w:t>
      </w:r>
      <w:r w:rsidR="009E1B73">
        <w:rPr>
          <w:rFonts w:ascii="Times New Roman" w:hAnsi="Times New Roman" w:cs="Times New Roman"/>
        </w:rPr>
        <w:t xml:space="preserve"> for</w:t>
      </w:r>
      <w:r w:rsidR="00E67980">
        <w:rPr>
          <w:rFonts w:ascii="Times New Roman" w:hAnsi="Times New Roman" w:cs="Times New Roman"/>
        </w:rPr>
        <w:t xml:space="preserve"> a</w:t>
      </w:r>
      <w:r w:rsidR="009E1B73">
        <w:rPr>
          <w:rFonts w:ascii="Times New Roman" w:hAnsi="Times New Roman" w:cs="Times New Roman"/>
        </w:rPr>
        <w:t xml:space="preserve"> biologically tolerable range of temperatures</w:t>
      </w:r>
      <w:r w:rsidR="00E67980">
        <w:rPr>
          <w:rFonts w:ascii="Times New Roman" w:hAnsi="Times New Roman" w:cs="Times New Roman"/>
        </w:rPr>
        <w:t>,</w:t>
      </w:r>
      <w:r w:rsidR="009E1B73">
        <w:rPr>
          <w:rFonts w:ascii="Times New Roman" w:hAnsi="Times New Roman" w:cs="Times New Roman"/>
        </w:rPr>
        <w:t xml:space="preserve"> food chain lengt</w:t>
      </w:r>
      <w:r w:rsidR="00305D63">
        <w:rPr>
          <w:rFonts w:ascii="Times New Roman" w:hAnsi="Times New Roman" w:cs="Times New Roman"/>
        </w:rPr>
        <w:t>h does not change significantly</w:t>
      </w:r>
      <w:r w:rsidR="009E1B73">
        <w:rPr>
          <w:rFonts w:ascii="Times New Roman" w:hAnsi="Times New Roman" w:cs="Times New Roman"/>
        </w:rPr>
        <w:t xml:space="preserve"> </w:t>
      </w:r>
      <w:r w:rsidR="00BE61AD">
        <w:rPr>
          <w:rFonts w:ascii="Times New Roman" w:hAnsi="Times New Roman" w:cs="Times New Roman"/>
        </w:rPr>
        <w:t>and has</w:t>
      </w:r>
      <w:r w:rsidR="009E1B73">
        <w:rPr>
          <w:rFonts w:ascii="Times New Roman" w:hAnsi="Times New Roman" w:cs="Times New Roman"/>
        </w:rPr>
        <w:t xml:space="preserve"> a mean around 3.2. </w:t>
      </w:r>
      <w:r>
        <w:rPr>
          <w:rFonts w:ascii="Times New Roman" w:hAnsi="Times New Roman" w:cs="Times New Roman"/>
        </w:rPr>
        <w:t xml:space="preserve">Our </w:t>
      </w:r>
      <w:r w:rsidR="00E06EFB">
        <w:rPr>
          <w:rFonts w:ascii="Times New Roman" w:hAnsi="Times New Roman" w:cs="Times New Roman"/>
        </w:rPr>
        <w:t>systemic selection hypothesis</w:t>
      </w:r>
      <w:r>
        <w:rPr>
          <w:rFonts w:ascii="Times New Roman" w:hAnsi="Times New Roman" w:cs="Times New Roman"/>
        </w:rPr>
        <w:t xml:space="preserve"> eliminates many of the</w:t>
      </w:r>
      <w:r w:rsidR="009E1B73">
        <w:rPr>
          <w:rFonts w:ascii="Times New Roman" w:hAnsi="Times New Roman" w:cs="Times New Roman"/>
        </w:rPr>
        <w:t>se apparent</w:t>
      </w:r>
      <w:r>
        <w:rPr>
          <w:rFonts w:ascii="Times New Roman" w:hAnsi="Times New Roman" w:cs="Times New Roman"/>
        </w:rPr>
        <w:t xml:space="preserve"> contradictions </w:t>
      </w:r>
      <w:r w:rsidR="00E06EFB">
        <w:rPr>
          <w:rFonts w:ascii="Times New Roman" w:hAnsi="Times New Roman" w:cs="Times New Roman"/>
        </w:rPr>
        <w:t xml:space="preserve">by proposing a mechanism that </w:t>
      </w:r>
      <w:r w:rsidR="009E1B73">
        <w:rPr>
          <w:rFonts w:ascii="Times New Roman" w:hAnsi="Times New Roman" w:cs="Times New Roman"/>
        </w:rPr>
        <w:t>predicts</w:t>
      </w:r>
      <w:r w:rsidR="00E06EFB">
        <w:rPr>
          <w:rFonts w:ascii="Times New Roman" w:hAnsi="Times New Roman" w:cs="Times New Roman"/>
        </w:rPr>
        <w:t xml:space="preserve"> the </w:t>
      </w:r>
      <w:r w:rsidR="009E1B73">
        <w:rPr>
          <w:rFonts w:ascii="Times New Roman" w:hAnsi="Times New Roman" w:cs="Times New Roman"/>
        </w:rPr>
        <w:t>distribution of food chain lengths observed most often in nature</w:t>
      </w:r>
      <w:r w:rsidR="00305D63">
        <w:rPr>
          <w:rFonts w:ascii="Times New Roman" w:hAnsi="Times New Roman" w:cs="Times New Roman"/>
        </w:rPr>
        <w:t xml:space="preserve"> (</w:t>
      </w:r>
      <w:r w:rsidR="00305D63" w:rsidRPr="00305D63">
        <w:rPr>
          <w:rFonts w:ascii="Times New Roman" w:hAnsi="Times New Roman" w:cs="Times New Roman"/>
          <w:b/>
        </w:rPr>
        <w:t>Figure 1</w:t>
      </w:r>
      <w:r w:rsidR="00305D63">
        <w:rPr>
          <w:rFonts w:ascii="Times New Roman" w:hAnsi="Times New Roman" w:cs="Times New Roman"/>
        </w:rPr>
        <w:t>)</w:t>
      </w:r>
      <w:r w:rsidR="009E1B73">
        <w:rPr>
          <w:rFonts w:ascii="Times New Roman" w:hAnsi="Times New Roman" w:cs="Times New Roman"/>
        </w:rPr>
        <w:t>.</w:t>
      </w:r>
      <w:r w:rsidR="00E06EFB">
        <w:rPr>
          <w:rFonts w:ascii="Times New Roman" w:hAnsi="Times New Roman" w:cs="Times New Roman"/>
        </w:rPr>
        <w:t xml:space="preserve"> </w:t>
      </w:r>
    </w:p>
    <w:p w14:paraId="495F04A4" w14:textId="11DF627A" w:rsidR="001010D9" w:rsidRDefault="008D0706" w:rsidP="00020208">
      <w:pPr>
        <w:spacing w:line="480" w:lineRule="auto"/>
        <w:ind w:firstLine="720"/>
        <w:rPr>
          <w:rFonts w:ascii="Times New Roman" w:hAnsi="Times New Roman" w:cs="Times New Roman"/>
        </w:rPr>
      </w:pPr>
      <w:r>
        <w:rPr>
          <w:rFonts w:ascii="Times New Roman" w:hAnsi="Times New Roman" w:cs="Times New Roman"/>
        </w:rPr>
        <w:t>Ecosystem</w:t>
      </w:r>
      <w:r w:rsidR="008B5853">
        <w:rPr>
          <w:rFonts w:ascii="Times New Roman" w:hAnsi="Times New Roman" w:cs="Times New Roman"/>
        </w:rPr>
        <w:t xml:space="preserve"> size</w:t>
      </w:r>
      <w:r w:rsidR="003C1BC4">
        <w:rPr>
          <w:rFonts w:ascii="Times New Roman" w:hAnsi="Times New Roman" w:cs="Times New Roman"/>
        </w:rPr>
        <w:t xml:space="preserve"> </w:t>
      </w:r>
      <w:r>
        <w:rPr>
          <w:rFonts w:ascii="Times New Roman" w:hAnsi="Times New Roman" w:cs="Times New Roman"/>
        </w:rPr>
        <w:t>and</w:t>
      </w:r>
      <w:r w:rsidR="003C1BC4">
        <w:rPr>
          <w:rFonts w:ascii="Times New Roman" w:hAnsi="Times New Roman" w:cs="Times New Roman"/>
        </w:rPr>
        <w:t xml:space="preserve"> productivity</w:t>
      </w:r>
      <w:r w:rsidR="00E67980">
        <w:rPr>
          <w:rFonts w:ascii="Times New Roman" w:hAnsi="Times New Roman" w:cs="Times New Roman"/>
        </w:rPr>
        <w:t xml:space="preserve"> </w:t>
      </w:r>
      <w:r>
        <w:rPr>
          <w:rFonts w:ascii="Times New Roman" w:hAnsi="Times New Roman" w:cs="Times New Roman"/>
        </w:rPr>
        <w:t>influence</w:t>
      </w:r>
      <w:r w:rsidR="008B5853">
        <w:rPr>
          <w:rFonts w:ascii="Times New Roman" w:hAnsi="Times New Roman" w:cs="Times New Roman"/>
        </w:rPr>
        <w:t xml:space="preserve"> population dynamics. </w:t>
      </w:r>
      <w:r w:rsidR="00425949">
        <w:rPr>
          <w:rFonts w:ascii="Times New Roman" w:hAnsi="Times New Roman" w:cs="Times New Roman"/>
        </w:rPr>
        <w:t>It is somewhat intuitive that l</w:t>
      </w:r>
      <w:r w:rsidR="003C1BC4">
        <w:rPr>
          <w:rFonts w:ascii="Times New Roman" w:hAnsi="Times New Roman" w:cs="Times New Roman"/>
        </w:rPr>
        <w:t>arger areas should support larger populations</w:t>
      </w:r>
      <w:r w:rsidR="00425949">
        <w:rPr>
          <w:rFonts w:ascii="Times New Roman" w:hAnsi="Times New Roman" w:cs="Times New Roman"/>
        </w:rPr>
        <w:t>, on average</w:t>
      </w:r>
      <w:r w:rsidR="003C1BC4">
        <w:rPr>
          <w:rFonts w:ascii="Times New Roman" w:hAnsi="Times New Roman" w:cs="Times New Roman"/>
        </w:rPr>
        <w:t xml:space="preserve">. Similarly, theory based on </w:t>
      </w:r>
      <w:r w:rsidR="008D3EBC">
        <w:rPr>
          <w:rFonts w:ascii="Times New Roman" w:hAnsi="Times New Roman" w:cs="Times New Roman"/>
        </w:rPr>
        <w:t xml:space="preserve">predator </w:t>
      </w:r>
      <w:r w:rsidR="007D20EC">
        <w:rPr>
          <w:rFonts w:ascii="Times New Roman" w:hAnsi="Times New Roman" w:cs="Times New Roman"/>
        </w:rPr>
        <w:t>interference</w:t>
      </w:r>
      <w:r w:rsidR="003C1BC4">
        <w:rPr>
          <w:rFonts w:ascii="Times New Roman" w:hAnsi="Times New Roman" w:cs="Times New Roman"/>
        </w:rPr>
        <w:t xml:space="preserve"> predicts that with increasing</w:t>
      </w:r>
      <w:r w:rsidR="00020208">
        <w:rPr>
          <w:rFonts w:ascii="Times New Roman" w:hAnsi="Times New Roman" w:cs="Times New Roman"/>
        </w:rPr>
        <w:t xml:space="preserve"> basal</w:t>
      </w:r>
      <w:r w:rsidR="003C1BC4">
        <w:rPr>
          <w:rFonts w:ascii="Times New Roman" w:hAnsi="Times New Roman" w:cs="Times New Roman"/>
        </w:rPr>
        <w:t xml:space="preserve"> productivity we should expect proportional increases in </w:t>
      </w:r>
      <w:r w:rsidR="001E203E">
        <w:rPr>
          <w:rFonts w:ascii="Times New Roman" w:hAnsi="Times New Roman" w:cs="Times New Roman"/>
        </w:rPr>
        <w:t>equilibrium population sizes for all trophic levels</w:t>
      </w:r>
      <w:r w:rsidR="00F04A29">
        <w:rPr>
          <w:rFonts w:ascii="Times New Roman" w:hAnsi="Times New Roman" w:cs="Times New Roman"/>
        </w:rPr>
        <w:t xml:space="preserve"> </w:t>
      </w:r>
      <w:r w:rsidR="00F04A29">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"Ginzburg", "given" : "LR", "non-dropping-particle" : "", "parse-names" : false, "suffix" : "" }, { "dropping-particle" : "", "family" : "Ak\u00e7akaya", "given" : "HR", "non-dropping-particle" : "", "parse-names" : false, "suffix" : "" } ], "container-title" : "Ecology", "id" : "ITEM-1", "issue" : "5", "issued" : { "date-parts" : [ [ "1992" ] ] }, "page" : "1536-1543", "title" : "Consequences of Ratio-Dependent Predation for Steady-State Properties of Ecosystems", "type" : "article-journal", "volume" : "73" }, "uris" : [ "http://www.mendeley.com/documents/?uuid=a302c7c9-4bcc-4f64-af4c-7c3fb92b4c7c" ] } ], "mendeley" : { "previouslyFormattedCitation" : "(Ginzburg &amp; Ak\u00e7akaya 1992)" }, "properties" : { "noteIndex" : 0 }, "schema" : "https://github.com/citation-style-language/schema/raw/master/csl-citation.json" }</w:instrText>
      </w:r>
      <w:r w:rsidR="00F04A29">
        <w:rPr>
          <w:rFonts w:ascii="Times New Roman" w:hAnsi="Times New Roman" w:cs="Times New Roman"/>
        </w:rPr>
        <w:fldChar w:fldCharType="separate"/>
      </w:r>
      <w:r w:rsidR="004C18F2" w:rsidRPr="004C18F2">
        <w:rPr>
          <w:rFonts w:ascii="Times New Roman" w:hAnsi="Times New Roman" w:cs="Times New Roman"/>
          <w:noProof/>
        </w:rPr>
        <w:t>(Ginzburg &amp; Akçakaya 1992)</w:t>
      </w:r>
      <w:r w:rsidR="00F04A29">
        <w:rPr>
          <w:rFonts w:ascii="Times New Roman" w:hAnsi="Times New Roman" w:cs="Times New Roman"/>
        </w:rPr>
        <w:fldChar w:fldCharType="end"/>
      </w:r>
      <w:r w:rsidR="001E203E">
        <w:rPr>
          <w:rFonts w:ascii="Times New Roman" w:hAnsi="Times New Roman" w:cs="Times New Roman"/>
        </w:rPr>
        <w:t xml:space="preserve">. Larger populations are less susceptible to </w:t>
      </w:r>
      <w:r w:rsidR="008D3EBC">
        <w:rPr>
          <w:rFonts w:ascii="Times New Roman" w:hAnsi="Times New Roman" w:cs="Times New Roman"/>
        </w:rPr>
        <w:t xml:space="preserve">extirpation </w:t>
      </w:r>
      <w:r w:rsidR="001E203E">
        <w:rPr>
          <w:rFonts w:ascii="Times New Roman" w:hAnsi="Times New Roman" w:cs="Times New Roman"/>
        </w:rPr>
        <w:t>resulting from</w:t>
      </w:r>
      <w:r w:rsidR="008D3EBC">
        <w:rPr>
          <w:rFonts w:ascii="Times New Roman" w:hAnsi="Times New Roman" w:cs="Times New Roman"/>
        </w:rPr>
        <w:t xml:space="preserve"> stochastically varying</w:t>
      </w:r>
      <w:r w:rsidR="001E203E">
        <w:rPr>
          <w:rFonts w:ascii="Times New Roman" w:hAnsi="Times New Roman" w:cs="Times New Roman"/>
        </w:rPr>
        <w:t xml:space="preserve"> demograph</w:t>
      </w:r>
      <w:r w:rsidR="008D3EBC">
        <w:rPr>
          <w:rFonts w:ascii="Times New Roman" w:hAnsi="Times New Roman" w:cs="Times New Roman"/>
        </w:rPr>
        <w:t>y</w:t>
      </w:r>
      <w:r w:rsidR="001E203E">
        <w:rPr>
          <w:rFonts w:ascii="Times New Roman" w:hAnsi="Times New Roman" w:cs="Times New Roman"/>
        </w:rPr>
        <w:t xml:space="preserve"> or environment</w:t>
      </w:r>
      <w:r w:rsidR="008D3EBC">
        <w:rPr>
          <w:rFonts w:ascii="Times New Roman" w:hAnsi="Times New Roman" w:cs="Times New Roman"/>
        </w:rPr>
        <w:t>s</w:t>
      </w:r>
      <w:r w:rsidR="001E203E">
        <w:rPr>
          <w:rFonts w:ascii="Times New Roman" w:hAnsi="Times New Roman" w:cs="Times New Roman"/>
        </w:rPr>
        <w:t>. Thus</w:t>
      </w:r>
      <w:r w:rsidR="008D3EBC">
        <w:rPr>
          <w:rFonts w:ascii="Times New Roman" w:hAnsi="Times New Roman" w:cs="Times New Roman"/>
        </w:rPr>
        <w:t>,</w:t>
      </w:r>
      <w:r w:rsidR="001E203E">
        <w:rPr>
          <w:rFonts w:ascii="Times New Roman" w:hAnsi="Times New Roman" w:cs="Times New Roman"/>
        </w:rPr>
        <w:t xml:space="preserve"> gains in the stability of populations</w:t>
      </w:r>
      <w:r w:rsidR="008D3EBC">
        <w:rPr>
          <w:rFonts w:ascii="Times New Roman" w:hAnsi="Times New Roman" w:cs="Times New Roman"/>
        </w:rPr>
        <w:t xml:space="preserve"> through lar</w:t>
      </w:r>
      <w:r w:rsidR="007C7233">
        <w:rPr>
          <w:rFonts w:ascii="Times New Roman" w:hAnsi="Times New Roman" w:cs="Times New Roman"/>
        </w:rPr>
        <w:t>ger numbers of individuals</w:t>
      </w:r>
      <w:r w:rsidR="001E203E">
        <w:rPr>
          <w:rFonts w:ascii="Times New Roman" w:hAnsi="Times New Roman" w:cs="Times New Roman"/>
        </w:rPr>
        <w:t xml:space="preserve"> may buffer against losses in QSS resulting from increased length of chains.</w:t>
      </w:r>
      <w:r w:rsidR="00425949">
        <w:rPr>
          <w:rFonts w:ascii="Times New Roman" w:hAnsi="Times New Roman" w:cs="Times New Roman"/>
        </w:rPr>
        <w:t xml:space="preserve"> Different types of environment (e.g., lakes or islands) may also differ in the relative importance of variables such as ecosystem size and productivity for population size.</w:t>
      </w:r>
      <w:r w:rsidR="001E203E">
        <w:rPr>
          <w:rFonts w:ascii="Times New Roman" w:hAnsi="Times New Roman" w:cs="Times New Roman"/>
        </w:rPr>
        <w:t xml:space="preserve"> </w:t>
      </w:r>
      <w:r>
        <w:rPr>
          <w:rFonts w:ascii="Times New Roman" w:hAnsi="Times New Roman" w:cs="Times New Roman"/>
        </w:rPr>
        <w:t>T</w:t>
      </w:r>
      <w:r w:rsidR="001E203E">
        <w:rPr>
          <w:rFonts w:ascii="Times New Roman" w:hAnsi="Times New Roman" w:cs="Times New Roman"/>
        </w:rPr>
        <w:t xml:space="preserve">he </w:t>
      </w:r>
      <w:r>
        <w:rPr>
          <w:rFonts w:ascii="Times New Roman" w:hAnsi="Times New Roman" w:cs="Times New Roman"/>
        </w:rPr>
        <w:t xml:space="preserve">contradictory </w:t>
      </w:r>
      <w:r w:rsidR="001E203E">
        <w:rPr>
          <w:rFonts w:ascii="Times New Roman" w:hAnsi="Times New Roman" w:cs="Times New Roman"/>
        </w:rPr>
        <w:t xml:space="preserve">patterns observed by Post </w:t>
      </w:r>
      <w:r w:rsidR="001E203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"DOI" : "10.1038/35016565", "ISSN" : "0028-0836", "PMID" : "10890443", "abstract" : "Food-chain length is an important characteristic of ecological communities: it influences community structure, ecosystem functions and contaminant concentrations in top predators. Since Elton first noted that food-chain length was variable among natural systems, ecologists have considered many explanatory hypotheses, but few are supported by empirical evidence. Here we test three hypotheses that predict food-chain length to be determined by productivity alone (productivity hypothesis), ecosystem size alone (ecosystem-size hypothesis) or a combination of productivity and ecosystem size (productive-space hypothesis). The productivity and productive-space hypotheses propose that food-chain length should increase with increasing resource availability; however, the productivity hypothesis does not include ecosystem size as a determinant of resource availability. The ecosystem-size hypothesis is based on the relationship between ecosystem size and species diversity, habitat availability and habitat heterogeneity. We find that food-chain length increases with ecosystem size, but that the length of the food chain is not related to productivity. Our results support the hypothesis that ecosystem size, and not resource availability, determines food-chain length in these natural ecosystems.", "author" : [ { "dropping-particle" : "", "family" : "Post", "given" : "D M", "non-dropping-particle" : "", "parse-names" : false, "suffix" : "" }, { "dropping-particle" : "", "family" : "Pace", "given" : "M L", "non-dropping-particle" : "", "parse-names" : false, "suffix" : "" }, { "dropping-particle" : "", "family" : "Hairston", "given" : "N G", "non-dropping-particle" : "", "parse-names" : false, "suffix" : "" } ], "container-title" : "Nature", "id" : "ITEM-1", "issued" : { "date-parts" : [ [ "2000", "6", "29" ] ] }, "page" : "1047-1049", "title" : "Ecosystem size determines food-chain length in lakes", "type" : "article-journal", "volume" : "405" }, "suppress-author" : 1, "uris" : [ "http://www.mendeley.com/documents/?uuid=0a32bce5-b8e2-40d6-a7f8-b91897a48bc4" ] } ], "mendeley" : { "previouslyFormattedCitation" : "(2000)"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(2000)</w:t>
      </w:r>
      <w:r w:rsidR="001E203E">
        <w:rPr>
          <w:rFonts w:ascii="Times New Roman" w:hAnsi="Times New Roman" w:cs="Times New Roman"/>
        </w:rPr>
        <w:fldChar w:fldCharType="end"/>
      </w:r>
      <w:r w:rsidR="001E203E">
        <w:rPr>
          <w:rFonts w:ascii="Times New Roman" w:hAnsi="Times New Roman" w:cs="Times New Roman"/>
        </w:rPr>
        <w:t xml:space="preserve"> and Young </w:t>
      </w:r>
      <w:r w:rsidR="001E203E">
        <w:rPr>
          <w:rFonts w:ascii="Times New Roman" w:hAnsi="Times New Roman" w:cs="Times New Roman"/>
        </w:rPr>
        <w:fldChar w:fldCharType="begin" w:fldLock="1"/>
      </w:r>
      <w:r w:rsidR="007D20EC">
        <w:rPr>
          <w:rFonts w:ascii="Times New Roman" w:hAnsi="Times New Roman" w:cs="Times New Roman"/>
        </w:rPr>
        <w:instrText>ADDIN CSL_CITATION { "citationItems" : [ { "id" : "ITEM-1", "itemData" : { "author" : [ { "dropping-particle" : "", "family" : "Young", "given" : "Hillary S.", "non-dropping-particle" : "", "parse-names" : false, "suffix" : "" }, { "dropping-particle" : "", "family" : "McCauley", "given" : "Douglas J.", "non-dropping-particle" : "", "parse-names" : false, "suffix" : "" }, { "dropping-particle" : "", "family" : "Dunbar", "given" : "Robert B.", "non-dropping-particle" : "", "parse-names" : false, "suffix" : "" }, { "dropping-particle" : "", "family" : "Hutson", "given" : "Michael S.", "non-dropping-particle" : "", "parse-names" : false, "suffix" : "" }, { "dropping-particle" : "", "family" : "Ter-Kuile", "given" : "Ana Miller", "non-dropping-particle" : "", "parse-names" : false, "suffix" : "" }, { "dropping-particle" : "", "family" : "Dirzo", "given" : "Rodolfo", "non-dropping-particle" : "", "parse-names" : false, "suffix" : "" } ], "container-title" : "Ecology", "id" : "ITEM-1", "issue" : "3", "issued" : { "date-parts" : [ [ "2013" ] ] }, "page" : "692-701", "title" : "The roles of productivity and ecosystem size in determining food chain length in tropical terrestrial ecosystems", "type" : "article-journal", "volume" : "94" }, "suppress-author" : 1, "uris" : [ "http://www.mendeley.com/documents/?uuid=1c8b41f5-479b-46fc-acf0-c4be293d72ef" ] } ], "mendeley" : { "previouslyFormattedCitation" : "(2013)" }, "properties" : { "noteIndex" : 0 }, "schema" : "https://github.com/citation-style-language/schema/raw/master/csl-citation.json" }</w:instrText>
      </w:r>
      <w:r w:rsidR="001E203E">
        <w:rPr>
          <w:rFonts w:ascii="Times New Roman" w:hAnsi="Times New Roman" w:cs="Times New Roman"/>
        </w:rPr>
        <w:fldChar w:fldCharType="separate"/>
      </w:r>
      <w:r w:rsidR="001E203E" w:rsidRPr="001E203E">
        <w:rPr>
          <w:rFonts w:ascii="Times New Roman" w:hAnsi="Times New Roman" w:cs="Times New Roman"/>
          <w:noProof/>
        </w:rPr>
        <w:t>(2013)</w:t>
      </w:r>
      <w:r w:rsidR="001E203E">
        <w:rPr>
          <w:rFonts w:ascii="Times New Roman" w:hAnsi="Times New Roman" w:cs="Times New Roman"/>
        </w:rPr>
        <w:fldChar w:fldCharType="end"/>
      </w:r>
      <w:r>
        <w:rPr>
          <w:rFonts w:ascii="Times New Roman" w:hAnsi="Times New Roman" w:cs="Times New Roman"/>
        </w:rPr>
        <w:t xml:space="preserve"> may therefore be explained by slight modification to the general theory we have outlined above</w:t>
      </w:r>
      <w:r w:rsidR="00020208">
        <w:rPr>
          <w:rFonts w:ascii="Times New Roman" w:hAnsi="Times New Roman" w:cs="Times New Roman"/>
        </w:rPr>
        <w:t xml:space="preserve">. </w:t>
      </w:r>
    </w:p>
    <w:p w14:paraId="44EB1D7F" w14:textId="42A991F5" w:rsidR="004214D9" w:rsidRPr="004214D9" w:rsidRDefault="004214D9" w:rsidP="004214D9">
      <w:pPr>
        <w:spacing w:line="480" w:lineRule="auto"/>
        <w:rPr>
          <w:rFonts w:ascii="Times New Roman" w:hAnsi="Times New Roman" w:cs="Times New Roman"/>
        </w:rPr>
      </w:pPr>
      <w:r>
        <w:rPr>
          <w:rFonts w:ascii="Times New Roman" w:hAnsi="Times New Roman" w:cs="Times New Roman"/>
          <w:b/>
        </w:rPr>
        <w:t>Acknowledgements</w:t>
      </w:r>
    </w:p>
    <w:p w14:paraId="761B3BF8" w14:textId="62D449E3" w:rsidR="00020208" w:rsidRDefault="004214D9" w:rsidP="004214D9">
      <w:pPr>
        <w:spacing w:line="480" w:lineRule="auto"/>
        <w:rPr>
          <w:rFonts w:ascii="Times New Roman" w:hAnsi="Times New Roman" w:cs="Times New Roman"/>
        </w:rPr>
      </w:pPr>
      <w:r>
        <w:rPr>
          <w:rFonts w:ascii="Times New Roman" w:hAnsi="Times New Roman" w:cs="Times New Roman"/>
        </w:rPr>
        <w:t xml:space="preserve">We would like to thank J. Damuth, M. McCann, and E. Rollinson for helpful discussion and comments on previous versions of this manuscript. </w:t>
      </w:r>
    </w:p>
    <w:p w14:paraId="173C0A92" w14:textId="6CF10E50" w:rsidR="001010D9" w:rsidRDefault="001010D9" w:rsidP="001010D9">
      <w:pPr>
        <w:spacing w:line="480" w:lineRule="auto"/>
        <w:rPr>
          <w:rFonts w:ascii="Times New Roman" w:hAnsi="Times New Roman" w:cs="Times New Roman"/>
          <w:b/>
        </w:rPr>
      </w:pPr>
      <w:r>
        <w:rPr>
          <w:rFonts w:ascii="Times New Roman" w:hAnsi="Times New Roman" w:cs="Times New Roman"/>
          <w:b/>
        </w:rPr>
        <w:t>References</w:t>
      </w:r>
    </w:p>
    <w:p w14:paraId="4AE72CF6" w14:textId="7A06DBC8" w:rsidR="007D20EC" w:rsidRPr="007D20EC" w:rsidRDefault="001010D9">
      <w:pPr>
        <w:divId w:val="1874808666"/>
        <w:rPr>
          <w:rFonts w:ascii="Times New Roman" w:eastAsia="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7D20EC" w:rsidRPr="007D20EC">
        <w:rPr>
          <w:rFonts w:ascii="Times New Roman" w:eastAsia="Times New Roman" w:hAnsi="Times New Roman" w:cs="Times New Roman"/>
          <w:noProof/>
        </w:rPr>
        <w:t>1.</w:t>
      </w:r>
    </w:p>
    <w:p w14:paraId="21B4A3A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Abrams, P.A. &amp; Ginzburg, L.R. (2000). The nature of predation: prey dependent, ratio dependent or neither? </w:t>
      </w:r>
      <w:r w:rsidRPr="007D20EC">
        <w:rPr>
          <w:rFonts w:ascii="Times New Roman" w:eastAsia="Times New Roman" w:hAnsi="Times New Roman" w:cs="Times New Roman"/>
          <w:i/>
          <w:iCs/>
          <w:noProof/>
        </w:rPr>
        <w:t>Trends Ecol. Evol.</w:t>
      </w:r>
      <w:r w:rsidRPr="007D20EC">
        <w:rPr>
          <w:rFonts w:ascii="Times New Roman" w:eastAsia="Times New Roman" w:hAnsi="Times New Roman" w:cs="Times New Roman"/>
          <w:noProof/>
        </w:rPr>
        <w:t>, 15, 337–341.</w:t>
      </w:r>
    </w:p>
    <w:p w14:paraId="29F5E4D4" w14:textId="77777777" w:rsidR="007D20EC" w:rsidRPr="007D20EC" w:rsidRDefault="007D20EC">
      <w:pPr>
        <w:divId w:val="1074738021"/>
        <w:rPr>
          <w:rFonts w:ascii="Times New Roman" w:eastAsia="Times New Roman" w:hAnsi="Times New Roman" w:cs="Times New Roman"/>
          <w:noProof/>
        </w:rPr>
      </w:pPr>
      <w:r w:rsidRPr="007D20EC">
        <w:rPr>
          <w:rFonts w:ascii="Times New Roman" w:eastAsia="Times New Roman" w:hAnsi="Times New Roman" w:cs="Times New Roman"/>
          <w:noProof/>
        </w:rPr>
        <w:t>2.</w:t>
      </w:r>
    </w:p>
    <w:p w14:paraId="5958593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Allesina, S. &amp; Pascual, M. (2008). Network structure, predator–prey modules, and stability in large food webs. </w:t>
      </w:r>
      <w:r w:rsidRPr="007D20EC">
        <w:rPr>
          <w:rFonts w:ascii="Times New Roman" w:eastAsia="Times New Roman" w:hAnsi="Times New Roman" w:cs="Times New Roman"/>
          <w:i/>
          <w:iCs/>
          <w:noProof/>
        </w:rPr>
        <w:t>Theor. Ecol.</w:t>
      </w:r>
      <w:r w:rsidRPr="007D20EC">
        <w:rPr>
          <w:rFonts w:ascii="Times New Roman" w:eastAsia="Times New Roman" w:hAnsi="Times New Roman" w:cs="Times New Roman"/>
          <w:noProof/>
        </w:rPr>
        <w:t>, 1, 55–64.</w:t>
      </w:r>
    </w:p>
    <w:p w14:paraId="2D63F976" w14:textId="77777777" w:rsidR="007D20EC" w:rsidRPr="007D20EC" w:rsidRDefault="007D20EC">
      <w:pPr>
        <w:divId w:val="1356618141"/>
        <w:rPr>
          <w:rFonts w:ascii="Times New Roman" w:eastAsia="Times New Roman" w:hAnsi="Times New Roman" w:cs="Times New Roman"/>
          <w:noProof/>
        </w:rPr>
      </w:pPr>
      <w:r w:rsidRPr="007D20EC">
        <w:rPr>
          <w:rFonts w:ascii="Times New Roman" w:eastAsia="Times New Roman" w:hAnsi="Times New Roman" w:cs="Times New Roman"/>
          <w:noProof/>
        </w:rPr>
        <w:t>3.</w:t>
      </w:r>
    </w:p>
    <w:p w14:paraId="6F65F33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Arditi, R. &amp; Ginzburg, L.R. (2012). </w:t>
      </w:r>
      <w:r w:rsidRPr="007D20EC">
        <w:rPr>
          <w:rFonts w:ascii="Times New Roman" w:eastAsia="Times New Roman" w:hAnsi="Times New Roman" w:cs="Times New Roman"/>
          <w:i/>
          <w:iCs/>
          <w:noProof/>
        </w:rPr>
        <w:t>How Species Interact: Altering the Standard View on Trophic Ecology</w:t>
      </w:r>
      <w:r w:rsidRPr="007D20EC">
        <w:rPr>
          <w:rFonts w:ascii="Times New Roman" w:eastAsia="Times New Roman" w:hAnsi="Times New Roman" w:cs="Times New Roman"/>
          <w:noProof/>
        </w:rPr>
        <w:t>. Oxford University Press, New York, New York, USA.</w:t>
      </w:r>
    </w:p>
    <w:p w14:paraId="35306C88" w14:textId="77777777" w:rsidR="007D20EC" w:rsidRPr="007D20EC" w:rsidRDefault="007D20EC">
      <w:pPr>
        <w:divId w:val="86658957"/>
        <w:rPr>
          <w:rFonts w:ascii="Times New Roman" w:eastAsia="Times New Roman" w:hAnsi="Times New Roman" w:cs="Times New Roman"/>
          <w:noProof/>
        </w:rPr>
      </w:pPr>
      <w:r w:rsidRPr="007D20EC">
        <w:rPr>
          <w:rFonts w:ascii="Times New Roman" w:eastAsia="Times New Roman" w:hAnsi="Times New Roman" w:cs="Times New Roman"/>
          <w:noProof/>
        </w:rPr>
        <w:t>4.</w:t>
      </w:r>
    </w:p>
    <w:p w14:paraId="1DC0787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Arim, M. &amp; Marquet, P. a. (2004). Intraguild predation: a widespread interaction related to species biology. </w:t>
      </w:r>
      <w:r w:rsidRPr="007D20EC">
        <w:rPr>
          <w:rFonts w:ascii="Times New Roman" w:eastAsia="Times New Roman" w:hAnsi="Times New Roman" w:cs="Times New Roman"/>
          <w:i/>
          <w:iCs/>
          <w:noProof/>
        </w:rPr>
        <w:t>Ecol. Lett.</w:t>
      </w:r>
      <w:r w:rsidRPr="007D20EC">
        <w:rPr>
          <w:rFonts w:ascii="Times New Roman" w:eastAsia="Times New Roman" w:hAnsi="Times New Roman" w:cs="Times New Roman"/>
          <w:noProof/>
        </w:rPr>
        <w:t>, 7, 557–564.</w:t>
      </w:r>
    </w:p>
    <w:p w14:paraId="7BD97B7C" w14:textId="77777777" w:rsidR="007D20EC" w:rsidRPr="007D20EC" w:rsidRDefault="007D20EC">
      <w:pPr>
        <w:divId w:val="1889341799"/>
        <w:rPr>
          <w:rFonts w:ascii="Times New Roman" w:eastAsia="Times New Roman" w:hAnsi="Times New Roman" w:cs="Times New Roman"/>
          <w:noProof/>
        </w:rPr>
      </w:pPr>
      <w:r w:rsidRPr="007D20EC">
        <w:rPr>
          <w:rFonts w:ascii="Times New Roman" w:eastAsia="Times New Roman" w:hAnsi="Times New Roman" w:cs="Times New Roman"/>
          <w:noProof/>
        </w:rPr>
        <w:t>5.</w:t>
      </w:r>
    </w:p>
    <w:p w14:paraId="61634E96"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Beaudoin, C.P., Prepas, E.E., Tonn, W.M., Wassenaar, L.I. &amp; Kotak, B.G. (2001). A stable carbon and nitrogen isotope study of lake food webs in Canada’s Boreal Plain. </w:t>
      </w:r>
      <w:r w:rsidRPr="007D20EC">
        <w:rPr>
          <w:rFonts w:ascii="Times New Roman" w:eastAsia="Times New Roman" w:hAnsi="Times New Roman" w:cs="Times New Roman"/>
          <w:i/>
          <w:iCs/>
          <w:noProof/>
        </w:rPr>
        <w:t>Freshw. Biol.</w:t>
      </w:r>
      <w:r w:rsidRPr="007D20EC">
        <w:rPr>
          <w:rFonts w:ascii="Times New Roman" w:eastAsia="Times New Roman" w:hAnsi="Times New Roman" w:cs="Times New Roman"/>
          <w:noProof/>
        </w:rPr>
        <w:t>, 46, 465–477.</w:t>
      </w:r>
    </w:p>
    <w:p w14:paraId="39CACB27" w14:textId="77777777" w:rsidR="007D20EC" w:rsidRPr="007D20EC" w:rsidRDefault="007D20EC">
      <w:pPr>
        <w:divId w:val="607397847"/>
        <w:rPr>
          <w:rFonts w:ascii="Times New Roman" w:eastAsia="Times New Roman" w:hAnsi="Times New Roman" w:cs="Times New Roman"/>
          <w:noProof/>
        </w:rPr>
      </w:pPr>
      <w:r w:rsidRPr="007D20EC">
        <w:rPr>
          <w:rFonts w:ascii="Times New Roman" w:eastAsia="Times New Roman" w:hAnsi="Times New Roman" w:cs="Times New Roman"/>
          <w:noProof/>
        </w:rPr>
        <w:t>6.</w:t>
      </w:r>
    </w:p>
    <w:p w14:paraId="33E057E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Cohen, J.E., Briand, F. &amp; Newman, C.M. (1986). A stochastic theory of community food webs III: predicted and observed lengths of food chains. </w:t>
      </w:r>
      <w:r w:rsidRPr="007D20EC">
        <w:rPr>
          <w:rFonts w:ascii="Times New Roman" w:eastAsia="Times New Roman" w:hAnsi="Times New Roman" w:cs="Times New Roman"/>
          <w:i/>
          <w:iCs/>
          <w:noProof/>
        </w:rPr>
        <w:t>Proc. R. Soc. B</w:t>
      </w:r>
      <w:r w:rsidRPr="007D20EC">
        <w:rPr>
          <w:rFonts w:ascii="Times New Roman" w:eastAsia="Times New Roman" w:hAnsi="Times New Roman" w:cs="Times New Roman"/>
          <w:noProof/>
        </w:rPr>
        <w:t>, 228, 317–353.</w:t>
      </w:r>
    </w:p>
    <w:p w14:paraId="409936B9" w14:textId="77777777" w:rsidR="007D20EC" w:rsidRPr="007D20EC" w:rsidRDefault="007D20EC">
      <w:pPr>
        <w:divId w:val="1895651051"/>
        <w:rPr>
          <w:rFonts w:ascii="Times New Roman" w:eastAsia="Times New Roman" w:hAnsi="Times New Roman" w:cs="Times New Roman"/>
          <w:noProof/>
        </w:rPr>
      </w:pPr>
      <w:r w:rsidRPr="007D20EC">
        <w:rPr>
          <w:rFonts w:ascii="Times New Roman" w:eastAsia="Times New Roman" w:hAnsi="Times New Roman" w:cs="Times New Roman"/>
          <w:noProof/>
        </w:rPr>
        <w:t>7.</w:t>
      </w:r>
    </w:p>
    <w:p w14:paraId="50D5301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Elton, C. (1927). </w:t>
      </w:r>
      <w:r w:rsidRPr="007D20EC">
        <w:rPr>
          <w:rFonts w:ascii="Times New Roman" w:eastAsia="Times New Roman" w:hAnsi="Times New Roman" w:cs="Times New Roman"/>
          <w:i/>
          <w:iCs/>
          <w:noProof/>
        </w:rPr>
        <w:t>Animal ecology</w:t>
      </w:r>
      <w:r w:rsidRPr="007D20EC">
        <w:rPr>
          <w:rFonts w:ascii="Times New Roman" w:eastAsia="Times New Roman" w:hAnsi="Times New Roman" w:cs="Times New Roman"/>
          <w:noProof/>
        </w:rPr>
        <w:t>. Macmillan Co., New York, New York, USA.</w:t>
      </w:r>
    </w:p>
    <w:p w14:paraId="1DA20CB7" w14:textId="77777777" w:rsidR="007D20EC" w:rsidRPr="007D20EC" w:rsidRDefault="007D20EC">
      <w:pPr>
        <w:divId w:val="703604651"/>
        <w:rPr>
          <w:rFonts w:ascii="Times New Roman" w:eastAsia="Times New Roman" w:hAnsi="Times New Roman" w:cs="Times New Roman"/>
          <w:noProof/>
        </w:rPr>
      </w:pPr>
      <w:r w:rsidRPr="007D20EC">
        <w:rPr>
          <w:rFonts w:ascii="Times New Roman" w:eastAsia="Times New Roman" w:hAnsi="Times New Roman" w:cs="Times New Roman"/>
          <w:noProof/>
        </w:rPr>
        <w:t>8.</w:t>
      </w:r>
    </w:p>
    <w:p w14:paraId="6CCE8AB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Ginzburg, L. &amp; Akçakaya, H. (1992). Consequences of Ratio-Dependent Predation for Steady-State Properties of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73, 1536–1543.</w:t>
      </w:r>
    </w:p>
    <w:p w14:paraId="4AAC7E33" w14:textId="77777777" w:rsidR="007D20EC" w:rsidRPr="007D20EC" w:rsidRDefault="007D20EC">
      <w:pPr>
        <w:divId w:val="1863779513"/>
        <w:rPr>
          <w:rFonts w:ascii="Times New Roman" w:eastAsia="Times New Roman" w:hAnsi="Times New Roman" w:cs="Times New Roman"/>
          <w:noProof/>
        </w:rPr>
      </w:pPr>
      <w:r w:rsidRPr="007D20EC">
        <w:rPr>
          <w:rFonts w:ascii="Times New Roman" w:eastAsia="Times New Roman" w:hAnsi="Times New Roman" w:cs="Times New Roman"/>
          <w:noProof/>
        </w:rPr>
        <w:t>9.</w:t>
      </w:r>
    </w:p>
    <w:p w14:paraId="56723DC6"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Glazier, D.S. (2012). Temperature affects food-chain length and macroinvertebrate species richness in spring ecosystems. </w:t>
      </w:r>
      <w:r w:rsidRPr="007D20EC">
        <w:rPr>
          <w:rFonts w:ascii="Times New Roman" w:eastAsia="Times New Roman" w:hAnsi="Times New Roman" w:cs="Times New Roman"/>
          <w:i/>
          <w:iCs/>
          <w:noProof/>
        </w:rPr>
        <w:t>Freshw. Sci.</w:t>
      </w:r>
      <w:r w:rsidRPr="007D20EC">
        <w:rPr>
          <w:rFonts w:ascii="Times New Roman" w:eastAsia="Times New Roman" w:hAnsi="Times New Roman" w:cs="Times New Roman"/>
          <w:noProof/>
        </w:rPr>
        <w:t>, 31, 575–585.</w:t>
      </w:r>
    </w:p>
    <w:p w14:paraId="77B8A733" w14:textId="77777777" w:rsidR="007D20EC" w:rsidRPr="007D20EC" w:rsidRDefault="007D20EC">
      <w:pPr>
        <w:divId w:val="750004567"/>
        <w:rPr>
          <w:rFonts w:ascii="Times New Roman" w:eastAsia="Times New Roman" w:hAnsi="Times New Roman" w:cs="Times New Roman"/>
          <w:noProof/>
        </w:rPr>
      </w:pPr>
      <w:r w:rsidRPr="007D20EC">
        <w:rPr>
          <w:rFonts w:ascii="Times New Roman" w:eastAsia="Times New Roman" w:hAnsi="Times New Roman" w:cs="Times New Roman"/>
          <w:noProof/>
        </w:rPr>
        <w:t>10.</w:t>
      </w:r>
    </w:p>
    <w:p w14:paraId="01F33A4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Hastings, H. &amp; Conrad, M. (1979). Length and the evolutionary stability of food chains.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282, 838–839.</w:t>
      </w:r>
    </w:p>
    <w:p w14:paraId="6B106FAA" w14:textId="77777777" w:rsidR="007D20EC" w:rsidRPr="007D20EC" w:rsidRDefault="007D20EC">
      <w:pPr>
        <w:divId w:val="267279716"/>
        <w:rPr>
          <w:rFonts w:ascii="Times New Roman" w:eastAsia="Times New Roman" w:hAnsi="Times New Roman" w:cs="Times New Roman"/>
          <w:noProof/>
        </w:rPr>
      </w:pPr>
      <w:r w:rsidRPr="007D20EC">
        <w:rPr>
          <w:rFonts w:ascii="Times New Roman" w:eastAsia="Times New Roman" w:hAnsi="Times New Roman" w:cs="Times New Roman"/>
          <w:noProof/>
        </w:rPr>
        <w:t>11.</w:t>
      </w:r>
    </w:p>
    <w:p w14:paraId="7098C8D7"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Holyoak, M. &amp; Sachdev, S. (1998). Omnivory and the stability of simple food webs. </w:t>
      </w:r>
      <w:r w:rsidRPr="007D20EC">
        <w:rPr>
          <w:rFonts w:ascii="Times New Roman" w:eastAsia="Times New Roman" w:hAnsi="Times New Roman" w:cs="Times New Roman"/>
          <w:i/>
          <w:iCs/>
          <w:noProof/>
        </w:rPr>
        <w:t>Oecologia</w:t>
      </w:r>
      <w:r w:rsidRPr="007D20EC">
        <w:rPr>
          <w:rFonts w:ascii="Times New Roman" w:eastAsia="Times New Roman" w:hAnsi="Times New Roman" w:cs="Times New Roman"/>
          <w:noProof/>
        </w:rPr>
        <w:t>, 117, 413–419.</w:t>
      </w:r>
    </w:p>
    <w:p w14:paraId="305DC93B" w14:textId="77777777" w:rsidR="007D20EC" w:rsidRPr="007D20EC" w:rsidRDefault="007D20EC">
      <w:pPr>
        <w:divId w:val="1781140435"/>
        <w:rPr>
          <w:rFonts w:ascii="Times New Roman" w:eastAsia="Times New Roman" w:hAnsi="Times New Roman" w:cs="Times New Roman"/>
          <w:noProof/>
        </w:rPr>
      </w:pPr>
      <w:r w:rsidRPr="007D20EC">
        <w:rPr>
          <w:rFonts w:ascii="Times New Roman" w:eastAsia="Times New Roman" w:hAnsi="Times New Roman" w:cs="Times New Roman"/>
          <w:noProof/>
        </w:rPr>
        <w:t>12.</w:t>
      </w:r>
    </w:p>
    <w:p w14:paraId="18FDB04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Hutchinson, G.E. (1959). Homage to Santa Rosalia or why are there so many kinds of animals?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93, 145–159.</w:t>
      </w:r>
    </w:p>
    <w:p w14:paraId="57607772" w14:textId="77777777" w:rsidR="007D20EC" w:rsidRPr="007D20EC" w:rsidRDefault="007D20EC">
      <w:pPr>
        <w:divId w:val="563101869"/>
        <w:rPr>
          <w:rFonts w:ascii="Times New Roman" w:eastAsia="Times New Roman" w:hAnsi="Times New Roman" w:cs="Times New Roman"/>
          <w:noProof/>
        </w:rPr>
      </w:pPr>
      <w:r w:rsidRPr="007D20EC">
        <w:rPr>
          <w:rFonts w:ascii="Times New Roman" w:eastAsia="Times New Roman" w:hAnsi="Times New Roman" w:cs="Times New Roman"/>
          <w:noProof/>
        </w:rPr>
        <w:t>13.</w:t>
      </w:r>
    </w:p>
    <w:p w14:paraId="2AD34095"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Lindeman, R. (1942). The trophic-dynamic aspect of ecology.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23, 399–417.</w:t>
      </w:r>
    </w:p>
    <w:p w14:paraId="05616AC0" w14:textId="77777777" w:rsidR="007D20EC" w:rsidRPr="007D20EC" w:rsidRDefault="007D20EC">
      <w:pPr>
        <w:divId w:val="1364019023"/>
        <w:rPr>
          <w:rFonts w:ascii="Times New Roman" w:eastAsia="Times New Roman" w:hAnsi="Times New Roman" w:cs="Times New Roman"/>
          <w:noProof/>
        </w:rPr>
      </w:pPr>
      <w:r w:rsidRPr="007D20EC">
        <w:rPr>
          <w:rFonts w:ascii="Times New Roman" w:eastAsia="Times New Roman" w:hAnsi="Times New Roman" w:cs="Times New Roman"/>
          <w:noProof/>
        </w:rPr>
        <w:t>14.</w:t>
      </w:r>
    </w:p>
    <w:p w14:paraId="0548FA55"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Long, Z.T., Bruno, J.F. &amp; Duffy, J.E. (2011). Food chain length and omnivory determine the stability of a marine subtidal food web. </w:t>
      </w:r>
      <w:r w:rsidRPr="007D20EC">
        <w:rPr>
          <w:rFonts w:ascii="Times New Roman" w:eastAsia="Times New Roman" w:hAnsi="Times New Roman" w:cs="Times New Roman"/>
          <w:i/>
          <w:iCs/>
          <w:noProof/>
        </w:rPr>
        <w:t>J. Anim. Ecol.</w:t>
      </w:r>
      <w:r w:rsidRPr="007D20EC">
        <w:rPr>
          <w:rFonts w:ascii="Times New Roman" w:eastAsia="Times New Roman" w:hAnsi="Times New Roman" w:cs="Times New Roman"/>
          <w:noProof/>
        </w:rPr>
        <w:t>, 80, 586–594.</w:t>
      </w:r>
    </w:p>
    <w:p w14:paraId="5BB8334B" w14:textId="77777777" w:rsidR="007D20EC" w:rsidRPr="007D20EC" w:rsidRDefault="007D20EC">
      <w:pPr>
        <w:divId w:val="1176727203"/>
        <w:rPr>
          <w:rFonts w:ascii="Times New Roman" w:eastAsia="Times New Roman" w:hAnsi="Times New Roman" w:cs="Times New Roman"/>
          <w:noProof/>
        </w:rPr>
      </w:pPr>
      <w:r w:rsidRPr="007D20EC">
        <w:rPr>
          <w:rFonts w:ascii="Times New Roman" w:eastAsia="Times New Roman" w:hAnsi="Times New Roman" w:cs="Times New Roman"/>
          <w:noProof/>
        </w:rPr>
        <w:t>15.</w:t>
      </w:r>
    </w:p>
    <w:p w14:paraId="4494A8B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MacArthur, R. (1972). Coexistence of species. In: </w:t>
      </w:r>
      <w:r w:rsidRPr="007D20EC">
        <w:rPr>
          <w:rFonts w:ascii="Times New Roman" w:eastAsia="Times New Roman" w:hAnsi="Times New Roman" w:cs="Times New Roman"/>
          <w:i/>
          <w:iCs/>
          <w:noProof/>
        </w:rPr>
        <w:t>Challenging Biol. Probl.</w:t>
      </w:r>
      <w:r w:rsidRPr="007D20EC">
        <w:rPr>
          <w:rFonts w:ascii="Times New Roman" w:eastAsia="Times New Roman" w:hAnsi="Times New Roman" w:cs="Times New Roman"/>
          <w:noProof/>
        </w:rPr>
        <w:t xml:space="preserve"> (ed. Behnke, J.). Oxford University Press, New York, New York, USA, pp. 253–259.</w:t>
      </w:r>
    </w:p>
    <w:p w14:paraId="1619B14D" w14:textId="77777777" w:rsidR="007D20EC" w:rsidRPr="007D20EC" w:rsidRDefault="007D20EC">
      <w:pPr>
        <w:divId w:val="323120209"/>
        <w:rPr>
          <w:rFonts w:ascii="Times New Roman" w:eastAsia="Times New Roman" w:hAnsi="Times New Roman" w:cs="Times New Roman"/>
          <w:noProof/>
        </w:rPr>
      </w:pPr>
      <w:r w:rsidRPr="007D20EC">
        <w:rPr>
          <w:rFonts w:ascii="Times New Roman" w:eastAsia="Times New Roman" w:hAnsi="Times New Roman" w:cs="Times New Roman"/>
          <w:noProof/>
        </w:rPr>
        <w:t>16.</w:t>
      </w:r>
    </w:p>
    <w:p w14:paraId="72B3A69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May, R.M. (1972). Will a large complex system be stable?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238, 413–414.</w:t>
      </w:r>
    </w:p>
    <w:p w14:paraId="710BFED2" w14:textId="77777777" w:rsidR="007D20EC" w:rsidRPr="007D20EC" w:rsidRDefault="007D20EC">
      <w:pPr>
        <w:divId w:val="442309763"/>
        <w:rPr>
          <w:rFonts w:ascii="Times New Roman" w:eastAsia="Times New Roman" w:hAnsi="Times New Roman" w:cs="Times New Roman"/>
          <w:noProof/>
        </w:rPr>
      </w:pPr>
      <w:r w:rsidRPr="007D20EC">
        <w:rPr>
          <w:rFonts w:ascii="Times New Roman" w:eastAsia="Times New Roman" w:hAnsi="Times New Roman" w:cs="Times New Roman"/>
          <w:noProof/>
        </w:rPr>
        <w:t>17.</w:t>
      </w:r>
    </w:p>
    <w:p w14:paraId="743BAF34"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May, R.M. (1973). Qualitative stability in model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54, 638–641.</w:t>
      </w:r>
    </w:p>
    <w:p w14:paraId="30BD53E7" w14:textId="77777777" w:rsidR="007D20EC" w:rsidRPr="007D20EC" w:rsidRDefault="007D20EC">
      <w:pPr>
        <w:divId w:val="1764259807"/>
        <w:rPr>
          <w:rFonts w:ascii="Times New Roman" w:eastAsia="Times New Roman" w:hAnsi="Times New Roman" w:cs="Times New Roman"/>
          <w:noProof/>
        </w:rPr>
      </w:pPr>
      <w:r w:rsidRPr="007D20EC">
        <w:rPr>
          <w:rFonts w:ascii="Times New Roman" w:eastAsia="Times New Roman" w:hAnsi="Times New Roman" w:cs="Times New Roman"/>
          <w:noProof/>
        </w:rPr>
        <w:t>18.</w:t>
      </w:r>
    </w:p>
    <w:p w14:paraId="6A48A20D"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Morin, P. &amp; Lawler, S. (1996). Effects of food chain length and omnivory on population dynamics in experimental food webs. In: </w:t>
      </w:r>
      <w:r w:rsidRPr="007D20EC">
        <w:rPr>
          <w:rFonts w:ascii="Times New Roman" w:eastAsia="Times New Roman" w:hAnsi="Times New Roman" w:cs="Times New Roman"/>
          <w:i/>
          <w:iCs/>
          <w:noProof/>
        </w:rPr>
        <w:t>Food Webs</w:t>
      </w:r>
      <w:r w:rsidRPr="007D20EC">
        <w:rPr>
          <w:rFonts w:ascii="Times New Roman" w:eastAsia="Times New Roman" w:hAnsi="Times New Roman" w:cs="Times New Roman"/>
          <w:noProof/>
        </w:rPr>
        <w:t xml:space="preserve"> (eds. Polis, G.A. &amp; Winemiller, K.O.). Chapman and Hall, New York, New York, USA, pp. 218–230.</w:t>
      </w:r>
    </w:p>
    <w:p w14:paraId="7F7DC474" w14:textId="77777777" w:rsidR="007D20EC" w:rsidRPr="007D20EC" w:rsidRDefault="007D20EC">
      <w:pPr>
        <w:divId w:val="1624966548"/>
        <w:rPr>
          <w:rFonts w:ascii="Times New Roman" w:eastAsia="Times New Roman" w:hAnsi="Times New Roman" w:cs="Times New Roman"/>
          <w:noProof/>
        </w:rPr>
      </w:pPr>
      <w:r w:rsidRPr="007D20EC">
        <w:rPr>
          <w:rFonts w:ascii="Times New Roman" w:eastAsia="Times New Roman" w:hAnsi="Times New Roman" w:cs="Times New Roman"/>
          <w:noProof/>
        </w:rPr>
        <w:t>19.</w:t>
      </w:r>
    </w:p>
    <w:p w14:paraId="16E6A063"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Neutel, A.M., Heesterbeek, J.A.P. &amp; de Ruiter, P.C. (2002). Stability in real food webs: weak links in long loops. </w:t>
      </w:r>
      <w:r w:rsidRPr="007D20EC">
        <w:rPr>
          <w:rFonts w:ascii="Times New Roman" w:eastAsia="Times New Roman" w:hAnsi="Times New Roman" w:cs="Times New Roman"/>
          <w:i/>
          <w:iCs/>
          <w:noProof/>
        </w:rPr>
        <w:t>Science (80-. ).</w:t>
      </w:r>
      <w:r w:rsidRPr="007D20EC">
        <w:rPr>
          <w:rFonts w:ascii="Times New Roman" w:eastAsia="Times New Roman" w:hAnsi="Times New Roman" w:cs="Times New Roman"/>
          <w:noProof/>
        </w:rPr>
        <w:t>, 296, 1120–1123.</w:t>
      </w:r>
    </w:p>
    <w:p w14:paraId="28A3AE63" w14:textId="77777777" w:rsidR="007D20EC" w:rsidRPr="007D20EC" w:rsidRDefault="007D20EC">
      <w:pPr>
        <w:divId w:val="142821905"/>
        <w:rPr>
          <w:rFonts w:ascii="Times New Roman" w:eastAsia="Times New Roman" w:hAnsi="Times New Roman" w:cs="Times New Roman"/>
          <w:noProof/>
        </w:rPr>
      </w:pPr>
      <w:r w:rsidRPr="007D20EC">
        <w:rPr>
          <w:rFonts w:ascii="Times New Roman" w:eastAsia="Times New Roman" w:hAnsi="Times New Roman" w:cs="Times New Roman"/>
          <w:noProof/>
        </w:rPr>
        <w:t>20.</w:t>
      </w:r>
    </w:p>
    <w:p w14:paraId="2A65DD3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Pimm, S. (1982). </w:t>
      </w:r>
      <w:r w:rsidRPr="007D20EC">
        <w:rPr>
          <w:rFonts w:ascii="Times New Roman" w:eastAsia="Times New Roman" w:hAnsi="Times New Roman" w:cs="Times New Roman"/>
          <w:i/>
          <w:iCs/>
          <w:noProof/>
        </w:rPr>
        <w:t>Food webs</w:t>
      </w:r>
      <w:r w:rsidRPr="007D20EC">
        <w:rPr>
          <w:rFonts w:ascii="Times New Roman" w:eastAsia="Times New Roman" w:hAnsi="Times New Roman" w:cs="Times New Roman"/>
          <w:noProof/>
        </w:rPr>
        <w:t>. University of Chicago Press, Chicago, Illinois, U.S.A.</w:t>
      </w:r>
    </w:p>
    <w:p w14:paraId="20E35062" w14:textId="77777777" w:rsidR="007D20EC" w:rsidRPr="007D20EC" w:rsidRDefault="007D20EC">
      <w:pPr>
        <w:divId w:val="292059642"/>
        <w:rPr>
          <w:rFonts w:ascii="Times New Roman" w:eastAsia="Times New Roman" w:hAnsi="Times New Roman" w:cs="Times New Roman"/>
          <w:noProof/>
        </w:rPr>
      </w:pPr>
      <w:r w:rsidRPr="007D20EC">
        <w:rPr>
          <w:rFonts w:ascii="Times New Roman" w:eastAsia="Times New Roman" w:hAnsi="Times New Roman" w:cs="Times New Roman"/>
          <w:noProof/>
        </w:rPr>
        <w:t>21.</w:t>
      </w:r>
    </w:p>
    <w:p w14:paraId="4B8F803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Pimm, S. &amp; Lawton, J. (1978). On feeding on more than one trophic level.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275, 542–544.</w:t>
      </w:r>
    </w:p>
    <w:p w14:paraId="5B35A14E" w14:textId="77777777" w:rsidR="007D20EC" w:rsidRPr="007D20EC" w:rsidRDefault="007D20EC">
      <w:pPr>
        <w:divId w:val="107167533"/>
        <w:rPr>
          <w:rFonts w:ascii="Times New Roman" w:eastAsia="Times New Roman" w:hAnsi="Times New Roman" w:cs="Times New Roman"/>
          <w:noProof/>
        </w:rPr>
      </w:pPr>
      <w:r w:rsidRPr="007D20EC">
        <w:rPr>
          <w:rFonts w:ascii="Times New Roman" w:eastAsia="Times New Roman" w:hAnsi="Times New Roman" w:cs="Times New Roman"/>
          <w:noProof/>
        </w:rPr>
        <w:t>22.</w:t>
      </w:r>
    </w:p>
    <w:p w14:paraId="337A0E72"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Pimm, S.L. &amp; Lawton, J.H. (1977). Number of trophic levels in ecological communities.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268, 329–331.</w:t>
      </w:r>
    </w:p>
    <w:p w14:paraId="6C88EE79" w14:textId="77777777" w:rsidR="007D20EC" w:rsidRPr="007D20EC" w:rsidRDefault="007D20EC">
      <w:pPr>
        <w:divId w:val="894202373"/>
        <w:rPr>
          <w:rFonts w:ascii="Times New Roman" w:eastAsia="Times New Roman" w:hAnsi="Times New Roman" w:cs="Times New Roman"/>
          <w:noProof/>
        </w:rPr>
      </w:pPr>
      <w:r w:rsidRPr="007D20EC">
        <w:rPr>
          <w:rFonts w:ascii="Times New Roman" w:eastAsia="Times New Roman" w:hAnsi="Times New Roman" w:cs="Times New Roman"/>
          <w:noProof/>
        </w:rPr>
        <w:t>23.</w:t>
      </w:r>
    </w:p>
    <w:p w14:paraId="5C318799"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Post, D.M. (2002). The long and short of food-chain length. </w:t>
      </w:r>
      <w:r w:rsidRPr="007D20EC">
        <w:rPr>
          <w:rFonts w:ascii="Times New Roman" w:eastAsia="Times New Roman" w:hAnsi="Times New Roman" w:cs="Times New Roman"/>
          <w:i/>
          <w:iCs/>
          <w:noProof/>
        </w:rPr>
        <w:t>Trends Ecol. Evol.</w:t>
      </w:r>
      <w:r w:rsidRPr="007D20EC">
        <w:rPr>
          <w:rFonts w:ascii="Times New Roman" w:eastAsia="Times New Roman" w:hAnsi="Times New Roman" w:cs="Times New Roman"/>
          <w:noProof/>
        </w:rPr>
        <w:t>, 17, 269–277.</w:t>
      </w:r>
    </w:p>
    <w:p w14:paraId="732BEB4B" w14:textId="77777777" w:rsidR="007D20EC" w:rsidRPr="007D20EC" w:rsidRDefault="007D20EC">
      <w:pPr>
        <w:divId w:val="1368793001"/>
        <w:rPr>
          <w:rFonts w:ascii="Times New Roman" w:eastAsia="Times New Roman" w:hAnsi="Times New Roman" w:cs="Times New Roman"/>
          <w:noProof/>
        </w:rPr>
      </w:pPr>
      <w:r w:rsidRPr="007D20EC">
        <w:rPr>
          <w:rFonts w:ascii="Times New Roman" w:eastAsia="Times New Roman" w:hAnsi="Times New Roman" w:cs="Times New Roman"/>
          <w:noProof/>
        </w:rPr>
        <w:t>24.</w:t>
      </w:r>
    </w:p>
    <w:p w14:paraId="76EE9FF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Post, D.M. (2007). Testing the productive-space hypothesis: rational and power. </w:t>
      </w:r>
      <w:r w:rsidRPr="007D20EC">
        <w:rPr>
          <w:rFonts w:ascii="Times New Roman" w:eastAsia="Times New Roman" w:hAnsi="Times New Roman" w:cs="Times New Roman"/>
          <w:i/>
          <w:iCs/>
          <w:noProof/>
        </w:rPr>
        <w:t>Oecologia</w:t>
      </w:r>
      <w:r w:rsidRPr="007D20EC">
        <w:rPr>
          <w:rFonts w:ascii="Times New Roman" w:eastAsia="Times New Roman" w:hAnsi="Times New Roman" w:cs="Times New Roman"/>
          <w:noProof/>
        </w:rPr>
        <w:t>, 153, 973–984.</w:t>
      </w:r>
    </w:p>
    <w:p w14:paraId="3B7BD385" w14:textId="77777777" w:rsidR="007D20EC" w:rsidRPr="007D20EC" w:rsidRDefault="007D20EC">
      <w:pPr>
        <w:divId w:val="402987538"/>
        <w:rPr>
          <w:rFonts w:ascii="Times New Roman" w:eastAsia="Times New Roman" w:hAnsi="Times New Roman" w:cs="Times New Roman"/>
          <w:noProof/>
        </w:rPr>
      </w:pPr>
      <w:r w:rsidRPr="007D20EC">
        <w:rPr>
          <w:rFonts w:ascii="Times New Roman" w:eastAsia="Times New Roman" w:hAnsi="Times New Roman" w:cs="Times New Roman"/>
          <w:noProof/>
        </w:rPr>
        <w:t>25.</w:t>
      </w:r>
    </w:p>
    <w:p w14:paraId="186E7AD9"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Post, D.M., Pace, M.L. &amp; Hairston, N.G. (2000). Ecosystem size determines food-chain length in lakes. </w:t>
      </w:r>
      <w:r w:rsidRPr="007D20EC">
        <w:rPr>
          <w:rFonts w:ascii="Times New Roman" w:eastAsia="Times New Roman" w:hAnsi="Times New Roman" w:cs="Times New Roman"/>
          <w:i/>
          <w:iCs/>
          <w:noProof/>
        </w:rPr>
        <w:t>Nature</w:t>
      </w:r>
      <w:r w:rsidRPr="007D20EC">
        <w:rPr>
          <w:rFonts w:ascii="Times New Roman" w:eastAsia="Times New Roman" w:hAnsi="Times New Roman" w:cs="Times New Roman"/>
          <w:noProof/>
        </w:rPr>
        <w:t>, 405, 1047–1049.</w:t>
      </w:r>
    </w:p>
    <w:p w14:paraId="616B8F07" w14:textId="77777777" w:rsidR="007D20EC" w:rsidRPr="007D20EC" w:rsidRDefault="007D20EC">
      <w:pPr>
        <w:divId w:val="691879039"/>
        <w:rPr>
          <w:rFonts w:ascii="Times New Roman" w:eastAsia="Times New Roman" w:hAnsi="Times New Roman" w:cs="Times New Roman"/>
          <w:noProof/>
        </w:rPr>
      </w:pPr>
      <w:r w:rsidRPr="007D20EC">
        <w:rPr>
          <w:rFonts w:ascii="Times New Roman" w:eastAsia="Times New Roman" w:hAnsi="Times New Roman" w:cs="Times New Roman"/>
          <w:noProof/>
        </w:rPr>
        <w:t>26.</w:t>
      </w:r>
    </w:p>
    <w:p w14:paraId="765AE238"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R Core Team, R. (2012). R: A Language and Environment for Statistical Computing. </w:t>
      </w:r>
      <w:r w:rsidRPr="007D20EC">
        <w:rPr>
          <w:rFonts w:ascii="Times New Roman" w:eastAsia="Times New Roman" w:hAnsi="Times New Roman" w:cs="Times New Roman"/>
          <w:i/>
          <w:iCs/>
          <w:noProof/>
        </w:rPr>
        <w:t>R Found. Stat. Comput.</w:t>
      </w:r>
    </w:p>
    <w:p w14:paraId="17A58704" w14:textId="77777777" w:rsidR="007D20EC" w:rsidRPr="007D20EC" w:rsidRDefault="007D20EC">
      <w:pPr>
        <w:divId w:val="1891381773"/>
        <w:rPr>
          <w:rFonts w:ascii="Times New Roman" w:eastAsia="Times New Roman" w:hAnsi="Times New Roman" w:cs="Times New Roman"/>
          <w:noProof/>
        </w:rPr>
      </w:pPr>
      <w:r w:rsidRPr="007D20EC">
        <w:rPr>
          <w:rFonts w:ascii="Times New Roman" w:eastAsia="Times New Roman" w:hAnsi="Times New Roman" w:cs="Times New Roman"/>
          <w:noProof/>
        </w:rPr>
        <w:t>27.</w:t>
      </w:r>
    </w:p>
    <w:p w14:paraId="443963EB"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Schoener, T.W. (1989). Food webs from the small to the large: the Robert H. MacArthur award lecture.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70, 1559–1589.</w:t>
      </w:r>
    </w:p>
    <w:p w14:paraId="68BB0270" w14:textId="77777777" w:rsidR="007D20EC" w:rsidRPr="007D20EC" w:rsidRDefault="007D20EC">
      <w:pPr>
        <w:divId w:val="679940002"/>
        <w:rPr>
          <w:rFonts w:ascii="Times New Roman" w:eastAsia="Times New Roman" w:hAnsi="Times New Roman" w:cs="Times New Roman"/>
          <w:noProof/>
        </w:rPr>
      </w:pPr>
      <w:r w:rsidRPr="007D20EC">
        <w:rPr>
          <w:rFonts w:ascii="Times New Roman" w:eastAsia="Times New Roman" w:hAnsi="Times New Roman" w:cs="Times New Roman"/>
          <w:noProof/>
        </w:rPr>
        <w:t>28.</w:t>
      </w:r>
    </w:p>
    <w:p w14:paraId="69597B3F"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Spencer, M. &amp; Warren, P. (1996). The effects of habitat size and productivity on food web structure in small aquatic microcosms. </w:t>
      </w:r>
      <w:r w:rsidRPr="007D20EC">
        <w:rPr>
          <w:rFonts w:ascii="Times New Roman" w:eastAsia="Times New Roman" w:hAnsi="Times New Roman" w:cs="Times New Roman"/>
          <w:i/>
          <w:iCs/>
          <w:noProof/>
        </w:rPr>
        <w:t>Oikos</w:t>
      </w:r>
      <w:r w:rsidRPr="007D20EC">
        <w:rPr>
          <w:rFonts w:ascii="Times New Roman" w:eastAsia="Times New Roman" w:hAnsi="Times New Roman" w:cs="Times New Roman"/>
          <w:noProof/>
        </w:rPr>
        <w:t>, 75, 419–430.</w:t>
      </w:r>
    </w:p>
    <w:p w14:paraId="28DA03B1" w14:textId="77777777" w:rsidR="007D20EC" w:rsidRPr="007D20EC" w:rsidRDefault="007D20EC">
      <w:pPr>
        <w:divId w:val="1227304859"/>
        <w:rPr>
          <w:rFonts w:ascii="Times New Roman" w:eastAsia="Times New Roman" w:hAnsi="Times New Roman" w:cs="Times New Roman"/>
          <w:noProof/>
        </w:rPr>
      </w:pPr>
      <w:r w:rsidRPr="007D20EC">
        <w:rPr>
          <w:rFonts w:ascii="Times New Roman" w:eastAsia="Times New Roman" w:hAnsi="Times New Roman" w:cs="Times New Roman"/>
          <w:noProof/>
        </w:rPr>
        <w:t>29.</w:t>
      </w:r>
    </w:p>
    <w:p w14:paraId="4ECC750B"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Sterner, R.W., Bajpai, A. &amp; Adams, T. (1997). The enigma of food chain length: absence of theoretical evidence for dynamic constraints.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78, 2258–2262.</w:t>
      </w:r>
    </w:p>
    <w:p w14:paraId="14B2F560" w14:textId="77777777" w:rsidR="007D20EC" w:rsidRPr="007D20EC" w:rsidRDefault="007D20EC">
      <w:pPr>
        <w:divId w:val="1374304781"/>
        <w:rPr>
          <w:rFonts w:ascii="Times New Roman" w:eastAsia="Times New Roman" w:hAnsi="Times New Roman" w:cs="Times New Roman"/>
          <w:noProof/>
        </w:rPr>
      </w:pPr>
      <w:r w:rsidRPr="007D20EC">
        <w:rPr>
          <w:rFonts w:ascii="Times New Roman" w:eastAsia="Times New Roman" w:hAnsi="Times New Roman" w:cs="Times New Roman"/>
          <w:noProof/>
        </w:rPr>
        <w:t>30.</w:t>
      </w:r>
    </w:p>
    <w:p w14:paraId="307C1734"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Takimoto, G., Spiller, D. &amp; Post, D. (2008). Ecosystem size, but not disturbance determines food chain length on islands of the Bahamas.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89, 3001–3007.</w:t>
      </w:r>
    </w:p>
    <w:p w14:paraId="2392E9A1" w14:textId="77777777" w:rsidR="007D20EC" w:rsidRPr="007D20EC" w:rsidRDefault="007D20EC">
      <w:pPr>
        <w:divId w:val="499350635"/>
        <w:rPr>
          <w:rFonts w:ascii="Times New Roman" w:eastAsia="Times New Roman" w:hAnsi="Times New Roman" w:cs="Times New Roman"/>
          <w:noProof/>
        </w:rPr>
      </w:pPr>
      <w:r w:rsidRPr="007D20EC">
        <w:rPr>
          <w:rFonts w:ascii="Times New Roman" w:eastAsia="Times New Roman" w:hAnsi="Times New Roman" w:cs="Times New Roman"/>
          <w:noProof/>
        </w:rPr>
        <w:t>31.</w:t>
      </w:r>
    </w:p>
    <w:p w14:paraId="561980C1"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Thompson, R. &amp; Hemberg, M. (2009). The ubiquity of omnivory. </w:t>
      </w:r>
      <w:r w:rsidRPr="007D20EC">
        <w:rPr>
          <w:rFonts w:ascii="Times New Roman" w:eastAsia="Times New Roman" w:hAnsi="Times New Roman" w:cs="Times New Roman"/>
          <w:i/>
          <w:iCs/>
          <w:noProof/>
        </w:rPr>
        <w:t>Verh. Internat. Verein. Limnol.</w:t>
      </w:r>
      <w:r w:rsidRPr="007D20EC">
        <w:rPr>
          <w:rFonts w:ascii="Times New Roman" w:eastAsia="Times New Roman" w:hAnsi="Times New Roman" w:cs="Times New Roman"/>
          <w:noProof/>
        </w:rPr>
        <w:t>, 30, 761–764.</w:t>
      </w:r>
    </w:p>
    <w:p w14:paraId="2B6D5FF4" w14:textId="77777777" w:rsidR="007D20EC" w:rsidRPr="007D20EC" w:rsidRDefault="007D20EC">
      <w:pPr>
        <w:divId w:val="856769738"/>
        <w:rPr>
          <w:rFonts w:ascii="Times New Roman" w:eastAsia="Times New Roman" w:hAnsi="Times New Roman" w:cs="Times New Roman"/>
          <w:noProof/>
        </w:rPr>
      </w:pPr>
      <w:r w:rsidRPr="007D20EC">
        <w:rPr>
          <w:rFonts w:ascii="Times New Roman" w:eastAsia="Times New Roman" w:hAnsi="Times New Roman" w:cs="Times New Roman"/>
          <w:noProof/>
        </w:rPr>
        <w:t>32.</w:t>
      </w:r>
    </w:p>
    <w:p w14:paraId="1E06E670"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Thompson, R.M., Hemberg, M., Starzomski, B.M. &amp; Shurin, J.B. (2007). Trophic levels and trophic tangles: the prevalence of omnivory in real food webs.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88, 612–617.</w:t>
      </w:r>
    </w:p>
    <w:p w14:paraId="09C32584" w14:textId="77777777" w:rsidR="007D20EC" w:rsidRPr="007D20EC" w:rsidRDefault="007D20EC">
      <w:pPr>
        <w:divId w:val="292488004"/>
        <w:rPr>
          <w:rFonts w:ascii="Times New Roman" w:eastAsia="Times New Roman" w:hAnsi="Times New Roman" w:cs="Times New Roman"/>
          <w:noProof/>
        </w:rPr>
      </w:pPr>
      <w:r w:rsidRPr="007D20EC">
        <w:rPr>
          <w:rFonts w:ascii="Times New Roman" w:eastAsia="Times New Roman" w:hAnsi="Times New Roman" w:cs="Times New Roman"/>
          <w:noProof/>
        </w:rPr>
        <w:t>33.</w:t>
      </w:r>
    </w:p>
    <w:p w14:paraId="1E82EFBA"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Ulanowicz, R.E., Holt, R.D. &amp; Barfield, M. (2013). Limits on ecosystem trophic complexity: insights from ecological network analysis. </w:t>
      </w:r>
      <w:r w:rsidRPr="007D20EC">
        <w:rPr>
          <w:rFonts w:ascii="Times New Roman" w:eastAsia="Times New Roman" w:hAnsi="Times New Roman" w:cs="Times New Roman"/>
          <w:i/>
          <w:iCs/>
          <w:noProof/>
        </w:rPr>
        <w:t>Ecol. Lett.</w:t>
      </w:r>
      <w:r w:rsidRPr="007D20EC">
        <w:rPr>
          <w:rFonts w:ascii="Times New Roman" w:eastAsia="Times New Roman" w:hAnsi="Times New Roman" w:cs="Times New Roman"/>
          <w:noProof/>
        </w:rPr>
        <w:t>, 17, 127–136.</w:t>
      </w:r>
    </w:p>
    <w:p w14:paraId="203383F2" w14:textId="77777777" w:rsidR="007D20EC" w:rsidRPr="007D20EC" w:rsidRDefault="007D20EC">
      <w:pPr>
        <w:divId w:val="1613249104"/>
        <w:rPr>
          <w:rFonts w:ascii="Times New Roman" w:eastAsia="Times New Roman" w:hAnsi="Times New Roman" w:cs="Times New Roman"/>
          <w:noProof/>
        </w:rPr>
      </w:pPr>
      <w:r w:rsidRPr="007D20EC">
        <w:rPr>
          <w:rFonts w:ascii="Times New Roman" w:eastAsia="Times New Roman" w:hAnsi="Times New Roman" w:cs="Times New Roman"/>
          <w:noProof/>
        </w:rPr>
        <w:t>34.</w:t>
      </w:r>
    </w:p>
    <w:p w14:paraId="7359986D"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Williams, R.J. &amp; Martinez, N.D. (2004). Limits to trophic levels and omnivory in complex food webs: theory and data.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163, 458–468.</w:t>
      </w:r>
    </w:p>
    <w:p w14:paraId="4F3992AB" w14:textId="77777777" w:rsidR="007D20EC" w:rsidRPr="007D20EC" w:rsidRDefault="007D20EC">
      <w:pPr>
        <w:divId w:val="778913015"/>
        <w:rPr>
          <w:rFonts w:ascii="Times New Roman" w:eastAsia="Times New Roman" w:hAnsi="Times New Roman" w:cs="Times New Roman"/>
          <w:noProof/>
        </w:rPr>
      </w:pPr>
      <w:r w:rsidRPr="007D20EC">
        <w:rPr>
          <w:rFonts w:ascii="Times New Roman" w:eastAsia="Times New Roman" w:hAnsi="Times New Roman" w:cs="Times New Roman"/>
          <w:noProof/>
        </w:rPr>
        <w:t>35.</w:t>
      </w:r>
    </w:p>
    <w:p w14:paraId="6EBC9ABC"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Yodzis, P. (1981). The structure of assembled communities. </w:t>
      </w:r>
      <w:r w:rsidRPr="007D20EC">
        <w:rPr>
          <w:rFonts w:ascii="Times New Roman" w:eastAsia="Times New Roman" w:hAnsi="Times New Roman" w:cs="Times New Roman"/>
          <w:i/>
          <w:iCs/>
          <w:noProof/>
        </w:rPr>
        <w:t>J. Theor. Biol.</w:t>
      </w:r>
      <w:r w:rsidRPr="007D20EC">
        <w:rPr>
          <w:rFonts w:ascii="Times New Roman" w:eastAsia="Times New Roman" w:hAnsi="Times New Roman" w:cs="Times New Roman"/>
          <w:noProof/>
        </w:rPr>
        <w:t>, 92, 103–117.</w:t>
      </w:r>
    </w:p>
    <w:p w14:paraId="54891EB9" w14:textId="77777777" w:rsidR="007D20EC" w:rsidRPr="007D20EC" w:rsidRDefault="007D20EC">
      <w:pPr>
        <w:divId w:val="1227957923"/>
        <w:rPr>
          <w:rFonts w:ascii="Times New Roman" w:eastAsia="Times New Roman" w:hAnsi="Times New Roman" w:cs="Times New Roman"/>
          <w:noProof/>
        </w:rPr>
      </w:pPr>
      <w:r w:rsidRPr="007D20EC">
        <w:rPr>
          <w:rFonts w:ascii="Times New Roman" w:eastAsia="Times New Roman" w:hAnsi="Times New Roman" w:cs="Times New Roman"/>
          <w:noProof/>
        </w:rPr>
        <w:t>36.</w:t>
      </w:r>
    </w:p>
    <w:p w14:paraId="2B6C85EF"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Young, H.S., McCauley, D.J., Dunbar, R.B., Hutson, M.S., Ter-Kuile, A.M. &amp; Dirzo, R. (2013). The roles of productivity and ecosystem size in determining food chain length in tropical terrestrial ecosystems. </w:t>
      </w:r>
      <w:r w:rsidRPr="007D20EC">
        <w:rPr>
          <w:rFonts w:ascii="Times New Roman" w:eastAsia="Times New Roman" w:hAnsi="Times New Roman" w:cs="Times New Roman"/>
          <w:i/>
          <w:iCs/>
          <w:noProof/>
        </w:rPr>
        <w:t>Ecology</w:t>
      </w:r>
      <w:r w:rsidRPr="007D20EC">
        <w:rPr>
          <w:rFonts w:ascii="Times New Roman" w:eastAsia="Times New Roman" w:hAnsi="Times New Roman" w:cs="Times New Roman"/>
          <w:noProof/>
        </w:rPr>
        <w:t>, 94, 692–701.</w:t>
      </w:r>
    </w:p>
    <w:p w14:paraId="7D5AFCC9" w14:textId="77777777" w:rsidR="007D20EC" w:rsidRPr="007D20EC" w:rsidRDefault="007D20EC">
      <w:pPr>
        <w:divId w:val="1174690562"/>
        <w:rPr>
          <w:rFonts w:ascii="Times New Roman" w:eastAsia="Times New Roman" w:hAnsi="Times New Roman" w:cs="Times New Roman"/>
          <w:noProof/>
        </w:rPr>
      </w:pPr>
      <w:r w:rsidRPr="007D20EC">
        <w:rPr>
          <w:rFonts w:ascii="Times New Roman" w:eastAsia="Times New Roman" w:hAnsi="Times New Roman" w:cs="Times New Roman"/>
          <w:noProof/>
        </w:rPr>
        <w:t>37.</w:t>
      </w:r>
    </w:p>
    <w:p w14:paraId="26A0987E" w14:textId="77777777" w:rsidR="007D20EC" w:rsidRPr="007D20EC" w:rsidRDefault="007D20EC">
      <w:pPr>
        <w:divId w:val="1806854263"/>
        <w:rPr>
          <w:rFonts w:ascii="Times New Roman" w:eastAsia="Times New Roman" w:hAnsi="Times New Roman" w:cs="Times New Roman"/>
          <w:noProof/>
        </w:rPr>
      </w:pPr>
      <w:r w:rsidRPr="007D20EC">
        <w:rPr>
          <w:rFonts w:ascii="Times New Roman" w:eastAsia="Times New Roman" w:hAnsi="Times New Roman" w:cs="Times New Roman"/>
          <w:noProof/>
        </w:rPr>
        <w:t xml:space="preserve">Vander Zanden, M., Shuter, B., Lester, N. &amp; Rasmussen, J. (1999). Patterns of food chain length in lakes: a stable isotope study. </w:t>
      </w:r>
      <w:r w:rsidRPr="007D20EC">
        <w:rPr>
          <w:rFonts w:ascii="Times New Roman" w:eastAsia="Times New Roman" w:hAnsi="Times New Roman" w:cs="Times New Roman"/>
          <w:i/>
          <w:iCs/>
          <w:noProof/>
        </w:rPr>
        <w:t>Am. Nat.</w:t>
      </w:r>
      <w:r w:rsidRPr="007D20EC">
        <w:rPr>
          <w:rFonts w:ascii="Times New Roman" w:eastAsia="Times New Roman" w:hAnsi="Times New Roman" w:cs="Times New Roman"/>
          <w:noProof/>
        </w:rPr>
        <w:t xml:space="preserve">, 154, 406–416. </w:t>
      </w:r>
    </w:p>
    <w:p w14:paraId="45125FC6" w14:textId="6AE16940" w:rsidR="001010D9" w:rsidRDefault="001010D9" w:rsidP="007D20EC">
      <w:pPr>
        <w:divId w:val="282854915"/>
        <w:rPr>
          <w:rFonts w:ascii="Times New Roman" w:hAnsi="Times New Roman" w:cs="Times New Roman"/>
        </w:rPr>
      </w:pPr>
      <w:r>
        <w:rPr>
          <w:rFonts w:ascii="Times New Roman" w:hAnsi="Times New Roman" w:cs="Times New Roman"/>
        </w:rPr>
        <w:fldChar w:fldCharType="end"/>
      </w:r>
      <w:r w:rsidR="0008283A">
        <w:rPr>
          <w:rFonts w:ascii="Times New Roman" w:hAnsi="Times New Roman" w:cs="Times New Roman"/>
          <w:b/>
        </w:rPr>
        <w:t>Figure Legends</w:t>
      </w:r>
    </w:p>
    <w:p w14:paraId="0E849A7A" w14:textId="77777777" w:rsidR="0008283A" w:rsidRDefault="0008283A" w:rsidP="007D20EC">
      <w:pPr>
        <w:divId w:val="282854915"/>
        <w:rPr>
          <w:rFonts w:ascii="Times New Roman" w:hAnsi="Times New Roman" w:cs="Times New Roman"/>
        </w:rPr>
      </w:pPr>
    </w:p>
    <w:p w14:paraId="73C2AB61" w14:textId="01723018" w:rsidR="0008283A" w:rsidRPr="0008283A" w:rsidRDefault="0008283A" w:rsidP="007D20EC">
      <w:pPr>
        <w:divId w:val="282854915"/>
        <w:rPr>
          <w:rFonts w:ascii="Times New Roman" w:hAnsi="Times New Roman" w:cs="Times New Roman"/>
          <w:b/>
        </w:rPr>
      </w:pPr>
      <w:r>
        <w:rPr>
          <w:rFonts w:ascii="Times New Roman" w:hAnsi="Times New Roman" w:cs="Times New Roman"/>
          <w:b/>
        </w:rPr>
        <w:t xml:space="preserve">Figure 1: </w:t>
      </w:r>
      <w:bookmarkStart w:id="0" w:name="_GoBack"/>
      <w:bookmarkEnd w:id="0"/>
    </w:p>
    <w:p w14:paraId="1C966E32" w14:textId="77777777" w:rsidR="00FF250B" w:rsidRDefault="00FF250B" w:rsidP="007B0A3A">
      <w:pPr>
        <w:spacing w:line="480" w:lineRule="auto"/>
        <w:rPr>
          <w:rFonts w:ascii="Times New Roman" w:hAnsi="Times New Roman" w:cs="Times New Roman"/>
          <w:b/>
        </w:rPr>
      </w:pPr>
    </w:p>
    <w:p w14:paraId="41AF93AA" w14:textId="77777777" w:rsidR="00FF250B" w:rsidRDefault="00FF250B" w:rsidP="007B0A3A">
      <w:pPr>
        <w:spacing w:line="480" w:lineRule="auto"/>
        <w:rPr>
          <w:rFonts w:ascii="Times New Roman" w:hAnsi="Times New Roman" w:cs="Times New Roman"/>
          <w:b/>
        </w:rPr>
      </w:pPr>
    </w:p>
    <w:p w14:paraId="7E07C49C" w14:textId="7254EF11" w:rsidR="000A49FD" w:rsidRPr="00690433" w:rsidRDefault="000A49FD" w:rsidP="007B0A3A">
      <w:pPr>
        <w:spacing w:line="480" w:lineRule="auto"/>
        <w:rPr>
          <w:rFonts w:ascii="Times New Roman" w:hAnsi="Times New Roman" w:cs="Times New Roman"/>
        </w:rPr>
      </w:pPr>
    </w:p>
    <w:sectPr w:rsidR="000A49FD" w:rsidRPr="00690433" w:rsidSect="0008283A">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1C7ABC" w14:textId="77777777" w:rsidR="007D20EC" w:rsidRDefault="007D20EC" w:rsidP="00374529">
      <w:r>
        <w:separator/>
      </w:r>
    </w:p>
  </w:endnote>
  <w:endnote w:type="continuationSeparator" w:id="0">
    <w:p w14:paraId="36422BD8" w14:textId="77777777" w:rsidR="007D20EC" w:rsidRDefault="007D20EC" w:rsidP="00374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F2195" w14:textId="77777777" w:rsidR="007D20EC" w:rsidRDefault="007D20EC" w:rsidP="000828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03FAF3" w14:textId="77777777" w:rsidR="007D20EC" w:rsidRDefault="007D20EC" w:rsidP="0037452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860935" w14:textId="77777777" w:rsidR="007D20EC" w:rsidRDefault="007D20EC" w:rsidP="000828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283A">
      <w:rPr>
        <w:rStyle w:val="PageNumber"/>
        <w:noProof/>
      </w:rPr>
      <w:t>14</w:t>
    </w:r>
    <w:r>
      <w:rPr>
        <w:rStyle w:val="PageNumber"/>
      </w:rPr>
      <w:fldChar w:fldCharType="end"/>
    </w:r>
  </w:p>
  <w:p w14:paraId="0BA859B4" w14:textId="77777777" w:rsidR="007D20EC" w:rsidRDefault="007D20EC" w:rsidP="0037452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2B18C2" w14:textId="77777777" w:rsidR="007D20EC" w:rsidRDefault="007D20EC" w:rsidP="00374529">
      <w:r>
        <w:separator/>
      </w:r>
    </w:p>
  </w:footnote>
  <w:footnote w:type="continuationSeparator" w:id="0">
    <w:p w14:paraId="2CE6F030" w14:textId="77777777" w:rsidR="007D20EC" w:rsidRDefault="007D20EC" w:rsidP="003745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B1844"/>
    <w:multiLevelType w:val="hybridMultilevel"/>
    <w:tmpl w:val="5E92781C"/>
    <w:lvl w:ilvl="0" w:tplc="E020E44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8497366"/>
    <w:multiLevelType w:val="hybridMultilevel"/>
    <w:tmpl w:val="753E6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25C"/>
    <w:rsid w:val="00020208"/>
    <w:rsid w:val="0003354E"/>
    <w:rsid w:val="000364D9"/>
    <w:rsid w:val="00041222"/>
    <w:rsid w:val="000428C4"/>
    <w:rsid w:val="00043F75"/>
    <w:rsid w:val="0005120D"/>
    <w:rsid w:val="00065CDB"/>
    <w:rsid w:val="000710F6"/>
    <w:rsid w:val="0008283A"/>
    <w:rsid w:val="0009363A"/>
    <w:rsid w:val="000963D5"/>
    <w:rsid w:val="000A49FD"/>
    <w:rsid w:val="000B70FC"/>
    <w:rsid w:val="000C2030"/>
    <w:rsid w:val="000D03D0"/>
    <w:rsid w:val="000D07BA"/>
    <w:rsid w:val="000D7258"/>
    <w:rsid w:val="000F1C90"/>
    <w:rsid w:val="000F4E82"/>
    <w:rsid w:val="001010D9"/>
    <w:rsid w:val="0010205C"/>
    <w:rsid w:val="00110FEA"/>
    <w:rsid w:val="00116D44"/>
    <w:rsid w:val="001340C4"/>
    <w:rsid w:val="00142C1B"/>
    <w:rsid w:val="00153F73"/>
    <w:rsid w:val="00167F09"/>
    <w:rsid w:val="00181C00"/>
    <w:rsid w:val="0018284A"/>
    <w:rsid w:val="00193DB2"/>
    <w:rsid w:val="001A7149"/>
    <w:rsid w:val="001C42DB"/>
    <w:rsid w:val="001D5D98"/>
    <w:rsid w:val="001D783E"/>
    <w:rsid w:val="001E203E"/>
    <w:rsid w:val="001E3FCD"/>
    <w:rsid w:val="00213EE2"/>
    <w:rsid w:val="00227BBC"/>
    <w:rsid w:val="00245978"/>
    <w:rsid w:val="00257CF0"/>
    <w:rsid w:val="002768F5"/>
    <w:rsid w:val="002877D9"/>
    <w:rsid w:val="002927DE"/>
    <w:rsid w:val="00292BA0"/>
    <w:rsid w:val="002B0478"/>
    <w:rsid w:val="002B6210"/>
    <w:rsid w:val="002C53AE"/>
    <w:rsid w:val="002D3645"/>
    <w:rsid w:val="002E33D1"/>
    <w:rsid w:val="00304FBF"/>
    <w:rsid w:val="00305D63"/>
    <w:rsid w:val="00306AB5"/>
    <w:rsid w:val="003320AE"/>
    <w:rsid w:val="00334E1D"/>
    <w:rsid w:val="003371D1"/>
    <w:rsid w:val="00350E08"/>
    <w:rsid w:val="0035354A"/>
    <w:rsid w:val="00357BCB"/>
    <w:rsid w:val="00357EFC"/>
    <w:rsid w:val="00365B8A"/>
    <w:rsid w:val="00374529"/>
    <w:rsid w:val="00374FB1"/>
    <w:rsid w:val="003A16AE"/>
    <w:rsid w:val="003A2CB9"/>
    <w:rsid w:val="003B4D71"/>
    <w:rsid w:val="003C1BC4"/>
    <w:rsid w:val="003C4955"/>
    <w:rsid w:val="003F404F"/>
    <w:rsid w:val="003F783F"/>
    <w:rsid w:val="004003F4"/>
    <w:rsid w:val="004040BD"/>
    <w:rsid w:val="00416F14"/>
    <w:rsid w:val="004214D9"/>
    <w:rsid w:val="00425949"/>
    <w:rsid w:val="004335DF"/>
    <w:rsid w:val="00445B69"/>
    <w:rsid w:val="00455FC3"/>
    <w:rsid w:val="004579F8"/>
    <w:rsid w:val="00464D61"/>
    <w:rsid w:val="004707DB"/>
    <w:rsid w:val="00476123"/>
    <w:rsid w:val="00484364"/>
    <w:rsid w:val="00485BA8"/>
    <w:rsid w:val="00490D44"/>
    <w:rsid w:val="00493103"/>
    <w:rsid w:val="004C18F2"/>
    <w:rsid w:val="004D3568"/>
    <w:rsid w:val="004E0C01"/>
    <w:rsid w:val="004E1ABE"/>
    <w:rsid w:val="004E2154"/>
    <w:rsid w:val="004E419C"/>
    <w:rsid w:val="00515034"/>
    <w:rsid w:val="0051731D"/>
    <w:rsid w:val="005406EB"/>
    <w:rsid w:val="00542A8D"/>
    <w:rsid w:val="005468A9"/>
    <w:rsid w:val="0055341F"/>
    <w:rsid w:val="0055388D"/>
    <w:rsid w:val="005621FE"/>
    <w:rsid w:val="005631D4"/>
    <w:rsid w:val="00564421"/>
    <w:rsid w:val="00566B2C"/>
    <w:rsid w:val="005716BC"/>
    <w:rsid w:val="0057458A"/>
    <w:rsid w:val="005752C5"/>
    <w:rsid w:val="005A68FC"/>
    <w:rsid w:val="005B076B"/>
    <w:rsid w:val="005B3741"/>
    <w:rsid w:val="005B5408"/>
    <w:rsid w:val="005C0717"/>
    <w:rsid w:val="005D277A"/>
    <w:rsid w:val="005D2893"/>
    <w:rsid w:val="005D4E15"/>
    <w:rsid w:val="005D71D2"/>
    <w:rsid w:val="005E02C9"/>
    <w:rsid w:val="005E1568"/>
    <w:rsid w:val="005F3999"/>
    <w:rsid w:val="005F75AB"/>
    <w:rsid w:val="00607BE5"/>
    <w:rsid w:val="006136FA"/>
    <w:rsid w:val="0061419C"/>
    <w:rsid w:val="00616AA6"/>
    <w:rsid w:val="00620266"/>
    <w:rsid w:val="006231A2"/>
    <w:rsid w:val="0063021D"/>
    <w:rsid w:val="00632EBF"/>
    <w:rsid w:val="006415D6"/>
    <w:rsid w:val="00642C31"/>
    <w:rsid w:val="00645450"/>
    <w:rsid w:val="0065188C"/>
    <w:rsid w:val="0065625C"/>
    <w:rsid w:val="00660903"/>
    <w:rsid w:val="0067538B"/>
    <w:rsid w:val="00690433"/>
    <w:rsid w:val="006A082F"/>
    <w:rsid w:val="006B1423"/>
    <w:rsid w:val="006B6D44"/>
    <w:rsid w:val="006C0864"/>
    <w:rsid w:val="0072343E"/>
    <w:rsid w:val="0072486F"/>
    <w:rsid w:val="00726624"/>
    <w:rsid w:val="007266B5"/>
    <w:rsid w:val="00735769"/>
    <w:rsid w:val="00743335"/>
    <w:rsid w:val="00757B7F"/>
    <w:rsid w:val="00775CC6"/>
    <w:rsid w:val="00795958"/>
    <w:rsid w:val="007A0760"/>
    <w:rsid w:val="007A7E8D"/>
    <w:rsid w:val="007B0A3A"/>
    <w:rsid w:val="007B4AB7"/>
    <w:rsid w:val="007C2A44"/>
    <w:rsid w:val="007C60F0"/>
    <w:rsid w:val="007C7233"/>
    <w:rsid w:val="007D20EC"/>
    <w:rsid w:val="007D41E3"/>
    <w:rsid w:val="007E2875"/>
    <w:rsid w:val="007F1F7A"/>
    <w:rsid w:val="00803C6E"/>
    <w:rsid w:val="0080665D"/>
    <w:rsid w:val="00807467"/>
    <w:rsid w:val="008123B2"/>
    <w:rsid w:val="00813C2E"/>
    <w:rsid w:val="00823BD1"/>
    <w:rsid w:val="0083664A"/>
    <w:rsid w:val="0085036E"/>
    <w:rsid w:val="008537B4"/>
    <w:rsid w:val="00863209"/>
    <w:rsid w:val="0086444A"/>
    <w:rsid w:val="0086461E"/>
    <w:rsid w:val="0086771F"/>
    <w:rsid w:val="00870C1C"/>
    <w:rsid w:val="00876C41"/>
    <w:rsid w:val="00877FE7"/>
    <w:rsid w:val="00882EDE"/>
    <w:rsid w:val="008A39FE"/>
    <w:rsid w:val="008A45A1"/>
    <w:rsid w:val="008A4925"/>
    <w:rsid w:val="008A5ED7"/>
    <w:rsid w:val="008B5853"/>
    <w:rsid w:val="008C29D1"/>
    <w:rsid w:val="008C534B"/>
    <w:rsid w:val="008C587E"/>
    <w:rsid w:val="008D0706"/>
    <w:rsid w:val="008D2C91"/>
    <w:rsid w:val="008D3EBC"/>
    <w:rsid w:val="008F4F14"/>
    <w:rsid w:val="008F7E98"/>
    <w:rsid w:val="00903DBE"/>
    <w:rsid w:val="00904F67"/>
    <w:rsid w:val="00911769"/>
    <w:rsid w:val="009168B9"/>
    <w:rsid w:val="00922906"/>
    <w:rsid w:val="009253C9"/>
    <w:rsid w:val="00931B5F"/>
    <w:rsid w:val="00961057"/>
    <w:rsid w:val="0096611B"/>
    <w:rsid w:val="0097138C"/>
    <w:rsid w:val="009721C6"/>
    <w:rsid w:val="00981733"/>
    <w:rsid w:val="0098746D"/>
    <w:rsid w:val="009976BC"/>
    <w:rsid w:val="009B04F6"/>
    <w:rsid w:val="009B0F7B"/>
    <w:rsid w:val="009C36CD"/>
    <w:rsid w:val="009C64C8"/>
    <w:rsid w:val="009D3409"/>
    <w:rsid w:val="009E1B73"/>
    <w:rsid w:val="009E5916"/>
    <w:rsid w:val="009E6468"/>
    <w:rsid w:val="009F15FF"/>
    <w:rsid w:val="009F32B8"/>
    <w:rsid w:val="009F678F"/>
    <w:rsid w:val="00A02457"/>
    <w:rsid w:val="00A046A3"/>
    <w:rsid w:val="00A05A39"/>
    <w:rsid w:val="00A13350"/>
    <w:rsid w:val="00A228B3"/>
    <w:rsid w:val="00A230E8"/>
    <w:rsid w:val="00A24DCE"/>
    <w:rsid w:val="00A4217E"/>
    <w:rsid w:val="00A4251F"/>
    <w:rsid w:val="00A6116C"/>
    <w:rsid w:val="00A9033A"/>
    <w:rsid w:val="00A90E12"/>
    <w:rsid w:val="00A93FB7"/>
    <w:rsid w:val="00AB5473"/>
    <w:rsid w:val="00AB62F8"/>
    <w:rsid w:val="00AD05AC"/>
    <w:rsid w:val="00AD7F02"/>
    <w:rsid w:val="00AF1DED"/>
    <w:rsid w:val="00B00A28"/>
    <w:rsid w:val="00B128B0"/>
    <w:rsid w:val="00B26E64"/>
    <w:rsid w:val="00B41A0D"/>
    <w:rsid w:val="00B50D33"/>
    <w:rsid w:val="00B62B49"/>
    <w:rsid w:val="00BA79E0"/>
    <w:rsid w:val="00BC333F"/>
    <w:rsid w:val="00BD0C5B"/>
    <w:rsid w:val="00BE61AD"/>
    <w:rsid w:val="00BE770D"/>
    <w:rsid w:val="00BF5E2F"/>
    <w:rsid w:val="00C013E0"/>
    <w:rsid w:val="00C04581"/>
    <w:rsid w:val="00C21990"/>
    <w:rsid w:val="00C306EE"/>
    <w:rsid w:val="00C44C78"/>
    <w:rsid w:val="00C45E06"/>
    <w:rsid w:val="00C51313"/>
    <w:rsid w:val="00C668C3"/>
    <w:rsid w:val="00C71A5C"/>
    <w:rsid w:val="00C91C18"/>
    <w:rsid w:val="00C96915"/>
    <w:rsid w:val="00CB190D"/>
    <w:rsid w:val="00CB5D53"/>
    <w:rsid w:val="00CB74A8"/>
    <w:rsid w:val="00CC6551"/>
    <w:rsid w:val="00CC666D"/>
    <w:rsid w:val="00CE2A40"/>
    <w:rsid w:val="00CE2F0A"/>
    <w:rsid w:val="00CF326E"/>
    <w:rsid w:val="00CF7447"/>
    <w:rsid w:val="00D1672B"/>
    <w:rsid w:val="00D4244E"/>
    <w:rsid w:val="00D548AE"/>
    <w:rsid w:val="00D549E7"/>
    <w:rsid w:val="00D54C4B"/>
    <w:rsid w:val="00D65CAF"/>
    <w:rsid w:val="00D76848"/>
    <w:rsid w:val="00D87D87"/>
    <w:rsid w:val="00D90C19"/>
    <w:rsid w:val="00D914C4"/>
    <w:rsid w:val="00D9622D"/>
    <w:rsid w:val="00D97895"/>
    <w:rsid w:val="00DA3A31"/>
    <w:rsid w:val="00DB06BB"/>
    <w:rsid w:val="00DC42DD"/>
    <w:rsid w:val="00DC433F"/>
    <w:rsid w:val="00DC4394"/>
    <w:rsid w:val="00DC717E"/>
    <w:rsid w:val="00DE4444"/>
    <w:rsid w:val="00DF2698"/>
    <w:rsid w:val="00DF4D5E"/>
    <w:rsid w:val="00E02C08"/>
    <w:rsid w:val="00E06EFB"/>
    <w:rsid w:val="00E16B2A"/>
    <w:rsid w:val="00E3348A"/>
    <w:rsid w:val="00E36DAE"/>
    <w:rsid w:val="00E62AF0"/>
    <w:rsid w:val="00E67980"/>
    <w:rsid w:val="00E803A0"/>
    <w:rsid w:val="00E812F4"/>
    <w:rsid w:val="00E92C02"/>
    <w:rsid w:val="00EA590C"/>
    <w:rsid w:val="00EB6115"/>
    <w:rsid w:val="00ED1C47"/>
    <w:rsid w:val="00EE1408"/>
    <w:rsid w:val="00EE25BB"/>
    <w:rsid w:val="00EE5523"/>
    <w:rsid w:val="00F04A29"/>
    <w:rsid w:val="00F32EB8"/>
    <w:rsid w:val="00F368E2"/>
    <w:rsid w:val="00F52614"/>
    <w:rsid w:val="00F574A0"/>
    <w:rsid w:val="00F63550"/>
    <w:rsid w:val="00F76696"/>
    <w:rsid w:val="00F83D69"/>
    <w:rsid w:val="00F97692"/>
    <w:rsid w:val="00F97B1E"/>
    <w:rsid w:val="00FA0645"/>
    <w:rsid w:val="00FA26A5"/>
    <w:rsid w:val="00FB0AC7"/>
    <w:rsid w:val="00FB64BA"/>
    <w:rsid w:val="00FB7AC3"/>
    <w:rsid w:val="00FC4C01"/>
    <w:rsid w:val="00FD2101"/>
    <w:rsid w:val="00FF250B"/>
    <w:rsid w:val="00FF7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C89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0645"/>
    <w:rPr>
      <w:color w:val="808080"/>
    </w:rPr>
  </w:style>
  <w:style w:type="paragraph" w:styleId="BalloonText">
    <w:name w:val="Balloon Text"/>
    <w:basedOn w:val="Normal"/>
    <w:link w:val="BalloonTextChar"/>
    <w:uiPriority w:val="99"/>
    <w:semiHidden/>
    <w:unhideWhenUsed/>
    <w:rsid w:val="00FA064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0645"/>
    <w:rPr>
      <w:rFonts w:ascii="Lucida Grande" w:hAnsi="Lucida Grande"/>
      <w:sz w:val="18"/>
      <w:szCs w:val="18"/>
    </w:rPr>
  </w:style>
  <w:style w:type="character" w:styleId="LineNumber">
    <w:name w:val="line number"/>
    <w:basedOn w:val="DefaultParagraphFont"/>
    <w:uiPriority w:val="99"/>
    <w:semiHidden/>
    <w:unhideWhenUsed/>
    <w:rsid w:val="00813C2E"/>
  </w:style>
  <w:style w:type="paragraph" w:styleId="ListParagraph">
    <w:name w:val="List Paragraph"/>
    <w:basedOn w:val="Normal"/>
    <w:uiPriority w:val="34"/>
    <w:qFormat/>
    <w:rsid w:val="00870C1C"/>
    <w:pPr>
      <w:ind w:left="720"/>
      <w:contextualSpacing/>
    </w:pPr>
  </w:style>
  <w:style w:type="paragraph" w:styleId="Footer">
    <w:name w:val="footer"/>
    <w:basedOn w:val="Normal"/>
    <w:link w:val="FooterChar"/>
    <w:uiPriority w:val="99"/>
    <w:unhideWhenUsed/>
    <w:rsid w:val="00374529"/>
    <w:pPr>
      <w:tabs>
        <w:tab w:val="center" w:pos="4320"/>
        <w:tab w:val="right" w:pos="8640"/>
      </w:tabs>
    </w:pPr>
  </w:style>
  <w:style w:type="character" w:customStyle="1" w:styleId="FooterChar">
    <w:name w:val="Footer Char"/>
    <w:basedOn w:val="DefaultParagraphFont"/>
    <w:link w:val="Footer"/>
    <w:uiPriority w:val="99"/>
    <w:rsid w:val="00374529"/>
  </w:style>
  <w:style w:type="character" w:styleId="PageNumber">
    <w:name w:val="page number"/>
    <w:basedOn w:val="DefaultParagraphFont"/>
    <w:uiPriority w:val="99"/>
    <w:semiHidden/>
    <w:unhideWhenUsed/>
    <w:rsid w:val="00374529"/>
  </w:style>
  <w:style w:type="paragraph" w:styleId="Header">
    <w:name w:val="header"/>
    <w:basedOn w:val="Normal"/>
    <w:link w:val="HeaderChar"/>
    <w:uiPriority w:val="99"/>
    <w:unhideWhenUsed/>
    <w:rsid w:val="007B4AB7"/>
    <w:pPr>
      <w:tabs>
        <w:tab w:val="center" w:pos="4320"/>
        <w:tab w:val="right" w:pos="8640"/>
      </w:tabs>
    </w:pPr>
  </w:style>
  <w:style w:type="character" w:customStyle="1" w:styleId="HeaderChar">
    <w:name w:val="Header Char"/>
    <w:basedOn w:val="DefaultParagraphFont"/>
    <w:link w:val="Header"/>
    <w:uiPriority w:val="99"/>
    <w:rsid w:val="007B4AB7"/>
  </w:style>
  <w:style w:type="character" w:styleId="CommentReference">
    <w:name w:val="annotation reference"/>
    <w:basedOn w:val="DefaultParagraphFont"/>
    <w:uiPriority w:val="99"/>
    <w:semiHidden/>
    <w:unhideWhenUsed/>
    <w:rsid w:val="00455FC3"/>
    <w:rPr>
      <w:sz w:val="18"/>
      <w:szCs w:val="18"/>
    </w:rPr>
  </w:style>
  <w:style w:type="paragraph" w:styleId="CommentText">
    <w:name w:val="annotation text"/>
    <w:basedOn w:val="Normal"/>
    <w:link w:val="CommentTextChar"/>
    <w:uiPriority w:val="99"/>
    <w:semiHidden/>
    <w:unhideWhenUsed/>
    <w:rsid w:val="00455FC3"/>
  </w:style>
  <w:style w:type="character" w:customStyle="1" w:styleId="CommentTextChar">
    <w:name w:val="Comment Text Char"/>
    <w:basedOn w:val="DefaultParagraphFont"/>
    <w:link w:val="CommentText"/>
    <w:uiPriority w:val="99"/>
    <w:semiHidden/>
    <w:rsid w:val="00455FC3"/>
  </w:style>
  <w:style w:type="paragraph" w:styleId="CommentSubject">
    <w:name w:val="annotation subject"/>
    <w:basedOn w:val="CommentText"/>
    <w:next w:val="CommentText"/>
    <w:link w:val="CommentSubjectChar"/>
    <w:uiPriority w:val="99"/>
    <w:semiHidden/>
    <w:unhideWhenUsed/>
    <w:rsid w:val="00455FC3"/>
    <w:rPr>
      <w:b/>
      <w:bCs/>
      <w:sz w:val="20"/>
      <w:szCs w:val="20"/>
    </w:rPr>
  </w:style>
  <w:style w:type="character" w:customStyle="1" w:styleId="CommentSubjectChar">
    <w:name w:val="Comment Subject Char"/>
    <w:basedOn w:val="CommentTextChar"/>
    <w:link w:val="CommentSubject"/>
    <w:uiPriority w:val="99"/>
    <w:semiHidden/>
    <w:rsid w:val="00455FC3"/>
    <w:rPr>
      <w:b/>
      <w:bCs/>
      <w:sz w:val="20"/>
      <w:szCs w:val="20"/>
    </w:rPr>
  </w:style>
  <w:style w:type="paragraph" w:styleId="FootnoteText">
    <w:name w:val="footnote text"/>
    <w:basedOn w:val="Normal"/>
    <w:link w:val="FootnoteTextChar"/>
    <w:uiPriority w:val="99"/>
    <w:unhideWhenUsed/>
    <w:rsid w:val="000963D5"/>
  </w:style>
  <w:style w:type="character" w:customStyle="1" w:styleId="FootnoteTextChar">
    <w:name w:val="Footnote Text Char"/>
    <w:basedOn w:val="DefaultParagraphFont"/>
    <w:link w:val="FootnoteText"/>
    <w:uiPriority w:val="99"/>
    <w:rsid w:val="000963D5"/>
  </w:style>
  <w:style w:type="character" w:styleId="FootnoteReference">
    <w:name w:val="footnote reference"/>
    <w:basedOn w:val="DefaultParagraphFont"/>
    <w:uiPriority w:val="99"/>
    <w:unhideWhenUsed/>
    <w:rsid w:val="000963D5"/>
    <w:rPr>
      <w:vertAlign w:val="superscript"/>
    </w:rPr>
  </w:style>
  <w:style w:type="character" w:styleId="Hyperlink">
    <w:name w:val="Hyperlink"/>
    <w:basedOn w:val="DefaultParagraphFont"/>
    <w:uiPriority w:val="99"/>
    <w:unhideWhenUsed/>
    <w:rsid w:val="005F75A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0645"/>
    <w:rPr>
      <w:color w:val="808080"/>
    </w:rPr>
  </w:style>
  <w:style w:type="paragraph" w:styleId="BalloonText">
    <w:name w:val="Balloon Text"/>
    <w:basedOn w:val="Normal"/>
    <w:link w:val="BalloonTextChar"/>
    <w:uiPriority w:val="99"/>
    <w:semiHidden/>
    <w:unhideWhenUsed/>
    <w:rsid w:val="00FA0645"/>
    <w:rPr>
      <w:rFonts w:ascii="Lucida Grande" w:hAnsi="Lucida Grande"/>
      <w:sz w:val="18"/>
      <w:szCs w:val="18"/>
    </w:rPr>
  </w:style>
  <w:style w:type="character" w:customStyle="1" w:styleId="BalloonTextChar">
    <w:name w:val="Balloon Text Char"/>
    <w:basedOn w:val="DefaultParagraphFont"/>
    <w:link w:val="BalloonText"/>
    <w:uiPriority w:val="99"/>
    <w:semiHidden/>
    <w:rsid w:val="00FA0645"/>
    <w:rPr>
      <w:rFonts w:ascii="Lucida Grande" w:hAnsi="Lucida Grande"/>
      <w:sz w:val="18"/>
      <w:szCs w:val="18"/>
    </w:rPr>
  </w:style>
  <w:style w:type="character" w:styleId="LineNumber">
    <w:name w:val="line number"/>
    <w:basedOn w:val="DefaultParagraphFont"/>
    <w:uiPriority w:val="99"/>
    <w:semiHidden/>
    <w:unhideWhenUsed/>
    <w:rsid w:val="00813C2E"/>
  </w:style>
  <w:style w:type="paragraph" w:styleId="ListParagraph">
    <w:name w:val="List Paragraph"/>
    <w:basedOn w:val="Normal"/>
    <w:uiPriority w:val="34"/>
    <w:qFormat/>
    <w:rsid w:val="00870C1C"/>
    <w:pPr>
      <w:ind w:left="720"/>
      <w:contextualSpacing/>
    </w:pPr>
  </w:style>
  <w:style w:type="paragraph" w:styleId="Footer">
    <w:name w:val="footer"/>
    <w:basedOn w:val="Normal"/>
    <w:link w:val="FooterChar"/>
    <w:uiPriority w:val="99"/>
    <w:unhideWhenUsed/>
    <w:rsid w:val="00374529"/>
    <w:pPr>
      <w:tabs>
        <w:tab w:val="center" w:pos="4320"/>
        <w:tab w:val="right" w:pos="8640"/>
      </w:tabs>
    </w:pPr>
  </w:style>
  <w:style w:type="character" w:customStyle="1" w:styleId="FooterChar">
    <w:name w:val="Footer Char"/>
    <w:basedOn w:val="DefaultParagraphFont"/>
    <w:link w:val="Footer"/>
    <w:uiPriority w:val="99"/>
    <w:rsid w:val="00374529"/>
  </w:style>
  <w:style w:type="character" w:styleId="PageNumber">
    <w:name w:val="page number"/>
    <w:basedOn w:val="DefaultParagraphFont"/>
    <w:uiPriority w:val="99"/>
    <w:semiHidden/>
    <w:unhideWhenUsed/>
    <w:rsid w:val="00374529"/>
  </w:style>
  <w:style w:type="paragraph" w:styleId="Header">
    <w:name w:val="header"/>
    <w:basedOn w:val="Normal"/>
    <w:link w:val="HeaderChar"/>
    <w:uiPriority w:val="99"/>
    <w:unhideWhenUsed/>
    <w:rsid w:val="007B4AB7"/>
    <w:pPr>
      <w:tabs>
        <w:tab w:val="center" w:pos="4320"/>
        <w:tab w:val="right" w:pos="8640"/>
      </w:tabs>
    </w:pPr>
  </w:style>
  <w:style w:type="character" w:customStyle="1" w:styleId="HeaderChar">
    <w:name w:val="Header Char"/>
    <w:basedOn w:val="DefaultParagraphFont"/>
    <w:link w:val="Header"/>
    <w:uiPriority w:val="99"/>
    <w:rsid w:val="007B4AB7"/>
  </w:style>
  <w:style w:type="character" w:styleId="CommentReference">
    <w:name w:val="annotation reference"/>
    <w:basedOn w:val="DefaultParagraphFont"/>
    <w:uiPriority w:val="99"/>
    <w:semiHidden/>
    <w:unhideWhenUsed/>
    <w:rsid w:val="00455FC3"/>
    <w:rPr>
      <w:sz w:val="18"/>
      <w:szCs w:val="18"/>
    </w:rPr>
  </w:style>
  <w:style w:type="paragraph" w:styleId="CommentText">
    <w:name w:val="annotation text"/>
    <w:basedOn w:val="Normal"/>
    <w:link w:val="CommentTextChar"/>
    <w:uiPriority w:val="99"/>
    <w:semiHidden/>
    <w:unhideWhenUsed/>
    <w:rsid w:val="00455FC3"/>
  </w:style>
  <w:style w:type="character" w:customStyle="1" w:styleId="CommentTextChar">
    <w:name w:val="Comment Text Char"/>
    <w:basedOn w:val="DefaultParagraphFont"/>
    <w:link w:val="CommentText"/>
    <w:uiPriority w:val="99"/>
    <w:semiHidden/>
    <w:rsid w:val="00455FC3"/>
  </w:style>
  <w:style w:type="paragraph" w:styleId="CommentSubject">
    <w:name w:val="annotation subject"/>
    <w:basedOn w:val="CommentText"/>
    <w:next w:val="CommentText"/>
    <w:link w:val="CommentSubjectChar"/>
    <w:uiPriority w:val="99"/>
    <w:semiHidden/>
    <w:unhideWhenUsed/>
    <w:rsid w:val="00455FC3"/>
    <w:rPr>
      <w:b/>
      <w:bCs/>
      <w:sz w:val="20"/>
      <w:szCs w:val="20"/>
    </w:rPr>
  </w:style>
  <w:style w:type="character" w:customStyle="1" w:styleId="CommentSubjectChar">
    <w:name w:val="Comment Subject Char"/>
    <w:basedOn w:val="CommentTextChar"/>
    <w:link w:val="CommentSubject"/>
    <w:uiPriority w:val="99"/>
    <w:semiHidden/>
    <w:rsid w:val="00455FC3"/>
    <w:rPr>
      <w:b/>
      <w:bCs/>
      <w:sz w:val="20"/>
      <w:szCs w:val="20"/>
    </w:rPr>
  </w:style>
  <w:style w:type="paragraph" w:styleId="FootnoteText">
    <w:name w:val="footnote text"/>
    <w:basedOn w:val="Normal"/>
    <w:link w:val="FootnoteTextChar"/>
    <w:uiPriority w:val="99"/>
    <w:unhideWhenUsed/>
    <w:rsid w:val="000963D5"/>
  </w:style>
  <w:style w:type="character" w:customStyle="1" w:styleId="FootnoteTextChar">
    <w:name w:val="Footnote Text Char"/>
    <w:basedOn w:val="DefaultParagraphFont"/>
    <w:link w:val="FootnoteText"/>
    <w:uiPriority w:val="99"/>
    <w:rsid w:val="000963D5"/>
  </w:style>
  <w:style w:type="character" w:styleId="FootnoteReference">
    <w:name w:val="footnote reference"/>
    <w:basedOn w:val="DefaultParagraphFont"/>
    <w:uiPriority w:val="99"/>
    <w:unhideWhenUsed/>
    <w:rsid w:val="000963D5"/>
    <w:rPr>
      <w:vertAlign w:val="superscript"/>
    </w:rPr>
  </w:style>
  <w:style w:type="character" w:styleId="Hyperlink">
    <w:name w:val="Hyperlink"/>
    <w:basedOn w:val="DefaultParagraphFont"/>
    <w:uiPriority w:val="99"/>
    <w:unhideWhenUsed/>
    <w:rsid w:val="005F75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986408">
      <w:bodyDiv w:val="1"/>
      <w:marLeft w:val="0"/>
      <w:marRight w:val="0"/>
      <w:marTop w:val="0"/>
      <w:marBottom w:val="0"/>
      <w:divBdr>
        <w:top w:val="none" w:sz="0" w:space="0" w:color="auto"/>
        <w:left w:val="none" w:sz="0" w:space="0" w:color="auto"/>
        <w:bottom w:val="none" w:sz="0" w:space="0" w:color="auto"/>
        <w:right w:val="none" w:sz="0" w:space="0" w:color="auto"/>
      </w:divBdr>
      <w:divsChild>
        <w:div w:id="1773629989">
          <w:marLeft w:val="0"/>
          <w:marRight w:val="0"/>
          <w:marTop w:val="0"/>
          <w:marBottom w:val="0"/>
          <w:divBdr>
            <w:top w:val="none" w:sz="0" w:space="0" w:color="auto"/>
            <w:left w:val="none" w:sz="0" w:space="0" w:color="auto"/>
            <w:bottom w:val="none" w:sz="0" w:space="0" w:color="auto"/>
            <w:right w:val="none" w:sz="0" w:space="0" w:color="auto"/>
          </w:divBdr>
          <w:divsChild>
            <w:div w:id="2082437241">
              <w:marLeft w:val="0"/>
              <w:marRight w:val="0"/>
              <w:marTop w:val="0"/>
              <w:marBottom w:val="0"/>
              <w:divBdr>
                <w:top w:val="none" w:sz="0" w:space="0" w:color="auto"/>
                <w:left w:val="none" w:sz="0" w:space="0" w:color="auto"/>
                <w:bottom w:val="none" w:sz="0" w:space="0" w:color="auto"/>
                <w:right w:val="none" w:sz="0" w:space="0" w:color="auto"/>
              </w:divBdr>
              <w:divsChild>
                <w:div w:id="1276249036">
                  <w:marLeft w:val="0"/>
                  <w:marRight w:val="0"/>
                  <w:marTop w:val="0"/>
                  <w:marBottom w:val="0"/>
                  <w:divBdr>
                    <w:top w:val="none" w:sz="0" w:space="0" w:color="auto"/>
                    <w:left w:val="none" w:sz="0" w:space="0" w:color="auto"/>
                    <w:bottom w:val="none" w:sz="0" w:space="0" w:color="auto"/>
                    <w:right w:val="none" w:sz="0" w:space="0" w:color="auto"/>
                  </w:divBdr>
                  <w:divsChild>
                    <w:div w:id="1270040488">
                      <w:marLeft w:val="0"/>
                      <w:marRight w:val="0"/>
                      <w:marTop w:val="0"/>
                      <w:marBottom w:val="0"/>
                      <w:divBdr>
                        <w:top w:val="none" w:sz="0" w:space="0" w:color="auto"/>
                        <w:left w:val="none" w:sz="0" w:space="0" w:color="auto"/>
                        <w:bottom w:val="none" w:sz="0" w:space="0" w:color="auto"/>
                        <w:right w:val="none" w:sz="0" w:space="0" w:color="auto"/>
                      </w:divBdr>
                      <w:divsChild>
                        <w:div w:id="787436867">
                          <w:marLeft w:val="0"/>
                          <w:marRight w:val="0"/>
                          <w:marTop w:val="0"/>
                          <w:marBottom w:val="0"/>
                          <w:divBdr>
                            <w:top w:val="none" w:sz="0" w:space="0" w:color="auto"/>
                            <w:left w:val="none" w:sz="0" w:space="0" w:color="auto"/>
                            <w:bottom w:val="none" w:sz="0" w:space="0" w:color="auto"/>
                            <w:right w:val="none" w:sz="0" w:space="0" w:color="auto"/>
                          </w:divBdr>
                          <w:divsChild>
                            <w:div w:id="557134182">
                              <w:marLeft w:val="0"/>
                              <w:marRight w:val="0"/>
                              <w:marTop w:val="0"/>
                              <w:marBottom w:val="0"/>
                              <w:divBdr>
                                <w:top w:val="none" w:sz="0" w:space="0" w:color="auto"/>
                                <w:left w:val="none" w:sz="0" w:space="0" w:color="auto"/>
                                <w:bottom w:val="none" w:sz="0" w:space="0" w:color="auto"/>
                                <w:right w:val="none" w:sz="0" w:space="0" w:color="auto"/>
                              </w:divBdr>
                              <w:divsChild>
                                <w:div w:id="686640142">
                                  <w:marLeft w:val="0"/>
                                  <w:marRight w:val="0"/>
                                  <w:marTop w:val="0"/>
                                  <w:marBottom w:val="0"/>
                                  <w:divBdr>
                                    <w:top w:val="none" w:sz="0" w:space="0" w:color="auto"/>
                                    <w:left w:val="none" w:sz="0" w:space="0" w:color="auto"/>
                                    <w:bottom w:val="none" w:sz="0" w:space="0" w:color="auto"/>
                                    <w:right w:val="none" w:sz="0" w:space="0" w:color="auto"/>
                                  </w:divBdr>
                                  <w:divsChild>
                                    <w:div w:id="1388839718">
                                      <w:marLeft w:val="0"/>
                                      <w:marRight w:val="0"/>
                                      <w:marTop w:val="0"/>
                                      <w:marBottom w:val="0"/>
                                      <w:divBdr>
                                        <w:top w:val="none" w:sz="0" w:space="0" w:color="auto"/>
                                        <w:left w:val="none" w:sz="0" w:space="0" w:color="auto"/>
                                        <w:bottom w:val="none" w:sz="0" w:space="0" w:color="auto"/>
                                        <w:right w:val="none" w:sz="0" w:space="0" w:color="auto"/>
                                      </w:divBdr>
                                      <w:divsChild>
                                        <w:div w:id="1448618046">
                                          <w:marLeft w:val="0"/>
                                          <w:marRight w:val="0"/>
                                          <w:marTop w:val="0"/>
                                          <w:marBottom w:val="0"/>
                                          <w:divBdr>
                                            <w:top w:val="none" w:sz="0" w:space="0" w:color="auto"/>
                                            <w:left w:val="none" w:sz="0" w:space="0" w:color="auto"/>
                                            <w:bottom w:val="none" w:sz="0" w:space="0" w:color="auto"/>
                                            <w:right w:val="none" w:sz="0" w:space="0" w:color="auto"/>
                                          </w:divBdr>
                                          <w:divsChild>
                                            <w:div w:id="1499299480">
                                              <w:marLeft w:val="0"/>
                                              <w:marRight w:val="0"/>
                                              <w:marTop w:val="0"/>
                                              <w:marBottom w:val="0"/>
                                              <w:divBdr>
                                                <w:top w:val="none" w:sz="0" w:space="0" w:color="auto"/>
                                                <w:left w:val="none" w:sz="0" w:space="0" w:color="auto"/>
                                                <w:bottom w:val="none" w:sz="0" w:space="0" w:color="auto"/>
                                                <w:right w:val="none" w:sz="0" w:space="0" w:color="auto"/>
                                              </w:divBdr>
                                              <w:divsChild>
                                                <w:div w:id="1146360880">
                                                  <w:marLeft w:val="0"/>
                                                  <w:marRight w:val="0"/>
                                                  <w:marTop w:val="0"/>
                                                  <w:marBottom w:val="0"/>
                                                  <w:divBdr>
                                                    <w:top w:val="none" w:sz="0" w:space="0" w:color="auto"/>
                                                    <w:left w:val="none" w:sz="0" w:space="0" w:color="auto"/>
                                                    <w:bottom w:val="none" w:sz="0" w:space="0" w:color="auto"/>
                                                    <w:right w:val="none" w:sz="0" w:space="0" w:color="auto"/>
                                                  </w:divBdr>
                                                  <w:divsChild>
                                                    <w:div w:id="2007852881">
                                                      <w:marLeft w:val="0"/>
                                                      <w:marRight w:val="0"/>
                                                      <w:marTop w:val="0"/>
                                                      <w:marBottom w:val="0"/>
                                                      <w:divBdr>
                                                        <w:top w:val="none" w:sz="0" w:space="0" w:color="auto"/>
                                                        <w:left w:val="none" w:sz="0" w:space="0" w:color="auto"/>
                                                        <w:bottom w:val="none" w:sz="0" w:space="0" w:color="auto"/>
                                                        <w:right w:val="none" w:sz="0" w:space="0" w:color="auto"/>
                                                      </w:divBdr>
                                                      <w:divsChild>
                                                        <w:div w:id="1859659814">
                                                          <w:marLeft w:val="0"/>
                                                          <w:marRight w:val="0"/>
                                                          <w:marTop w:val="0"/>
                                                          <w:marBottom w:val="0"/>
                                                          <w:divBdr>
                                                            <w:top w:val="none" w:sz="0" w:space="0" w:color="auto"/>
                                                            <w:left w:val="none" w:sz="0" w:space="0" w:color="auto"/>
                                                            <w:bottom w:val="none" w:sz="0" w:space="0" w:color="auto"/>
                                                            <w:right w:val="none" w:sz="0" w:space="0" w:color="auto"/>
                                                          </w:divBdr>
                                                          <w:divsChild>
                                                            <w:div w:id="412705316">
                                                              <w:marLeft w:val="0"/>
                                                              <w:marRight w:val="0"/>
                                                              <w:marTop w:val="0"/>
                                                              <w:marBottom w:val="0"/>
                                                              <w:divBdr>
                                                                <w:top w:val="none" w:sz="0" w:space="0" w:color="auto"/>
                                                                <w:left w:val="none" w:sz="0" w:space="0" w:color="auto"/>
                                                                <w:bottom w:val="none" w:sz="0" w:space="0" w:color="auto"/>
                                                                <w:right w:val="none" w:sz="0" w:space="0" w:color="auto"/>
                                                              </w:divBdr>
                                                              <w:divsChild>
                                                                <w:div w:id="1379009223">
                                                                  <w:marLeft w:val="0"/>
                                                                  <w:marRight w:val="0"/>
                                                                  <w:marTop w:val="0"/>
                                                                  <w:marBottom w:val="0"/>
                                                                  <w:divBdr>
                                                                    <w:top w:val="none" w:sz="0" w:space="0" w:color="auto"/>
                                                                    <w:left w:val="none" w:sz="0" w:space="0" w:color="auto"/>
                                                                    <w:bottom w:val="none" w:sz="0" w:space="0" w:color="auto"/>
                                                                    <w:right w:val="none" w:sz="0" w:space="0" w:color="auto"/>
                                                                  </w:divBdr>
                                                                  <w:divsChild>
                                                                    <w:div w:id="1309358105">
                                                                      <w:marLeft w:val="0"/>
                                                                      <w:marRight w:val="0"/>
                                                                      <w:marTop w:val="0"/>
                                                                      <w:marBottom w:val="0"/>
                                                                      <w:divBdr>
                                                                        <w:top w:val="none" w:sz="0" w:space="0" w:color="auto"/>
                                                                        <w:left w:val="none" w:sz="0" w:space="0" w:color="auto"/>
                                                                        <w:bottom w:val="none" w:sz="0" w:space="0" w:color="auto"/>
                                                                        <w:right w:val="none" w:sz="0" w:space="0" w:color="auto"/>
                                                                      </w:divBdr>
                                                                      <w:divsChild>
                                                                        <w:div w:id="1703938176">
                                                                          <w:marLeft w:val="0"/>
                                                                          <w:marRight w:val="0"/>
                                                                          <w:marTop w:val="0"/>
                                                                          <w:marBottom w:val="0"/>
                                                                          <w:divBdr>
                                                                            <w:top w:val="none" w:sz="0" w:space="0" w:color="auto"/>
                                                                            <w:left w:val="none" w:sz="0" w:space="0" w:color="auto"/>
                                                                            <w:bottom w:val="none" w:sz="0" w:space="0" w:color="auto"/>
                                                                            <w:right w:val="none" w:sz="0" w:space="0" w:color="auto"/>
                                                                          </w:divBdr>
                                                                          <w:divsChild>
                                                                            <w:div w:id="1606620776">
                                                                              <w:marLeft w:val="0"/>
                                                                              <w:marRight w:val="0"/>
                                                                              <w:marTop w:val="0"/>
                                                                              <w:marBottom w:val="0"/>
                                                                              <w:divBdr>
                                                                                <w:top w:val="none" w:sz="0" w:space="0" w:color="auto"/>
                                                                                <w:left w:val="none" w:sz="0" w:space="0" w:color="auto"/>
                                                                                <w:bottom w:val="none" w:sz="0" w:space="0" w:color="auto"/>
                                                                                <w:right w:val="none" w:sz="0" w:space="0" w:color="auto"/>
                                                                              </w:divBdr>
                                                                              <w:divsChild>
                                                                                <w:div w:id="1292981512">
                                                                                  <w:marLeft w:val="0"/>
                                                                                  <w:marRight w:val="0"/>
                                                                                  <w:marTop w:val="0"/>
                                                                                  <w:marBottom w:val="0"/>
                                                                                  <w:divBdr>
                                                                                    <w:top w:val="none" w:sz="0" w:space="0" w:color="auto"/>
                                                                                    <w:left w:val="none" w:sz="0" w:space="0" w:color="auto"/>
                                                                                    <w:bottom w:val="none" w:sz="0" w:space="0" w:color="auto"/>
                                                                                    <w:right w:val="none" w:sz="0" w:space="0" w:color="auto"/>
                                                                                  </w:divBdr>
                                                                                  <w:divsChild>
                                                                                    <w:div w:id="1103771522">
                                                                                      <w:marLeft w:val="0"/>
                                                                                      <w:marRight w:val="0"/>
                                                                                      <w:marTop w:val="0"/>
                                                                                      <w:marBottom w:val="0"/>
                                                                                      <w:divBdr>
                                                                                        <w:top w:val="none" w:sz="0" w:space="0" w:color="auto"/>
                                                                                        <w:left w:val="none" w:sz="0" w:space="0" w:color="auto"/>
                                                                                        <w:bottom w:val="none" w:sz="0" w:space="0" w:color="auto"/>
                                                                                        <w:right w:val="none" w:sz="0" w:space="0" w:color="auto"/>
                                                                                      </w:divBdr>
                                                                                      <w:divsChild>
                                                                                        <w:div w:id="147595838">
                                                                                          <w:marLeft w:val="0"/>
                                                                                          <w:marRight w:val="0"/>
                                                                                          <w:marTop w:val="0"/>
                                                                                          <w:marBottom w:val="0"/>
                                                                                          <w:divBdr>
                                                                                            <w:top w:val="none" w:sz="0" w:space="0" w:color="auto"/>
                                                                                            <w:left w:val="none" w:sz="0" w:space="0" w:color="auto"/>
                                                                                            <w:bottom w:val="none" w:sz="0" w:space="0" w:color="auto"/>
                                                                                            <w:right w:val="none" w:sz="0" w:space="0" w:color="auto"/>
                                                                                          </w:divBdr>
                                                                                          <w:divsChild>
                                                                                            <w:div w:id="1305432088">
                                                                                              <w:marLeft w:val="0"/>
                                                                                              <w:marRight w:val="0"/>
                                                                                              <w:marTop w:val="0"/>
                                                                                              <w:marBottom w:val="0"/>
                                                                                              <w:divBdr>
                                                                                                <w:top w:val="none" w:sz="0" w:space="0" w:color="auto"/>
                                                                                                <w:left w:val="none" w:sz="0" w:space="0" w:color="auto"/>
                                                                                                <w:bottom w:val="none" w:sz="0" w:space="0" w:color="auto"/>
                                                                                                <w:right w:val="none" w:sz="0" w:space="0" w:color="auto"/>
                                                                                              </w:divBdr>
                                                                                              <w:divsChild>
                                                                                                <w:div w:id="358043026">
                                                                                                  <w:marLeft w:val="0"/>
                                                                                                  <w:marRight w:val="0"/>
                                                                                                  <w:marTop w:val="0"/>
                                                                                                  <w:marBottom w:val="0"/>
                                                                                                  <w:divBdr>
                                                                                                    <w:top w:val="none" w:sz="0" w:space="0" w:color="auto"/>
                                                                                                    <w:left w:val="none" w:sz="0" w:space="0" w:color="auto"/>
                                                                                                    <w:bottom w:val="none" w:sz="0" w:space="0" w:color="auto"/>
                                                                                                    <w:right w:val="none" w:sz="0" w:space="0" w:color="auto"/>
                                                                                                  </w:divBdr>
                                                                                                  <w:divsChild>
                                                                                                    <w:div w:id="195389435">
                                                                                                      <w:marLeft w:val="0"/>
                                                                                                      <w:marRight w:val="0"/>
                                                                                                      <w:marTop w:val="0"/>
                                                                                                      <w:marBottom w:val="0"/>
                                                                                                      <w:divBdr>
                                                                                                        <w:top w:val="none" w:sz="0" w:space="0" w:color="auto"/>
                                                                                                        <w:left w:val="none" w:sz="0" w:space="0" w:color="auto"/>
                                                                                                        <w:bottom w:val="none" w:sz="0" w:space="0" w:color="auto"/>
                                                                                                        <w:right w:val="none" w:sz="0" w:space="0" w:color="auto"/>
                                                                                                      </w:divBdr>
                                                                                                      <w:divsChild>
                                                                                                        <w:div w:id="219294736">
                                                                                                          <w:marLeft w:val="0"/>
                                                                                                          <w:marRight w:val="0"/>
                                                                                                          <w:marTop w:val="0"/>
                                                                                                          <w:marBottom w:val="0"/>
                                                                                                          <w:divBdr>
                                                                                                            <w:top w:val="none" w:sz="0" w:space="0" w:color="auto"/>
                                                                                                            <w:left w:val="none" w:sz="0" w:space="0" w:color="auto"/>
                                                                                                            <w:bottom w:val="none" w:sz="0" w:space="0" w:color="auto"/>
                                                                                                            <w:right w:val="none" w:sz="0" w:space="0" w:color="auto"/>
                                                                                                          </w:divBdr>
                                                                                                          <w:divsChild>
                                                                                                            <w:div w:id="1009523473">
                                                                                                              <w:marLeft w:val="0"/>
                                                                                                              <w:marRight w:val="0"/>
                                                                                                              <w:marTop w:val="0"/>
                                                                                                              <w:marBottom w:val="0"/>
                                                                                                              <w:divBdr>
                                                                                                                <w:top w:val="none" w:sz="0" w:space="0" w:color="auto"/>
                                                                                                                <w:left w:val="none" w:sz="0" w:space="0" w:color="auto"/>
                                                                                                                <w:bottom w:val="none" w:sz="0" w:space="0" w:color="auto"/>
                                                                                                                <w:right w:val="none" w:sz="0" w:space="0" w:color="auto"/>
                                                                                                              </w:divBdr>
                                                                                                              <w:divsChild>
                                                                                                                <w:div w:id="1295284255">
                                                                                                                  <w:marLeft w:val="0"/>
                                                                                                                  <w:marRight w:val="0"/>
                                                                                                                  <w:marTop w:val="0"/>
                                                                                                                  <w:marBottom w:val="0"/>
                                                                                                                  <w:divBdr>
                                                                                                                    <w:top w:val="none" w:sz="0" w:space="0" w:color="auto"/>
                                                                                                                    <w:left w:val="none" w:sz="0" w:space="0" w:color="auto"/>
                                                                                                                    <w:bottom w:val="none" w:sz="0" w:space="0" w:color="auto"/>
                                                                                                                    <w:right w:val="none" w:sz="0" w:space="0" w:color="auto"/>
                                                                                                                  </w:divBdr>
                                                                                                                  <w:divsChild>
                                                                                                                    <w:div w:id="1523326863">
                                                                                                                      <w:marLeft w:val="0"/>
                                                                                                                      <w:marRight w:val="0"/>
                                                                                                                      <w:marTop w:val="0"/>
                                                                                                                      <w:marBottom w:val="0"/>
                                                                                                                      <w:divBdr>
                                                                                                                        <w:top w:val="none" w:sz="0" w:space="0" w:color="auto"/>
                                                                                                                        <w:left w:val="none" w:sz="0" w:space="0" w:color="auto"/>
                                                                                                                        <w:bottom w:val="none" w:sz="0" w:space="0" w:color="auto"/>
                                                                                                                        <w:right w:val="none" w:sz="0" w:space="0" w:color="auto"/>
                                                                                                                      </w:divBdr>
                                                                                                                      <w:divsChild>
                                                                                                                        <w:div w:id="493111155">
                                                                                                                          <w:marLeft w:val="0"/>
                                                                                                                          <w:marRight w:val="0"/>
                                                                                                                          <w:marTop w:val="0"/>
                                                                                                                          <w:marBottom w:val="0"/>
                                                                                                                          <w:divBdr>
                                                                                                                            <w:top w:val="none" w:sz="0" w:space="0" w:color="auto"/>
                                                                                                                            <w:left w:val="none" w:sz="0" w:space="0" w:color="auto"/>
                                                                                                                            <w:bottom w:val="none" w:sz="0" w:space="0" w:color="auto"/>
                                                                                                                            <w:right w:val="none" w:sz="0" w:space="0" w:color="auto"/>
                                                                                                                          </w:divBdr>
                                                                                                                          <w:divsChild>
                                                                                                                            <w:div w:id="432823034">
                                                                                                                              <w:marLeft w:val="0"/>
                                                                                                                              <w:marRight w:val="0"/>
                                                                                                                              <w:marTop w:val="0"/>
                                                                                                                              <w:marBottom w:val="0"/>
                                                                                                                              <w:divBdr>
                                                                                                                                <w:top w:val="none" w:sz="0" w:space="0" w:color="auto"/>
                                                                                                                                <w:left w:val="none" w:sz="0" w:space="0" w:color="auto"/>
                                                                                                                                <w:bottom w:val="none" w:sz="0" w:space="0" w:color="auto"/>
                                                                                                                                <w:right w:val="none" w:sz="0" w:space="0" w:color="auto"/>
                                                                                                                              </w:divBdr>
                                                                                                                              <w:divsChild>
                                                                                                                                <w:div w:id="1594821666">
                                                                                                                                  <w:marLeft w:val="0"/>
                                                                                                                                  <w:marRight w:val="0"/>
                                                                                                                                  <w:marTop w:val="0"/>
                                                                                                                                  <w:marBottom w:val="0"/>
                                                                                                                                  <w:divBdr>
                                                                                                                                    <w:top w:val="none" w:sz="0" w:space="0" w:color="auto"/>
                                                                                                                                    <w:left w:val="none" w:sz="0" w:space="0" w:color="auto"/>
                                                                                                                                    <w:bottom w:val="none" w:sz="0" w:space="0" w:color="auto"/>
                                                                                                                                    <w:right w:val="none" w:sz="0" w:space="0" w:color="auto"/>
                                                                                                                                  </w:divBdr>
                                                                                                                                  <w:divsChild>
                                                                                                                                    <w:div w:id="1874269749">
                                                                                                                                      <w:marLeft w:val="0"/>
                                                                                                                                      <w:marRight w:val="0"/>
                                                                                                                                      <w:marTop w:val="0"/>
                                                                                                                                      <w:marBottom w:val="0"/>
                                                                                                                                      <w:divBdr>
                                                                                                                                        <w:top w:val="none" w:sz="0" w:space="0" w:color="auto"/>
                                                                                                                                        <w:left w:val="none" w:sz="0" w:space="0" w:color="auto"/>
                                                                                                                                        <w:bottom w:val="none" w:sz="0" w:space="0" w:color="auto"/>
                                                                                                                                        <w:right w:val="none" w:sz="0" w:space="0" w:color="auto"/>
                                                                                                                                      </w:divBdr>
                                                                                                                                      <w:divsChild>
                                                                                                                                        <w:div w:id="58871850">
                                                                                                                                          <w:marLeft w:val="0"/>
                                                                                                                                          <w:marRight w:val="0"/>
                                                                                                                                          <w:marTop w:val="0"/>
                                                                                                                                          <w:marBottom w:val="0"/>
                                                                                                                                          <w:divBdr>
                                                                                                                                            <w:top w:val="none" w:sz="0" w:space="0" w:color="auto"/>
                                                                                                                                            <w:left w:val="none" w:sz="0" w:space="0" w:color="auto"/>
                                                                                                                                            <w:bottom w:val="none" w:sz="0" w:space="0" w:color="auto"/>
                                                                                                                                            <w:right w:val="none" w:sz="0" w:space="0" w:color="auto"/>
                                                                                                                                          </w:divBdr>
                                                                                                                                          <w:divsChild>
                                                                                                                                            <w:div w:id="899444647">
                                                                                                                                              <w:marLeft w:val="0"/>
                                                                                                                                              <w:marRight w:val="0"/>
                                                                                                                                              <w:marTop w:val="0"/>
                                                                                                                                              <w:marBottom w:val="0"/>
                                                                                                                                              <w:divBdr>
                                                                                                                                                <w:top w:val="none" w:sz="0" w:space="0" w:color="auto"/>
                                                                                                                                                <w:left w:val="none" w:sz="0" w:space="0" w:color="auto"/>
                                                                                                                                                <w:bottom w:val="none" w:sz="0" w:space="0" w:color="auto"/>
                                                                                                                                                <w:right w:val="none" w:sz="0" w:space="0" w:color="auto"/>
                                                                                                                                              </w:divBdr>
                                                                                                                                              <w:divsChild>
                                                                                                                                                <w:div w:id="2017687142">
                                                                                                                                                  <w:marLeft w:val="0"/>
                                                                                                                                                  <w:marRight w:val="0"/>
                                                                                                                                                  <w:marTop w:val="0"/>
                                                                                                                                                  <w:marBottom w:val="0"/>
                                                                                                                                                  <w:divBdr>
                                                                                                                                                    <w:top w:val="none" w:sz="0" w:space="0" w:color="auto"/>
                                                                                                                                                    <w:left w:val="none" w:sz="0" w:space="0" w:color="auto"/>
                                                                                                                                                    <w:bottom w:val="none" w:sz="0" w:space="0" w:color="auto"/>
                                                                                                                                                    <w:right w:val="none" w:sz="0" w:space="0" w:color="auto"/>
                                                                                                                                                  </w:divBdr>
                                                                                                                                                  <w:divsChild>
                                                                                                                                                    <w:div w:id="1047607913">
                                                                                                                                                      <w:marLeft w:val="0"/>
                                                                                                                                                      <w:marRight w:val="0"/>
                                                                                                                                                      <w:marTop w:val="0"/>
                                                                                                                                                      <w:marBottom w:val="0"/>
                                                                                                                                                      <w:divBdr>
                                                                                                                                                        <w:top w:val="none" w:sz="0" w:space="0" w:color="auto"/>
                                                                                                                                                        <w:left w:val="none" w:sz="0" w:space="0" w:color="auto"/>
                                                                                                                                                        <w:bottom w:val="none" w:sz="0" w:space="0" w:color="auto"/>
                                                                                                                                                        <w:right w:val="none" w:sz="0" w:space="0" w:color="auto"/>
                                                                                                                                                      </w:divBdr>
                                                                                                                                                      <w:divsChild>
                                                                                                                                                        <w:div w:id="1270552642">
                                                                                                                                                          <w:marLeft w:val="0"/>
                                                                                                                                                          <w:marRight w:val="0"/>
                                                                                                                                                          <w:marTop w:val="0"/>
                                                                                                                                                          <w:marBottom w:val="0"/>
                                                                                                                                                          <w:divBdr>
                                                                                                                                                            <w:top w:val="none" w:sz="0" w:space="0" w:color="auto"/>
                                                                                                                                                            <w:left w:val="none" w:sz="0" w:space="0" w:color="auto"/>
                                                                                                                                                            <w:bottom w:val="none" w:sz="0" w:space="0" w:color="auto"/>
                                                                                                                                                            <w:right w:val="none" w:sz="0" w:space="0" w:color="auto"/>
                                                                                                                                                          </w:divBdr>
                                                                                                                                                          <w:divsChild>
                                                                                                                                                            <w:div w:id="560991345">
                                                                                                                                                              <w:marLeft w:val="0"/>
                                                                                                                                                              <w:marRight w:val="0"/>
                                                                                                                                                              <w:marTop w:val="0"/>
                                                                                                                                                              <w:marBottom w:val="0"/>
                                                                                                                                                              <w:divBdr>
                                                                                                                                                                <w:top w:val="none" w:sz="0" w:space="0" w:color="auto"/>
                                                                                                                                                                <w:left w:val="none" w:sz="0" w:space="0" w:color="auto"/>
                                                                                                                                                                <w:bottom w:val="none" w:sz="0" w:space="0" w:color="auto"/>
                                                                                                                                                                <w:right w:val="none" w:sz="0" w:space="0" w:color="auto"/>
                                                                                                                                                              </w:divBdr>
                                                                                                                                                              <w:divsChild>
                                                                                                                                                                <w:div w:id="2071728013">
                                                                                                                                                                  <w:marLeft w:val="0"/>
                                                                                                                                                                  <w:marRight w:val="0"/>
                                                                                                                                                                  <w:marTop w:val="0"/>
                                                                                                                                                                  <w:marBottom w:val="0"/>
                                                                                                                                                                  <w:divBdr>
                                                                                                                                                                    <w:top w:val="none" w:sz="0" w:space="0" w:color="auto"/>
                                                                                                                                                                    <w:left w:val="none" w:sz="0" w:space="0" w:color="auto"/>
                                                                                                                                                                    <w:bottom w:val="none" w:sz="0" w:space="0" w:color="auto"/>
                                                                                                                                                                    <w:right w:val="none" w:sz="0" w:space="0" w:color="auto"/>
                                                                                                                                                                  </w:divBdr>
                                                                                                                                                                  <w:divsChild>
                                                                                                                                                                    <w:div w:id="927276376">
                                                                                                                                                                      <w:marLeft w:val="0"/>
                                                                                                                                                                      <w:marRight w:val="0"/>
                                                                                                                                                                      <w:marTop w:val="0"/>
                                                                                                                                                                      <w:marBottom w:val="0"/>
                                                                                                                                                                      <w:divBdr>
                                                                                                                                                                        <w:top w:val="none" w:sz="0" w:space="0" w:color="auto"/>
                                                                                                                                                                        <w:left w:val="none" w:sz="0" w:space="0" w:color="auto"/>
                                                                                                                                                                        <w:bottom w:val="none" w:sz="0" w:space="0" w:color="auto"/>
                                                                                                                                                                        <w:right w:val="none" w:sz="0" w:space="0" w:color="auto"/>
                                                                                                                                                                      </w:divBdr>
                                                                                                                                                                      <w:divsChild>
                                                                                                                                                                        <w:div w:id="1782721422">
                                                                                                                                                                          <w:marLeft w:val="0"/>
                                                                                                                                                                          <w:marRight w:val="0"/>
                                                                                                                                                                          <w:marTop w:val="0"/>
                                                                                                                                                                          <w:marBottom w:val="0"/>
                                                                                                                                                                          <w:divBdr>
                                                                                                                                                                            <w:top w:val="none" w:sz="0" w:space="0" w:color="auto"/>
                                                                                                                                                                            <w:left w:val="none" w:sz="0" w:space="0" w:color="auto"/>
                                                                                                                                                                            <w:bottom w:val="none" w:sz="0" w:space="0" w:color="auto"/>
                                                                                                                                                                            <w:right w:val="none" w:sz="0" w:space="0" w:color="auto"/>
                                                                                                                                                                          </w:divBdr>
                                                                                                                                                                          <w:divsChild>
                                                                                                                                                                            <w:div w:id="416173971">
                                                                                                                                                                              <w:marLeft w:val="0"/>
                                                                                                                                                                              <w:marRight w:val="0"/>
                                                                                                                                                                              <w:marTop w:val="0"/>
                                                                                                                                                                              <w:marBottom w:val="0"/>
                                                                                                                                                                              <w:divBdr>
                                                                                                                                                                                <w:top w:val="none" w:sz="0" w:space="0" w:color="auto"/>
                                                                                                                                                                                <w:left w:val="none" w:sz="0" w:space="0" w:color="auto"/>
                                                                                                                                                                                <w:bottom w:val="none" w:sz="0" w:space="0" w:color="auto"/>
                                                                                                                                                                                <w:right w:val="none" w:sz="0" w:space="0" w:color="auto"/>
                                                                                                                                                                              </w:divBdr>
                                                                                                                                                                              <w:divsChild>
                                                                                                                                                                                <w:div w:id="1038118309">
                                                                                                                                                                                  <w:marLeft w:val="0"/>
                                                                                                                                                                                  <w:marRight w:val="0"/>
                                                                                                                                                                                  <w:marTop w:val="0"/>
                                                                                                                                                                                  <w:marBottom w:val="0"/>
                                                                                                                                                                                  <w:divBdr>
                                                                                                                                                                                    <w:top w:val="none" w:sz="0" w:space="0" w:color="auto"/>
                                                                                                                                                                                    <w:left w:val="none" w:sz="0" w:space="0" w:color="auto"/>
                                                                                                                                                                                    <w:bottom w:val="none" w:sz="0" w:space="0" w:color="auto"/>
                                                                                                                                                                                    <w:right w:val="none" w:sz="0" w:space="0" w:color="auto"/>
                                                                                                                                                                                  </w:divBdr>
                                                                                                                                                                                  <w:divsChild>
                                                                                                                                                                                    <w:div w:id="1562865082">
                                                                                                                                                                                      <w:marLeft w:val="0"/>
                                                                                                                                                                                      <w:marRight w:val="0"/>
                                                                                                                                                                                      <w:marTop w:val="0"/>
                                                                                                                                                                                      <w:marBottom w:val="0"/>
                                                                                                                                                                                      <w:divBdr>
                                                                                                                                                                                        <w:top w:val="none" w:sz="0" w:space="0" w:color="auto"/>
                                                                                                                                                                                        <w:left w:val="none" w:sz="0" w:space="0" w:color="auto"/>
                                                                                                                                                                                        <w:bottom w:val="none" w:sz="0" w:space="0" w:color="auto"/>
                                                                                                                                                                                        <w:right w:val="none" w:sz="0" w:space="0" w:color="auto"/>
                                                                                                                                                                                      </w:divBdr>
                                                                                                                                                                                      <w:divsChild>
                                                                                                                                                                                        <w:div w:id="1561668838">
                                                                                                                                                                                          <w:marLeft w:val="0"/>
                                                                                                                                                                                          <w:marRight w:val="0"/>
                                                                                                                                                                                          <w:marTop w:val="0"/>
                                                                                                                                                                                          <w:marBottom w:val="0"/>
                                                                                                                                                                                          <w:divBdr>
                                                                                                                                                                                            <w:top w:val="none" w:sz="0" w:space="0" w:color="auto"/>
                                                                                                                                                                                            <w:left w:val="none" w:sz="0" w:space="0" w:color="auto"/>
                                                                                                                                                                                            <w:bottom w:val="none" w:sz="0" w:space="0" w:color="auto"/>
                                                                                                                                                                                            <w:right w:val="none" w:sz="0" w:space="0" w:color="auto"/>
                                                                                                                                                                                          </w:divBdr>
                                                                                                                                                                                          <w:divsChild>
                                                                                                                                                                                            <w:div w:id="729502492">
                                                                                                                                                                                              <w:marLeft w:val="0"/>
                                                                                                                                                                                              <w:marRight w:val="0"/>
                                                                                                                                                                                              <w:marTop w:val="0"/>
                                                                                                                                                                                              <w:marBottom w:val="0"/>
                                                                                                                                                                                              <w:divBdr>
                                                                                                                                                                                                <w:top w:val="none" w:sz="0" w:space="0" w:color="auto"/>
                                                                                                                                                                                                <w:left w:val="none" w:sz="0" w:space="0" w:color="auto"/>
                                                                                                                                                                                                <w:bottom w:val="none" w:sz="0" w:space="0" w:color="auto"/>
                                                                                                                                                                                                <w:right w:val="none" w:sz="0" w:space="0" w:color="auto"/>
                                                                                                                                                                                              </w:divBdr>
                                                                                                                                                                                              <w:divsChild>
                                                                                                                                                                                                <w:div w:id="1435175085">
                                                                                                                                                                                                  <w:marLeft w:val="0"/>
                                                                                                                                                                                                  <w:marRight w:val="0"/>
                                                                                                                                                                                                  <w:marTop w:val="0"/>
                                                                                                                                                                                                  <w:marBottom w:val="0"/>
                                                                                                                                                                                                  <w:divBdr>
                                                                                                                                                                                                    <w:top w:val="none" w:sz="0" w:space="0" w:color="auto"/>
                                                                                                                                                                                                    <w:left w:val="none" w:sz="0" w:space="0" w:color="auto"/>
                                                                                                                                                                                                    <w:bottom w:val="none" w:sz="0" w:space="0" w:color="auto"/>
                                                                                                                                                                                                    <w:right w:val="none" w:sz="0" w:space="0" w:color="auto"/>
                                                                                                                                                                                                  </w:divBdr>
                                                                                                                                                                                                  <w:divsChild>
                                                                                                                                                                                                    <w:div w:id="1756239997">
                                                                                                                                                                                                      <w:marLeft w:val="0"/>
                                                                                                                                                                                                      <w:marRight w:val="0"/>
                                                                                                                                                                                                      <w:marTop w:val="0"/>
                                                                                                                                                                                                      <w:marBottom w:val="0"/>
                                                                                                                                                                                                      <w:divBdr>
                                                                                                                                                                                                        <w:top w:val="none" w:sz="0" w:space="0" w:color="auto"/>
                                                                                                                                                                                                        <w:left w:val="none" w:sz="0" w:space="0" w:color="auto"/>
                                                                                                                                                                                                        <w:bottom w:val="none" w:sz="0" w:space="0" w:color="auto"/>
                                                                                                                                                                                                        <w:right w:val="none" w:sz="0" w:space="0" w:color="auto"/>
                                                                                                                                                                                                      </w:divBdr>
                                                                                                                                                                                                      <w:divsChild>
                                                                                                                                                                                                        <w:div w:id="172038076">
                                                                                                                                                                                                          <w:marLeft w:val="0"/>
                                                                                                                                                                                                          <w:marRight w:val="0"/>
                                                                                                                                                                                                          <w:marTop w:val="0"/>
                                                                                                                                                                                                          <w:marBottom w:val="0"/>
                                                                                                                                                                                                          <w:divBdr>
                                                                                                                                                                                                            <w:top w:val="none" w:sz="0" w:space="0" w:color="auto"/>
                                                                                                                                                                                                            <w:left w:val="none" w:sz="0" w:space="0" w:color="auto"/>
                                                                                                                                                                                                            <w:bottom w:val="none" w:sz="0" w:space="0" w:color="auto"/>
                                                                                                                                                                                                            <w:right w:val="none" w:sz="0" w:space="0" w:color="auto"/>
                                                                                                                                                                                                          </w:divBdr>
                                                                                                                                                                                                          <w:divsChild>
                                                                                                                                                                                                            <w:div w:id="448400264">
                                                                                                                                                                                                              <w:marLeft w:val="0"/>
                                                                                                                                                                                                              <w:marRight w:val="0"/>
                                                                                                                                                                                                              <w:marTop w:val="0"/>
                                                                                                                                                                                                              <w:marBottom w:val="0"/>
                                                                                                                                                                                                              <w:divBdr>
                                                                                                                                                                                                                <w:top w:val="none" w:sz="0" w:space="0" w:color="auto"/>
                                                                                                                                                                                                                <w:left w:val="none" w:sz="0" w:space="0" w:color="auto"/>
                                                                                                                                                                                                                <w:bottom w:val="none" w:sz="0" w:space="0" w:color="auto"/>
                                                                                                                                                                                                                <w:right w:val="none" w:sz="0" w:space="0" w:color="auto"/>
                                                                                                                                                                                                              </w:divBdr>
                                                                                                                                                                                                              <w:divsChild>
                                                                                                                                                                                                                <w:div w:id="1599824490">
                                                                                                                                                                                                                  <w:marLeft w:val="0"/>
                                                                                                                                                                                                                  <w:marRight w:val="0"/>
                                                                                                                                                                                                                  <w:marTop w:val="0"/>
                                                                                                                                                                                                                  <w:marBottom w:val="0"/>
                                                                                                                                                                                                                  <w:divBdr>
                                                                                                                                                                                                                    <w:top w:val="none" w:sz="0" w:space="0" w:color="auto"/>
                                                                                                                                                                                                                    <w:left w:val="none" w:sz="0" w:space="0" w:color="auto"/>
                                                                                                                                                                                                                    <w:bottom w:val="none" w:sz="0" w:space="0" w:color="auto"/>
                                                                                                                                                                                                                    <w:right w:val="none" w:sz="0" w:space="0" w:color="auto"/>
                                                                                                                                                                                                                  </w:divBdr>
                                                                                                                                                                                                                  <w:divsChild>
                                                                                                                                                                                                                    <w:div w:id="715661971">
                                                                                                                                                                                                                      <w:marLeft w:val="0"/>
                                                                                                                                                                                                                      <w:marRight w:val="0"/>
                                                                                                                                                                                                                      <w:marTop w:val="0"/>
                                                                                                                                                                                                                      <w:marBottom w:val="0"/>
                                                                                                                                                                                                                      <w:divBdr>
                                                                                                                                                                                                                        <w:top w:val="none" w:sz="0" w:space="0" w:color="auto"/>
                                                                                                                                                                                                                        <w:left w:val="none" w:sz="0" w:space="0" w:color="auto"/>
                                                                                                                                                                                                                        <w:bottom w:val="none" w:sz="0" w:space="0" w:color="auto"/>
                                                                                                                                                                                                                        <w:right w:val="none" w:sz="0" w:space="0" w:color="auto"/>
                                                                                                                                                                                                                      </w:divBdr>
                                                                                                                                                                                                                      <w:divsChild>
                                                                                                                                                                                                                        <w:div w:id="1439762082">
                                                                                                                                                                                                                          <w:marLeft w:val="0"/>
                                                                                                                                                                                                                          <w:marRight w:val="0"/>
                                                                                                                                                                                                                          <w:marTop w:val="0"/>
                                                                                                                                                                                                                          <w:marBottom w:val="0"/>
                                                                                                                                                                                                                          <w:divBdr>
                                                                                                                                                                                                                            <w:top w:val="none" w:sz="0" w:space="0" w:color="auto"/>
                                                                                                                                                                                                                            <w:left w:val="none" w:sz="0" w:space="0" w:color="auto"/>
                                                                                                                                                                                                                            <w:bottom w:val="none" w:sz="0" w:space="0" w:color="auto"/>
                                                                                                                                                                                                                            <w:right w:val="none" w:sz="0" w:space="0" w:color="auto"/>
                                                                                                                                                                                                                          </w:divBdr>
                                                                                                                                                                                                                          <w:divsChild>
                                                                                                                                                                                                                            <w:div w:id="301427583">
                                                                                                                                                                                                                              <w:marLeft w:val="0"/>
                                                                                                                                                                                                                              <w:marRight w:val="0"/>
                                                                                                                                                                                                                              <w:marTop w:val="0"/>
                                                                                                                                                                                                                              <w:marBottom w:val="0"/>
                                                                                                                                                                                                                              <w:divBdr>
                                                                                                                                                                                                                                <w:top w:val="none" w:sz="0" w:space="0" w:color="auto"/>
                                                                                                                                                                                                                                <w:left w:val="none" w:sz="0" w:space="0" w:color="auto"/>
                                                                                                                                                                                                                                <w:bottom w:val="none" w:sz="0" w:space="0" w:color="auto"/>
                                                                                                                                                                                                                                <w:right w:val="none" w:sz="0" w:space="0" w:color="auto"/>
                                                                                                                                                                                                                              </w:divBdr>
                                                                                                                                                                                                                              <w:divsChild>
                                                                                                                                                                                                                                <w:div w:id="540560867">
                                                                                                                                                                                                                                  <w:marLeft w:val="0"/>
                                                                                                                                                                                                                                  <w:marRight w:val="0"/>
                                                                                                                                                                                                                                  <w:marTop w:val="0"/>
                                                                                                                                                                                                                                  <w:marBottom w:val="0"/>
                                                                                                                                                                                                                                  <w:divBdr>
                                                                                                                                                                                                                                    <w:top w:val="none" w:sz="0" w:space="0" w:color="auto"/>
                                                                                                                                                                                                                                    <w:left w:val="none" w:sz="0" w:space="0" w:color="auto"/>
                                                                                                                                                                                                                                    <w:bottom w:val="none" w:sz="0" w:space="0" w:color="auto"/>
                                                                                                                                                                                                                                    <w:right w:val="none" w:sz="0" w:space="0" w:color="auto"/>
                                                                                                                                                                                                                                  </w:divBdr>
                                                                                                                                                                                                                                  <w:divsChild>
                                                                                                                                                                                                                                    <w:div w:id="1491479700">
                                                                                                                                                                                                                                      <w:marLeft w:val="0"/>
                                                                                                                                                                                                                                      <w:marRight w:val="0"/>
                                                                                                                                                                                                                                      <w:marTop w:val="0"/>
                                                                                                                                                                                                                                      <w:marBottom w:val="0"/>
                                                                                                                                                                                                                                      <w:divBdr>
                                                                                                                                                                                                                                        <w:top w:val="none" w:sz="0" w:space="0" w:color="auto"/>
                                                                                                                                                                                                                                        <w:left w:val="none" w:sz="0" w:space="0" w:color="auto"/>
                                                                                                                                                                                                                                        <w:bottom w:val="none" w:sz="0" w:space="0" w:color="auto"/>
                                                                                                                                                                                                                                        <w:right w:val="none" w:sz="0" w:space="0" w:color="auto"/>
                                                                                                                                                                                                                                      </w:divBdr>
                                                                                                                                                                                                                                      <w:divsChild>
                                                                                                                                                                                                                                        <w:div w:id="1978991873">
                                                                                                                                                                                                                                          <w:marLeft w:val="0"/>
                                                                                                                                                                                                                                          <w:marRight w:val="0"/>
                                                                                                                                                                                                                                          <w:marTop w:val="0"/>
                                                                                                                                                                                                                                          <w:marBottom w:val="0"/>
                                                                                                                                                                                                                                          <w:divBdr>
                                                                                                                                                                                                                                            <w:top w:val="none" w:sz="0" w:space="0" w:color="auto"/>
                                                                                                                                                                                                                                            <w:left w:val="none" w:sz="0" w:space="0" w:color="auto"/>
                                                                                                                                                                                                                                            <w:bottom w:val="none" w:sz="0" w:space="0" w:color="auto"/>
                                                                                                                                                                                                                                            <w:right w:val="none" w:sz="0" w:space="0" w:color="auto"/>
                                                                                                                                                                                                                                          </w:divBdr>
                                                                                                                                                                                                                                          <w:divsChild>
                                                                                                                                                                                                                                            <w:div w:id="1323653948">
                                                                                                                                                                                                                                              <w:marLeft w:val="0"/>
                                                                                                                                                                                                                                              <w:marRight w:val="0"/>
                                                                                                                                                                                                                                              <w:marTop w:val="0"/>
                                                                                                                                                                                                                                              <w:marBottom w:val="0"/>
                                                                                                                                                                                                                                              <w:divBdr>
                                                                                                                                                                                                                                                <w:top w:val="none" w:sz="0" w:space="0" w:color="auto"/>
                                                                                                                                                                                                                                                <w:left w:val="none" w:sz="0" w:space="0" w:color="auto"/>
                                                                                                                                                                                                                                                <w:bottom w:val="none" w:sz="0" w:space="0" w:color="auto"/>
                                                                                                                                                                                                                                                <w:right w:val="none" w:sz="0" w:space="0" w:color="auto"/>
                                                                                                                                                                                                                                              </w:divBdr>
                                                                                                                                                                                                                                              <w:divsChild>
                                                                                                                                                                                                                                                <w:div w:id="754470983">
                                                                                                                                                                                                                                                  <w:marLeft w:val="0"/>
                                                                                                                                                                                                                                                  <w:marRight w:val="0"/>
                                                                                                                                                                                                                                                  <w:marTop w:val="0"/>
                                                                                                                                                                                                                                                  <w:marBottom w:val="0"/>
                                                                                                                                                                                                                                                  <w:divBdr>
                                                                                                                                                                                                                                                    <w:top w:val="none" w:sz="0" w:space="0" w:color="auto"/>
                                                                                                                                                                                                                                                    <w:left w:val="none" w:sz="0" w:space="0" w:color="auto"/>
                                                                                                                                                                                                                                                    <w:bottom w:val="none" w:sz="0" w:space="0" w:color="auto"/>
                                                                                                                                                                                                                                                    <w:right w:val="none" w:sz="0" w:space="0" w:color="auto"/>
                                                                                                                                                                                                                                                  </w:divBdr>
                                                                                                                                                                                                                                                  <w:divsChild>
                                                                                                                                                                                                                                                    <w:div w:id="1440177445">
                                                                                                                                                                                                                                                      <w:marLeft w:val="0"/>
                                                                                                                                                                                                                                                      <w:marRight w:val="0"/>
                                                                                                                                                                                                                                                      <w:marTop w:val="0"/>
                                                                                                                                                                                                                                                      <w:marBottom w:val="0"/>
                                                                                                                                                                                                                                                      <w:divBdr>
                                                                                                                                                                                                                                                        <w:top w:val="none" w:sz="0" w:space="0" w:color="auto"/>
                                                                                                                                                                                                                                                        <w:left w:val="none" w:sz="0" w:space="0" w:color="auto"/>
                                                                                                                                                                                                                                                        <w:bottom w:val="none" w:sz="0" w:space="0" w:color="auto"/>
                                                                                                                                                                                                                                                        <w:right w:val="none" w:sz="0" w:space="0" w:color="auto"/>
                                                                                                                                                                                                                                                      </w:divBdr>
                                                                                                                                                                                                                                                      <w:divsChild>
                                                                                                                                                                                                                                                        <w:div w:id="214632463">
                                                                                                                                                                                                                                                          <w:marLeft w:val="0"/>
                                                                                                                                                                                                                                                          <w:marRight w:val="0"/>
                                                                                                                                                                                                                                                          <w:marTop w:val="0"/>
                                                                                                                                                                                                                                                          <w:marBottom w:val="0"/>
                                                                                                                                                                                                                                                          <w:divBdr>
                                                                                                                                                                                                                                                            <w:top w:val="none" w:sz="0" w:space="0" w:color="auto"/>
                                                                                                                                                                                                                                                            <w:left w:val="none" w:sz="0" w:space="0" w:color="auto"/>
                                                                                                                                                                                                                                                            <w:bottom w:val="none" w:sz="0" w:space="0" w:color="auto"/>
                                                                                                                                                                                                                                                            <w:right w:val="none" w:sz="0" w:space="0" w:color="auto"/>
                                                                                                                                                                                                                                                          </w:divBdr>
                                                                                                                                                                                                                                                          <w:divsChild>
                                                                                                                                                                                                                                                            <w:div w:id="1200433065">
                                                                                                                                                                                                                                                              <w:marLeft w:val="0"/>
                                                                                                                                                                                                                                                              <w:marRight w:val="0"/>
                                                                                                                                                                                                                                                              <w:marTop w:val="0"/>
                                                                                                                                                                                                                                                              <w:marBottom w:val="0"/>
                                                                                                                                                                                                                                                              <w:divBdr>
                                                                                                                                                                                                                                                                <w:top w:val="none" w:sz="0" w:space="0" w:color="auto"/>
                                                                                                                                                                                                                                                                <w:left w:val="none" w:sz="0" w:space="0" w:color="auto"/>
                                                                                                                                                                                                                                                                <w:bottom w:val="none" w:sz="0" w:space="0" w:color="auto"/>
                                                                                                                                                                                                                                                                <w:right w:val="none" w:sz="0" w:space="0" w:color="auto"/>
                                                                                                                                                                                                                                                              </w:divBdr>
                                                                                                                                                                                                                                                              <w:divsChild>
                                                                                                                                                                                                                                                                <w:div w:id="630982802">
                                                                                                                                                                                                                                                                  <w:marLeft w:val="0"/>
                                                                                                                                                                                                                                                                  <w:marRight w:val="0"/>
                                                                                                                                                                                                                                                                  <w:marTop w:val="0"/>
                                                                                                                                                                                                                                                                  <w:marBottom w:val="0"/>
                                                                                                                                                                                                                                                                  <w:divBdr>
                                                                                                                                                                                                                                                                    <w:top w:val="none" w:sz="0" w:space="0" w:color="auto"/>
                                                                                                                                                                                                                                                                    <w:left w:val="none" w:sz="0" w:space="0" w:color="auto"/>
                                                                                                                                                                                                                                                                    <w:bottom w:val="none" w:sz="0" w:space="0" w:color="auto"/>
                                                                                                                                                                                                                                                                    <w:right w:val="none" w:sz="0" w:space="0" w:color="auto"/>
                                                                                                                                                                                                                                                                  </w:divBdr>
                                                                                                                                                                                                                                                                  <w:divsChild>
                                                                                                                                                                                                                                                                    <w:div w:id="1082291983">
                                                                                                                                                                                                                                                                      <w:marLeft w:val="0"/>
                                                                                                                                                                                                                                                                      <w:marRight w:val="0"/>
                                                                                                                                                                                                                                                                      <w:marTop w:val="0"/>
                                                                                                                                                                                                                                                                      <w:marBottom w:val="0"/>
                                                                                                                                                                                                                                                                      <w:divBdr>
                                                                                                                                                                                                                                                                        <w:top w:val="none" w:sz="0" w:space="0" w:color="auto"/>
                                                                                                                                                                                                                                                                        <w:left w:val="none" w:sz="0" w:space="0" w:color="auto"/>
                                                                                                                                                                                                                                                                        <w:bottom w:val="none" w:sz="0" w:space="0" w:color="auto"/>
                                                                                                                                                                                                                                                                        <w:right w:val="none" w:sz="0" w:space="0" w:color="auto"/>
                                                                                                                                                                                                                                                                      </w:divBdr>
                                                                                                                                                                                                                                                                      <w:divsChild>
                                                                                                                                                                                                                                                                        <w:div w:id="1021012596">
                                                                                                                                                                                                                                                                          <w:marLeft w:val="0"/>
                                                                                                                                                                                                                                                                          <w:marRight w:val="0"/>
                                                                                                                                                                                                                                                                          <w:marTop w:val="0"/>
                                                                                                                                                                                                                                                                          <w:marBottom w:val="0"/>
                                                                                                                                                                                                                                                                          <w:divBdr>
                                                                                                                                                                                                                                                                            <w:top w:val="none" w:sz="0" w:space="0" w:color="auto"/>
                                                                                                                                                                                                                                                                            <w:left w:val="none" w:sz="0" w:space="0" w:color="auto"/>
                                                                                                                                                                                                                                                                            <w:bottom w:val="none" w:sz="0" w:space="0" w:color="auto"/>
                                                                                                                                                                                                                                                                            <w:right w:val="none" w:sz="0" w:space="0" w:color="auto"/>
                                                                                                                                                                                                                                                                          </w:divBdr>
                                                                                                                                                                                                                                                                          <w:divsChild>
                                                                                                                                                                                                                                                                            <w:div w:id="337852008">
                                                                                                                                                                                                                                                                              <w:marLeft w:val="0"/>
                                                                                                                                                                                                                                                                              <w:marRight w:val="0"/>
                                                                                                                                                                                                                                                                              <w:marTop w:val="0"/>
                                                                                                                                                                                                                                                                              <w:marBottom w:val="0"/>
                                                                                                                                                                                                                                                                              <w:divBdr>
                                                                                                                                                                                                                                                                                <w:top w:val="none" w:sz="0" w:space="0" w:color="auto"/>
                                                                                                                                                                                                                                                                                <w:left w:val="none" w:sz="0" w:space="0" w:color="auto"/>
                                                                                                                                                                                                                                                                                <w:bottom w:val="none" w:sz="0" w:space="0" w:color="auto"/>
                                                                                                                                                                                                                                                                                <w:right w:val="none" w:sz="0" w:space="0" w:color="auto"/>
                                                                                                                                                                                                                                                                              </w:divBdr>
                                                                                                                                                                                                                                                                              <w:divsChild>
                                                                                                                                                                                                                                                                                <w:div w:id="469128564">
                                                                                                                                                                                                                                                                                  <w:marLeft w:val="0"/>
                                                                                                                                                                                                                                                                                  <w:marRight w:val="0"/>
                                                                                                                                                                                                                                                                                  <w:marTop w:val="0"/>
                                                                                                                                                                                                                                                                                  <w:marBottom w:val="0"/>
                                                                                                                                                                                                                                                                                  <w:divBdr>
                                                                                                                                                                                                                                                                                    <w:top w:val="none" w:sz="0" w:space="0" w:color="auto"/>
                                                                                                                                                                                                                                                                                    <w:left w:val="none" w:sz="0" w:space="0" w:color="auto"/>
                                                                                                                                                                                                                                                                                    <w:bottom w:val="none" w:sz="0" w:space="0" w:color="auto"/>
                                                                                                                                                                                                                                                                                    <w:right w:val="none" w:sz="0" w:space="0" w:color="auto"/>
                                                                                                                                                                                                                                                                                  </w:divBdr>
                                                                                                                                                                                                                                                                                  <w:divsChild>
                                                                                                                                                                                                                                                                                    <w:div w:id="1098063615">
                                                                                                                                                                                                                                                                                      <w:marLeft w:val="0"/>
                                                                                                                                                                                                                                                                                      <w:marRight w:val="0"/>
                                                                                                                                                                                                                                                                                      <w:marTop w:val="0"/>
                                                                                                                                                                                                                                                                                      <w:marBottom w:val="0"/>
                                                                                                                                                                                                                                                                                      <w:divBdr>
                                                                                                                                                                                                                                                                                        <w:top w:val="none" w:sz="0" w:space="0" w:color="auto"/>
                                                                                                                                                                                                                                                                                        <w:left w:val="none" w:sz="0" w:space="0" w:color="auto"/>
                                                                                                                                                                                                                                                                                        <w:bottom w:val="none" w:sz="0" w:space="0" w:color="auto"/>
                                                                                                                                                                                                                                                                                        <w:right w:val="none" w:sz="0" w:space="0" w:color="auto"/>
                                                                                                                                                                                                                                                                                      </w:divBdr>
                                                                                                                                                                                                                                                                                      <w:divsChild>
                                                                                                                                                                                                                                                                                        <w:div w:id="550728377">
                                                                                                                                                                                                                                                                                          <w:marLeft w:val="0"/>
                                                                                                                                                                                                                                                                                          <w:marRight w:val="0"/>
                                                                                                                                                                                                                                                                                          <w:marTop w:val="0"/>
                                                                                                                                                                                                                                                                                          <w:marBottom w:val="0"/>
                                                                                                                                                                                                                                                                                          <w:divBdr>
                                                                                                                                                                                                                                                                                            <w:top w:val="none" w:sz="0" w:space="0" w:color="auto"/>
                                                                                                                                                                                                                                                                                            <w:left w:val="none" w:sz="0" w:space="0" w:color="auto"/>
                                                                                                                                                                                                                                                                                            <w:bottom w:val="none" w:sz="0" w:space="0" w:color="auto"/>
                                                                                                                                                                                                                                                                                            <w:right w:val="none" w:sz="0" w:space="0" w:color="auto"/>
                                                                                                                                                                                                                                                                                          </w:divBdr>
                                                                                                                                                                                                                                                                                          <w:divsChild>
                                                                                                                                                                                                                                                                                            <w:div w:id="986206366">
                                                                                                                                                                                                                                                                                              <w:marLeft w:val="0"/>
                                                                                                                                                                                                                                                                                              <w:marRight w:val="0"/>
                                                                                                                                                                                                                                                                                              <w:marTop w:val="0"/>
                                                                                                                                                                                                                                                                                              <w:marBottom w:val="0"/>
                                                                                                                                                                                                                                                                                              <w:divBdr>
                                                                                                                                                                                                                                                                                                <w:top w:val="none" w:sz="0" w:space="0" w:color="auto"/>
                                                                                                                                                                                                                                                                                                <w:left w:val="none" w:sz="0" w:space="0" w:color="auto"/>
                                                                                                                                                                                                                                                                                                <w:bottom w:val="none" w:sz="0" w:space="0" w:color="auto"/>
                                                                                                                                                                                                                                                                                                <w:right w:val="none" w:sz="0" w:space="0" w:color="auto"/>
                                                                                                                                                                                                                                                                                              </w:divBdr>
                                                                                                                                                                                                                                                                                              <w:divsChild>
                                                                                                                                                                                                                                                                                                <w:div w:id="1190605971">
                                                                                                                                                                                                                                                                                                  <w:marLeft w:val="0"/>
                                                                                                                                                                                                                                                                                                  <w:marRight w:val="0"/>
                                                                                                                                                                                                                                                                                                  <w:marTop w:val="0"/>
                                                                                                                                                                                                                                                                                                  <w:marBottom w:val="0"/>
                                                                                                                                                                                                                                                                                                  <w:divBdr>
                                                                                                                                                                                                                                                                                                    <w:top w:val="none" w:sz="0" w:space="0" w:color="auto"/>
                                                                                                                                                                                                                                                                                                    <w:left w:val="none" w:sz="0" w:space="0" w:color="auto"/>
                                                                                                                                                                                                                                                                                                    <w:bottom w:val="none" w:sz="0" w:space="0" w:color="auto"/>
                                                                                                                                                                                                                                                                                                    <w:right w:val="none" w:sz="0" w:space="0" w:color="auto"/>
                                                                                                                                                                                                                                                                                                  </w:divBdr>
                                                                                                                                                                                                                                                                                                  <w:divsChild>
                                                                                                                                                                                                                                                                                                    <w:div w:id="1754155822">
                                                                                                                                                                                                                                                                                                      <w:marLeft w:val="0"/>
                                                                                                                                                                                                                                                                                                      <w:marRight w:val="0"/>
                                                                                                                                                                                                                                                                                                      <w:marTop w:val="0"/>
                                                                                                                                                                                                                                                                                                      <w:marBottom w:val="0"/>
                                                                                                                                                                                                                                                                                                      <w:divBdr>
                                                                                                                                                                                                                                                                                                        <w:top w:val="none" w:sz="0" w:space="0" w:color="auto"/>
                                                                                                                                                                                                                                                                                                        <w:left w:val="none" w:sz="0" w:space="0" w:color="auto"/>
                                                                                                                                                                                                                                                                                                        <w:bottom w:val="none" w:sz="0" w:space="0" w:color="auto"/>
                                                                                                                                                                                                                                                                                                        <w:right w:val="none" w:sz="0" w:space="0" w:color="auto"/>
                                                                                                                                                                                                                                                                                                      </w:divBdr>
                                                                                                                                                                                                                                                                                                      <w:divsChild>
                                                                                                                                                                                                                                                                                                        <w:div w:id="493448043">
                                                                                                                                                                                                                                                                                                          <w:marLeft w:val="0"/>
                                                                                                                                                                                                                                                                                                          <w:marRight w:val="0"/>
                                                                                                                                                                                                                                                                                                          <w:marTop w:val="0"/>
                                                                                                                                                                                                                                                                                                          <w:marBottom w:val="0"/>
                                                                                                                                                                                                                                                                                                          <w:divBdr>
                                                                                                                                                                                                                                                                                                            <w:top w:val="none" w:sz="0" w:space="0" w:color="auto"/>
                                                                                                                                                                                                                                                                                                            <w:left w:val="none" w:sz="0" w:space="0" w:color="auto"/>
                                                                                                                                                                                                                                                                                                            <w:bottom w:val="none" w:sz="0" w:space="0" w:color="auto"/>
                                                                                                                                                                                                                                                                                                            <w:right w:val="none" w:sz="0" w:space="0" w:color="auto"/>
                                                                                                                                                                                                                                                                                                          </w:divBdr>
                                                                                                                                                                                                                                                                                                          <w:divsChild>
                                                                                                                                                                                                                                                                                                            <w:div w:id="758134243">
                                                                                                                                                                                                                                                                                                              <w:marLeft w:val="0"/>
                                                                                                                                                                                                                                                                                                              <w:marRight w:val="0"/>
                                                                                                                                                                                                                                                                                                              <w:marTop w:val="0"/>
                                                                                                                                                                                                                                                                                                              <w:marBottom w:val="0"/>
                                                                                                                                                                                                                                                                                                              <w:divBdr>
                                                                                                                                                                                                                                                                                                                <w:top w:val="none" w:sz="0" w:space="0" w:color="auto"/>
                                                                                                                                                                                                                                                                                                                <w:left w:val="none" w:sz="0" w:space="0" w:color="auto"/>
                                                                                                                                                                                                                                                                                                                <w:bottom w:val="none" w:sz="0" w:space="0" w:color="auto"/>
                                                                                                                                                                                                                                                                                                                <w:right w:val="none" w:sz="0" w:space="0" w:color="auto"/>
                                                                                                                                                                                                                                                                                                              </w:divBdr>
                                                                                                                                                                                                                                                                                                              <w:divsChild>
                                                                                                                                                                                                                                                                                                                <w:div w:id="1539508316">
                                                                                                                                                                                                                                                                                                                  <w:marLeft w:val="0"/>
                                                                                                                                                                                                                                                                                                                  <w:marRight w:val="0"/>
                                                                                                                                                                                                                                                                                                                  <w:marTop w:val="0"/>
                                                                                                                                                                                                                                                                                                                  <w:marBottom w:val="0"/>
                                                                                                                                                                                                                                                                                                                  <w:divBdr>
                                                                                                                                                                                                                                                                                                                    <w:top w:val="none" w:sz="0" w:space="0" w:color="auto"/>
                                                                                                                                                                                                                                                                                                                    <w:left w:val="none" w:sz="0" w:space="0" w:color="auto"/>
                                                                                                                                                                                                                                                                                                                    <w:bottom w:val="none" w:sz="0" w:space="0" w:color="auto"/>
                                                                                                                                                                                                                                                                                                                    <w:right w:val="none" w:sz="0" w:space="0" w:color="auto"/>
                                                                                                                                                                                                                                                                                                                  </w:divBdr>
                                                                                                                                                                                                                                                                                                                  <w:divsChild>
                                                                                                                                                                                                                                                                                                                    <w:div w:id="389352659">
                                                                                                                                                                                                                                                                                                                      <w:marLeft w:val="0"/>
                                                                                                                                                                                                                                                                                                                      <w:marRight w:val="0"/>
                                                                                                                                                                                                                                                                                                                      <w:marTop w:val="0"/>
                                                                                                                                                                                                                                                                                                                      <w:marBottom w:val="0"/>
                                                                                                                                                                                                                                                                                                                      <w:divBdr>
                                                                                                                                                                                                                                                                                                                        <w:top w:val="none" w:sz="0" w:space="0" w:color="auto"/>
                                                                                                                                                                                                                                                                                                                        <w:left w:val="none" w:sz="0" w:space="0" w:color="auto"/>
                                                                                                                                                                                                                                                                                                                        <w:bottom w:val="none" w:sz="0" w:space="0" w:color="auto"/>
                                                                                                                                                                                                                                                                                                                        <w:right w:val="none" w:sz="0" w:space="0" w:color="auto"/>
                                                                                                                                                                                                                                                                                                                      </w:divBdr>
                                                                                                                                                                                                                                                                                                                      <w:divsChild>
                                                                                                                                                                                                                                                                                                                        <w:div w:id="245305180">
                                                                                                                                                                                                                                                                                                                          <w:marLeft w:val="0"/>
                                                                                                                                                                                                                                                                                                                          <w:marRight w:val="0"/>
                                                                                                                                                                                                                                                                                                                          <w:marTop w:val="0"/>
                                                                                                                                                                                                                                                                                                                          <w:marBottom w:val="0"/>
                                                                                                                                                                                                                                                                                                                          <w:divBdr>
                                                                                                                                                                                                                                                                                                                            <w:top w:val="none" w:sz="0" w:space="0" w:color="auto"/>
                                                                                                                                                                                                                                                                                                                            <w:left w:val="none" w:sz="0" w:space="0" w:color="auto"/>
                                                                                                                                                                                                                                                                                                                            <w:bottom w:val="none" w:sz="0" w:space="0" w:color="auto"/>
                                                                                                                                                                                                                                                                                                                            <w:right w:val="none" w:sz="0" w:space="0" w:color="auto"/>
                                                                                                                                                                                                                                                                                                                          </w:divBdr>
                                                                                                                                                                                                                                                                                                                          <w:divsChild>
                                                                                                                                                                                                                                                                                                                            <w:div w:id="447554152">
                                                                                                                                                                                                                                                                                                                              <w:marLeft w:val="0"/>
                                                                                                                                                                                                                                                                                                                              <w:marRight w:val="0"/>
                                                                                                                                                                                                                                                                                                                              <w:marTop w:val="0"/>
                                                                                                                                                                                                                                                                                                                              <w:marBottom w:val="0"/>
                                                                                                                                                                                                                                                                                                                              <w:divBdr>
                                                                                                                                                                                                                                                                                                                                <w:top w:val="none" w:sz="0" w:space="0" w:color="auto"/>
                                                                                                                                                                                                                                                                                                                                <w:left w:val="none" w:sz="0" w:space="0" w:color="auto"/>
                                                                                                                                                                                                                                                                                                                                <w:bottom w:val="none" w:sz="0" w:space="0" w:color="auto"/>
                                                                                                                                                                                                                                                                                                                                <w:right w:val="none" w:sz="0" w:space="0" w:color="auto"/>
                                                                                                                                                                                                                                                                                                                              </w:divBdr>
                                                                                                                                                                                                                                                                                                                              <w:divsChild>
                                                                                                                                                                                                                                                                                                                                <w:div w:id="1871411786">
                                                                                                                                                                                                                                                                                                                                  <w:marLeft w:val="0"/>
                                                                                                                                                                                                                                                                                                                                  <w:marRight w:val="0"/>
                                                                                                                                                                                                                                                                                                                                  <w:marTop w:val="0"/>
                                                                                                                                                                                                                                                                                                                                  <w:marBottom w:val="0"/>
                                                                                                                                                                                                                                                                                                                                  <w:divBdr>
                                                                                                                                                                                                                                                                                                                                    <w:top w:val="none" w:sz="0" w:space="0" w:color="auto"/>
                                                                                                                                                                                                                                                                                                                                    <w:left w:val="none" w:sz="0" w:space="0" w:color="auto"/>
                                                                                                                                                                                                                                                                                                                                    <w:bottom w:val="none" w:sz="0" w:space="0" w:color="auto"/>
                                                                                                                                                                                                                                                                                                                                    <w:right w:val="none" w:sz="0" w:space="0" w:color="auto"/>
                                                                                                                                                                                                                                                                                                                                  </w:divBdr>
                                                                                                                                                                                                                                                                                                                                  <w:divsChild>
                                                                                                                                                                                                                                                                                                                                    <w:div w:id="1016884407">
                                                                                                                                                                                                                                                                                                                                      <w:marLeft w:val="0"/>
                                                                                                                                                                                                                                                                                                                                      <w:marRight w:val="0"/>
                                                                                                                                                                                                                                                                                                                                      <w:marTop w:val="0"/>
                                                                                                                                                                                                                                                                                                                                      <w:marBottom w:val="0"/>
                                                                                                                                                                                                                                                                                                                                      <w:divBdr>
                                                                                                                                                                                                                                                                                                                                        <w:top w:val="none" w:sz="0" w:space="0" w:color="auto"/>
                                                                                                                                                                                                                                                                                                                                        <w:left w:val="none" w:sz="0" w:space="0" w:color="auto"/>
                                                                                                                                                                                                                                                                                                                                        <w:bottom w:val="none" w:sz="0" w:space="0" w:color="auto"/>
                                                                                                                                                                                                                                                                                                                                        <w:right w:val="none" w:sz="0" w:space="0" w:color="auto"/>
                                                                                                                                                                                                                                                                                                                                      </w:divBdr>
                                                                                                                                                                                                                                                                                                                                      <w:divsChild>
                                                                                                                                                                                                                                                                                                                                        <w:div w:id="548032403">
                                                                                                                                                                                                                                                                                                                                          <w:marLeft w:val="0"/>
                                                                                                                                                                                                                                                                                                                                          <w:marRight w:val="0"/>
                                                                                                                                                                                                                                                                                                                                          <w:marTop w:val="0"/>
                                                                                                                                                                                                                                                                                                                                          <w:marBottom w:val="0"/>
                                                                                                                                                                                                                                                                                                                                          <w:divBdr>
                                                                                                                                                                                                                                                                                                                                            <w:top w:val="none" w:sz="0" w:space="0" w:color="auto"/>
                                                                                                                                                                                                                                                                                                                                            <w:left w:val="none" w:sz="0" w:space="0" w:color="auto"/>
                                                                                                                                                                                                                                                                                                                                            <w:bottom w:val="none" w:sz="0" w:space="0" w:color="auto"/>
                                                                                                                                                                                                                                                                                                                                            <w:right w:val="none" w:sz="0" w:space="0" w:color="auto"/>
                                                                                                                                                                                                                                                                                                                                          </w:divBdr>
                                                                                                                                                                                                                                                                                                                                          <w:divsChild>
                                                                                                                                                                                                                                                                                                                                            <w:div w:id="640233466">
                                                                                                                                                                                                                                                                                                                                              <w:marLeft w:val="0"/>
                                                                                                                                                                                                                                                                                                                                              <w:marRight w:val="0"/>
                                                                                                                                                                                                                                                                                                                                              <w:marTop w:val="0"/>
                                                                                                                                                                                                                                                                                                                                              <w:marBottom w:val="0"/>
                                                                                                                                                                                                                                                                                                                                              <w:divBdr>
                                                                                                                                                                                                                                                                                                                                                <w:top w:val="none" w:sz="0" w:space="0" w:color="auto"/>
                                                                                                                                                                                                                                                                                                                                                <w:left w:val="none" w:sz="0" w:space="0" w:color="auto"/>
                                                                                                                                                                                                                                                                                                                                                <w:bottom w:val="none" w:sz="0" w:space="0" w:color="auto"/>
                                                                                                                                                                                                                                                                                                                                                <w:right w:val="none" w:sz="0" w:space="0" w:color="auto"/>
                                                                                                                                                                                                                                                                                                                                              </w:divBdr>
                                                                                                                                                                                                                                                                                                                                              <w:divsChild>
                                                                                                                                                                                                                                                                                                                                                <w:div w:id="341736311">
                                                                                                                                                                                                                                                                                                                                                  <w:marLeft w:val="0"/>
                                                                                                                                                                                                                                                                                                                                                  <w:marRight w:val="0"/>
                                                                                                                                                                                                                                                                                                                                                  <w:marTop w:val="0"/>
                                                                                                                                                                                                                                                                                                                                                  <w:marBottom w:val="0"/>
                                                                                                                                                                                                                                                                                                                                                  <w:divBdr>
                                                                                                                                                                                                                                                                                                                                                    <w:top w:val="none" w:sz="0" w:space="0" w:color="auto"/>
                                                                                                                                                                                                                                                                                                                                                    <w:left w:val="none" w:sz="0" w:space="0" w:color="auto"/>
                                                                                                                                                                                                                                                                                                                                                    <w:bottom w:val="none" w:sz="0" w:space="0" w:color="auto"/>
                                                                                                                                                                                                                                                                                                                                                    <w:right w:val="none" w:sz="0" w:space="0" w:color="auto"/>
                                                                                                                                                                                                                                                                                                                                                  </w:divBdr>
                                                                                                                                                                                                                                                                                                                                                  <w:divsChild>
                                                                                                                                                                                                                                                                                                                                                    <w:div w:id="730537929">
                                                                                                                                                                                                                                                                                                                                                      <w:marLeft w:val="0"/>
                                                                                                                                                                                                                                                                                                                                                      <w:marRight w:val="0"/>
                                                                                                                                                                                                                                                                                                                                                      <w:marTop w:val="0"/>
                                                                                                                                                                                                                                                                                                                                                      <w:marBottom w:val="0"/>
                                                                                                                                                                                                                                                                                                                                                      <w:divBdr>
                                                                                                                                                                                                                                                                                                                                                        <w:top w:val="none" w:sz="0" w:space="0" w:color="auto"/>
                                                                                                                                                                                                                                                                                                                                                        <w:left w:val="none" w:sz="0" w:space="0" w:color="auto"/>
                                                                                                                                                                                                                                                                                                                                                        <w:bottom w:val="none" w:sz="0" w:space="0" w:color="auto"/>
                                                                                                                                                                                                                                                                                                                                                        <w:right w:val="none" w:sz="0" w:space="0" w:color="auto"/>
                                                                                                                                                                                                                                                                                                                                                      </w:divBdr>
                                                                                                                                                                                                                                                                                                                                                      <w:divsChild>
                                                                                                                                                                                                                                                                                                                                                        <w:div w:id="616059939">
                                                                                                                                                                                                                                                                                                                                                          <w:marLeft w:val="0"/>
                                                                                                                                                                                                                                                                                                                                                          <w:marRight w:val="0"/>
                                                                                                                                                                                                                                                                                                                                                          <w:marTop w:val="0"/>
                                                                                                                                                                                                                                                                                                                                                          <w:marBottom w:val="0"/>
                                                                                                                                                                                                                                                                                                                                                          <w:divBdr>
                                                                                                                                                                                                                                                                                                                                                            <w:top w:val="none" w:sz="0" w:space="0" w:color="auto"/>
                                                                                                                                                                                                                                                                                                                                                            <w:left w:val="none" w:sz="0" w:space="0" w:color="auto"/>
                                                                                                                                                                                                                                                                                                                                                            <w:bottom w:val="none" w:sz="0" w:space="0" w:color="auto"/>
                                                                                                                                                                                                                                                                                                                                                            <w:right w:val="none" w:sz="0" w:space="0" w:color="auto"/>
                                                                                                                                                                                                                                                                                                                                                          </w:divBdr>
                                                                                                                                                                                                                                                                                                                                                          <w:divsChild>
                                                                                                                                                                                                                                                                                                                                                            <w:div w:id="804852017">
                                                                                                                                                                                                                                                                                                                                                              <w:marLeft w:val="0"/>
                                                                                                                                                                                                                                                                                                                                                              <w:marRight w:val="0"/>
                                                                                                                                                                                                                                                                                                                                                              <w:marTop w:val="0"/>
                                                                                                                                                                                                                                                                                                                                                              <w:marBottom w:val="0"/>
                                                                                                                                                                                                                                                                                                                                                              <w:divBdr>
                                                                                                                                                                                                                                                                                                                                                                <w:top w:val="none" w:sz="0" w:space="0" w:color="auto"/>
                                                                                                                                                                                                                                                                                                                                                                <w:left w:val="none" w:sz="0" w:space="0" w:color="auto"/>
                                                                                                                                                                                                                                                                                                                                                                <w:bottom w:val="none" w:sz="0" w:space="0" w:color="auto"/>
                                                                                                                                                                                                                                                                                                                                                                <w:right w:val="none" w:sz="0" w:space="0" w:color="auto"/>
                                                                                                                                                                                                                                                                                                                                                              </w:divBdr>
                                                                                                                                                                                                                                                                                                                                                              <w:divsChild>
                                                                                                                                                                                                                                                                                                                                                                <w:div w:id="572010301">
                                                                                                                                                                                                                                                                                                                                                                  <w:marLeft w:val="0"/>
                                                                                                                                                                                                                                                                                                                                                                  <w:marRight w:val="0"/>
                                                                                                                                                                                                                                                                                                                                                                  <w:marTop w:val="0"/>
                                                                                                                                                                                                                                                                                                                                                                  <w:marBottom w:val="0"/>
                                                                                                                                                                                                                                                                                                                                                                  <w:divBdr>
                                                                                                                                                                                                                                                                                                                                                                    <w:top w:val="none" w:sz="0" w:space="0" w:color="auto"/>
                                                                                                                                                                                                                                                                                                                                                                    <w:left w:val="none" w:sz="0" w:space="0" w:color="auto"/>
                                                                                                                                                                                                                                                                                                                                                                    <w:bottom w:val="none" w:sz="0" w:space="0" w:color="auto"/>
                                                                                                                                                                                                                                                                                                                                                                    <w:right w:val="none" w:sz="0" w:space="0" w:color="auto"/>
                                                                                                                                                                                                                                                                                                                                                                  </w:divBdr>
                                                                                                                                                                                                                                                                                                                                                                  <w:divsChild>
                                                                                                                                                                                                                                                                                                                                                                    <w:div w:id="447553703">
                                                                                                                                                                                                                                                                                                                                                                      <w:marLeft w:val="0"/>
                                                                                                                                                                                                                                                                                                                                                                      <w:marRight w:val="0"/>
                                                                                                                                                                                                                                                                                                                                                                      <w:marTop w:val="0"/>
                                                                                                                                                                                                                                                                                                                                                                      <w:marBottom w:val="0"/>
                                                                                                                                                                                                                                                                                                                                                                      <w:divBdr>
                                                                                                                                                                                                                                                                                                                                                                        <w:top w:val="none" w:sz="0" w:space="0" w:color="auto"/>
                                                                                                                                                                                                                                                                                                                                                                        <w:left w:val="none" w:sz="0" w:space="0" w:color="auto"/>
                                                                                                                                                                                                                                                                                                                                                                        <w:bottom w:val="none" w:sz="0" w:space="0" w:color="auto"/>
                                                                                                                                                                                                                                                                                                                                                                        <w:right w:val="none" w:sz="0" w:space="0" w:color="auto"/>
                                                                                                                                                                                                                                                                                                                                                                      </w:divBdr>
                                                                                                                                                                                                                                                                                                                                                                      <w:divsChild>
                                                                                                                                                                                                                                                                                                                                                                        <w:div w:id="483472372">
                                                                                                                                                                                                                                                                                                                                                                          <w:marLeft w:val="0"/>
                                                                                                                                                                                                                                                                                                                                                                          <w:marRight w:val="0"/>
                                                                                                                                                                                                                                                                                                                                                                          <w:marTop w:val="0"/>
                                                                                                                                                                                                                                                                                                                                                                          <w:marBottom w:val="0"/>
                                                                                                                                                                                                                                                                                                                                                                          <w:divBdr>
                                                                                                                                                                                                                                                                                                                                                                            <w:top w:val="none" w:sz="0" w:space="0" w:color="auto"/>
                                                                                                                                                                                                                                                                                                                                                                            <w:left w:val="none" w:sz="0" w:space="0" w:color="auto"/>
                                                                                                                                                                                                                                                                                                                                                                            <w:bottom w:val="none" w:sz="0" w:space="0" w:color="auto"/>
                                                                                                                                                                                                                                                                                                                                                                            <w:right w:val="none" w:sz="0" w:space="0" w:color="auto"/>
                                                                                                                                                                                                                                                                                                                                                                          </w:divBdr>
                                                                                                                                                                                                                                                                                                                                                                          <w:divsChild>
                                                                                                                                                                                                                                                                                                                                                                            <w:div w:id="807473603">
                                                                                                                                                                                                                                                                                                                                                                              <w:marLeft w:val="0"/>
                                                                                                                                                                                                                                                                                                                                                                              <w:marRight w:val="0"/>
                                                                                                                                                                                                                                                                                                                                                                              <w:marTop w:val="0"/>
                                                                                                                                                                                                                                                                                                                                                                              <w:marBottom w:val="0"/>
                                                                                                                                                                                                                                                                                                                                                                              <w:divBdr>
                                                                                                                                                                                                                                                                                                                                                                                <w:top w:val="none" w:sz="0" w:space="0" w:color="auto"/>
                                                                                                                                                                                                                                                                                                                                                                                <w:left w:val="none" w:sz="0" w:space="0" w:color="auto"/>
                                                                                                                                                                                                                                                                                                                                                                                <w:bottom w:val="none" w:sz="0" w:space="0" w:color="auto"/>
                                                                                                                                                                                                                                                                                                                                                                                <w:right w:val="none" w:sz="0" w:space="0" w:color="auto"/>
                                                                                                                                                                                                                                                                                                                                                                              </w:divBdr>
                                                                                                                                                                                                                                                                                                                                                                              <w:divsChild>
                                                                                                                                                                                                                                                                                                                                                                                <w:div w:id="1406142140">
                                                                                                                                                                                                                                                                                                                                                                                  <w:marLeft w:val="0"/>
                                                                                                                                                                                                                                                                                                                                                                                  <w:marRight w:val="0"/>
                                                                                                                                                                                                                                                                                                                                                                                  <w:marTop w:val="0"/>
                                                                                                                                                                                                                                                                                                                                                                                  <w:marBottom w:val="0"/>
                                                                                                                                                                                                                                                                                                                                                                                  <w:divBdr>
                                                                                                                                                                                                                                                                                                                                                                                    <w:top w:val="none" w:sz="0" w:space="0" w:color="auto"/>
                                                                                                                                                                                                                                                                                                                                                                                    <w:left w:val="none" w:sz="0" w:space="0" w:color="auto"/>
                                                                                                                                                                                                                                                                                                                                                                                    <w:bottom w:val="none" w:sz="0" w:space="0" w:color="auto"/>
                                                                                                                                                                                                                                                                                                                                                                                    <w:right w:val="none" w:sz="0" w:space="0" w:color="auto"/>
                                                                                                                                                                                                                                                                                                                                                                                  </w:divBdr>
                                                                                                                                                                                                                                                                                                                                                                                  <w:divsChild>
                                                                                                                                                                                                                                                                                                                                                                                    <w:div w:id="2072998116">
                                                                                                                                                                                                                                                                                                                                                                                      <w:marLeft w:val="0"/>
                                                                                                                                                                                                                                                                                                                                                                                      <w:marRight w:val="0"/>
                                                                                                                                                                                                                                                                                                                                                                                      <w:marTop w:val="0"/>
                                                                                                                                                                                                                                                                                                                                                                                      <w:marBottom w:val="0"/>
                                                                                                                                                                                                                                                                                                                                                                                      <w:divBdr>
                                                                                                                                                                                                                                                                                                                                                                                        <w:top w:val="none" w:sz="0" w:space="0" w:color="auto"/>
                                                                                                                                                                                                                                                                                                                                                                                        <w:left w:val="none" w:sz="0" w:space="0" w:color="auto"/>
                                                                                                                                                                                                                                                                                                                                                                                        <w:bottom w:val="none" w:sz="0" w:space="0" w:color="auto"/>
                                                                                                                                                                                                                                                                                                                                                                                        <w:right w:val="none" w:sz="0" w:space="0" w:color="auto"/>
                                                                                                                                                                                                                                                                                                                                                                                      </w:divBdr>
                                                                                                                                                                                                                                                                                                                                                                                      <w:divsChild>
                                                                                                                                                                                                                                                                                                                                                                                        <w:div w:id="1443956438">
                                                                                                                                                                                                                                                                                                                                                                                          <w:marLeft w:val="0"/>
                                                                                                                                                                                                                                                                                                                                                                                          <w:marRight w:val="0"/>
                                                                                                                                                                                                                                                                                                                                                                                          <w:marTop w:val="0"/>
                                                                                                                                                                                                                                                                                                                                                                                          <w:marBottom w:val="0"/>
                                                                                                                                                                                                                                                                                                                                                                                          <w:divBdr>
                                                                                                                                                                                                                                                                                                                                                                                            <w:top w:val="none" w:sz="0" w:space="0" w:color="auto"/>
                                                                                                                                                                                                                                                                                                                                                                                            <w:left w:val="none" w:sz="0" w:space="0" w:color="auto"/>
                                                                                                                                                                                                                                                                                                                                                                                            <w:bottom w:val="none" w:sz="0" w:space="0" w:color="auto"/>
                                                                                                                                                                                                                                                                                                                                                                                            <w:right w:val="none" w:sz="0" w:space="0" w:color="auto"/>
                                                                                                                                                                                                                                                                                                                                                                                          </w:divBdr>
                                                                                                                                                                                                                                                                                                                                                                                          <w:divsChild>
                                                                                                                                                                                                                                                                                                                                                                                            <w:div w:id="1450856189">
                                                                                                                                                                                                                                                                                                                                                                                              <w:marLeft w:val="0"/>
                                                                                                                                                                                                                                                                                                                                                                                              <w:marRight w:val="0"/>
                                                                                                                                                                                                                                                                                                                                                                                              <w:marTop w:val="0"/>
                                                                                                                                                                                                                                                                                                                                                                                              <w:marBottom w:val="0"/>
                                                                                                                                                                                                                                                                                                                                                                                              <w:divBdr>
                                                                                                                                                                                                                                                                                                                                                                                                <w:top w:val="none" w:sz="0" w:space="0" w:color="auto"/>
                                                                                                                                                                                                                                                                                                                                                                                                <w:left w:val="none" w:sz="0" w:space="0" w:color="auto"/>
                                                                                                                                                                                                                                                                                                                                                                                                <w:bottom w:val="none" w:sz="0" w:space="0" w:color="auto"/>
                                                                                                                                                                                                                                                                                                                                                                                                <w:right w:val="none" w:sz="0" w:space="0" w:color="auto"/>
                                                                                                                                                                                                                                                                                                                                                                                              </w:divBdr>
                                                                                                                                                                                                                                                                                                                                                                                              <w:divsChild>
                                                                                                                                                                                                                                                                                                                                                                                                <w:div w:id="1870409334">
                                                                                                                                                                                                                                                                                                                                                                                                  <w:marLeft w:val="0"/>
                                                                                                                                                                                                                                                                                                                                                                                                  <w:marRight w:val="0"/>
                                                                                                                                                                                                                                                                                                                                                                                                  <w:marTop w:val="0"/>
                                                                                                                                                                                                                                                                                                                                                                                                  <w:marBottom w:val="0"/>
                                                                                                                                                                                                                                                                                                                                                                                                  <w:divBdr>
                                                                                                                                                                                                                                                                                                                                                                                                    <w:top w:val="none" w:sz="0" w:space="0" w:color="auto"/>
                                                                                                                                                                                                                                                                                                                                                                                                    <w:left w:val="none" w:sz="0" w:space="0" w:color="auto"/>
                                                                                                                                                                                                                                                                                                                                                                                                    <w:bottom w:val="none" w:sz="0" w:space="0" w:color="auto"/>
                                                                                                                                                                                                                                                                                                                                                                                                    <w:right w:val="none" w:sz="0" w:space="0" w:color="auto"/>
                                                                                                                                                                                                                                                                                                                                                                                                  </w:divBdr>
                                                                                                                                                                                                                                                                                                                                                                                                  <w:divsChild>
                                                                                                                                                                                                                                                                                                                                                                                                    <w:div w:id="900600479">
                                                                                                                                                                                                                                                                                                                                                                                                      <w:marLeft w:val="0"/>
                                                                                                                                                                                                                                                                                                                                                                                                      <w:marRight w:val="0"/>
                                                                                                                                                                                                                                                                                                                                                                                                      <w:marTop w:val="0"/>
                                                                                                                                                                                                                                                                                                                                                                                                      <w:marBottom w:val="0"/>
                                                                                                                                                                                                                                                                                                                                                                                                      <w:divBdr>
                                                                                                                                                                                                                                                                                                                                                                                                        <w:top w:val="none" w:sz="0" w:space="0" w:color="auto"/>
                                                                                                                                                                                                                                                                                                                                                                                                        <w:left w:val="none" w:sz="0" w:space="0" w:color="auto"/>
                                                                                                                                                                                                                                                                                                                                                                                                        <w:bottom w:val="none" w:sz="0" w:space="0" w:color="auto"/>
                                                                                                                                                                                                                                                                                                                                                                                                        <w:right w:val="none" w:sz="0" w:space="0" w:color="auto"/>
                                                                                                                                                                                                                                                                                                                                                                                                      </w:divBdr>
                                                                                                                                                                                                                                                                                                                                                                                                      <w:divsChild>
                                                                                                                                                                                                                                                                                                                                                                                                        <w:div w:id="1877542567">
                                                                                                                                                                                                                                                                                                                                                                                                          <w:marLeft w:val="0"/>
                                                                                                                                                                                                                                                                                                                                                                                                          <w:marRight w:val="0"/>
                                                                                                                                                                                                                                                                                                                                                                                                          <w:marTop w:val="0"/>
                                                                                                                                                                                                                                                                                                                                                                                                          <w:marBottom w:val="0"/>
                                                                                                                                                                                                                                                                                                                                                                                                          <w:divBdr>
                                                                                                                                                                                                                                                                                                                                                                                                            <w:top w:val="none" w:sz="0" w:space="0" w:color="auto"/>
                                                                                                                                                                                                                                                                                                                                                                                                            <w:left w:val="none" w:sz="0" w:space="0" w:color="auto"/>
                                                                                                                                                                                                                                                                                                                                                                                                            <w:bottom w:val="none" w:sz="0" w:space="0" w:color="auto"/>
                                                                                                                                                                                                                                                                                                                                                                                                            <w:right w:val="none" w:sz="0" w:space="0" w:color="auto"/>
                                                                                                                                                                                                                                                                                                                                                                                                          </w:divBdr>
                                                                                                                                                                                                                                                                                                                                                                                                          <w:divsChild>
                                                                                                                                                                                                                                                                                                                                                                                                            <w:div w:id="1482961009">
                                                                                                                                                                                                                                                                                                                                                                                                              <w:marLeft w:val="0"/>
                                                                                                                                                                                                                                                                                                                                                                                                              <w:marRight w:val="0"/>
                                                                                                                                                                                                                                                                                                                                                                                                              <w:marTop w:val="0"/>
                                                                                                                                                                                                                                                                                                                                                                                                              <w:marBottom w:val="0"/>
                                                                                                                                                                                                                                                                                                                                                                                                              <w:divBdr>
                                                                                                                                                                                                                                                                                                                                                                                                                <w:top w:val="none" w:sz="0" w:space="0" w:color="auto"/>
                                                                                                                                                                                                                                                                                                                                                                                                                <w:left w:val="none" w:sz="0" w:space="0" w:color="auto"/>
                                                                                                                                                                                                                                                                                                                                                                                                                <w:bottom w:val="none" w:sz="0" w:space="0" w:color="auto"/>
                                                                                                                                                                                                                                                                                                                                                                                                                <w:right w:val="none" w:sz="0" w:space="0" w:color="auto"/>
                                                                                                                                                                                                                                                                                                                                                                                                              </w:divBdr>
                                                                                                                                                                                                                                                                                                                                                                                                              <w:divsChild>
                                                                                                                                                                                                                                                                                                                                                                                                                <w:div w:id="1412463021">
                                                                                                                                                                                                                                                                                                                                                                                                                  <w:marLeft w:val="0"/>
                                                                                                                                                                                                                                                                                                                                                                                                                  <w:marRight w:val="0"/>
                                                                                                                                                                                                                                                                                                                                                                                                                  <w:marTop w:val="0"/>
                                                                                                                                                                                                                                                                                                                                                                                                                  <w:marBottom w:val="0"/>
                                                                                                                                                                                                                                                                                                                                                                                                                  <w:divBdr>
                                                                                                                                                                                                                                                                                                                                                                                                                    <w:top w:val="none" w:sz="0" w:space="0" w:color="auto"/>
                                                                                                                                                                                                                                                                                                                                                                                                                    <w:left w:val="none" w:sz="0" w:space="0" w:color="auto"/>
                                                                                                                                                                                                                                                                                                                                                                                                                    <w:bottom w:val="none" w:sz="0" w:space="0" w:color="auto"/>
                                                                                                                                                                                                                                                                                                                                                                                                                    <w:right w:val="none" w:sz="0" w:space="0" w:color="auto"/>
                                                                                                                                                                                                                                                                                                                                                                                                                  </w:divBdr>
                                                                                                                                                                                                                                                                                                                                                                                                                  <w:divsChild>
                                                                                                                                                                                                                                                                                                                                                                                                                    <w:div w:id="248277805">
                                                                                                                                                                                                                                                                                                                                                                                                                      <w:marLeft w:val="0"/>
                                                                                                                                                                                                                                                                                                                                                                                                                      <w:marRight w:val="0"/>
                                                                                                                                                                                                                                                                                                                                                                                                                      <w:marTop w:val="0"/>
                                                                                                                                                                                                                                                                                                                                                                                                                      <w:marBottom w:val="0"/>
                                                                                                                                                                                                                                                                                                                                                                                                                      <w:divBdr>
                                                                                                                                                                                                                                                                                                                                                                                                                        <w:top w:val="none" w:sz="0" w:space="0" w:color="auto"/>
                                                                                                                                                                                                                                                                                                                                                                                                                        <w:left w:val="none" w:sz="0" w:space="0" w:color="auto"/>
                                                                                                                                                                                                                                                                                                                                                                                                                        <w:bottom w:val="none" w:sz="0" w:space="0" w:color="auto"/>
                                                                                                                                                                                                                                                                                                                                                                                                                        <w:right w:val="none" w:sz="0" w:space="0" w:color="auto"/>
                                                                                                                                                                                                                                                                                                                                                                                                                      </w:divBdr>
                                                                                                                                                                                                                                                                                                                                                                                                                      <w:divsChild>
                                                                                                                                                                                                                                                                                                                                                                                                                        <w:div w:id="554118872">
                                                                                                                                                                                                                                                                                                                                                                                                                          <w:marLeft w:val="0"/>
                                                                                                                                                                                                                                                                                                                                                                                                                          <w:marRight w:val="0"/>
                                                                                                                                                                                                                                                                                                                                                                                                                          <w:marTop w:val="0"/>
                                                                                                                                                                                                                                                                                                                                                                                                                          <w:marBottom w:val="0"/>
                                                                                                                                                                                                                                                                                                                                                                                                                          <w:divBdr>
                                                                                                                                                                                                                                                                                                                                                                                                                            <w:top w:val="none" w:sz="0" w:space="0" w:color="auto"/>
                                                                                                                                                                                                                                                                                                                                                                                                                            <w:left w:val="none" w:sz="0" w:space="0" w:color="auto"/>
                                                                                                                                                                                                                                                                                                                                                                                                                            <w:bottom w:val="none" w:sz="0" w:space="0" w:color="auto"/>
                                                                                                                                                                                                                                                                                                                                                                                                                            <w:right w:val="none" w:sz="0" w:space="0" w:color="auto"/>
                                                                                                                                                                                                                                                                                                                                                                                                                          </w:divBdr>
                                                                                                                                                                                                                                                                                                                                                                                                                          <w:divsChild>
                                                                                                                                                                                                                                                                                                                                                                                                                            <w:div w:id="2108649095">
                                                                                                                                                                                                                                                                                                                                                                                                                              <w:marLeft w:val="0"/>
                                                                                                                                                                                                                                                                                                                                                                                                                              <w:marRight w:val="0"/>
                                                                                                                                                                                                                                                                                                                                                                                                                              <w:marTop w:val="0"/>
                                                                                                                                                                                                                                                                                                                                                                                                                              <w:marBottom w:val="0"/>
                                                                                                                                                                                                                                                                                                                                                                                                                              <w:divBdr>
                                                                                                                                                                                                                                                                                                                                                                                                                                <w:top w:val="none" w:sz="0" w:space="0" w:color="auto"/>
                                                                                                                                                                                                                                                                                                                                                                                                                                <w:left w:val="none" w:sz="0" w:space="0" w:color="auto"/>
                                                                                                                                                                                                                                                                                                                                                                                                                                <w:bottom w:val="none" w:sz="0" w:space="0" w:color="auto"/>
                                                                                                                                                                                                                                                                                                                                                                                                                                <w:right w:val="none" w:sz="0" w:space="0" w:color="auto"/>
                                                                                                                                                                                                                                                                                                                                                                                                                              </w:divBdr>
                                                                                                                                                                                                                                                                                                                                                                                                                              <w:divsChild>
                                                                                                                                                                                                                                                                                                                                                                                                                                <w:div w:id="1658415161">
                                                                                                                                                                                                                                                                                                                                                                                                                                  <w:marLeft w:val="0"/>
                                                                                                                                                                                                                                                                                                                                                                                                                                  <w:marRight w:val="0"/>
                                                                                                                                                                                                                                                                                                                                                                                                                                  <w:marTop w:val="0"/>
                                                                                                                                                                                                                                                                                                                                                                                                                                  <w:marBottom w:val="0"/>
                                                                                                                                                                                                                                                                                                                                                                                                                                  <w:divBdr>
                                                                                                                                                                                                                                                                                                                                                                                                                                    <w:top w:val="none" w:sz="0" w:space="0" w:color="auto"/>
                                                                                                                                                                                                                                                                                                                                                                                                                                    <w:left w:val="none" w:sz="0" w:space="0" w:color="auto"/>
                                                                                                                                                                                                                                                                                                                                                                                                                                    <w:bottom w:val="none" w:sz="0" w:space="0" w:color="auto"/>
                                                                                                                                                                                                                                                                                                                                                                                                                                    <w:right w:val="none" w:sz="0" w:space="0" w:color="auto"/>
                                                                                                                                                                                                                                                                                                                                                                                                                                  </w:divBdr>
                                                                                                                                                                                                                                                                                                                                                                                                                                  <w:divsChild>
                                                                                                                                                                                                                                                                                                                                                                                                                                    <w:div w:id="1575896057">
                                                                                                                                                                                                                                                                                                                                                                                                                                      <w:marLeft w:val="0"/>
                                                                                                                                                                                                                                                                                                                                                                                                                                      <w:marRight w:val="0"/>
                                                                                                                                                                                                                                                                                                                                                                                                                                      <w:marTop w:val="0"/>
                                                                                                                                                                                                                                                                                                                                                                                                                                      <w:marBottom w:val="0"/>
                                                                                                                                                                                                                                                                                                                                                                                                                                      <w:divBdr>
                                                                                                                                                                                                                                                                                                                                                                                                                                        <w:top w:val="none" w:sz="0" w:space="0" w:color="auto"/>
                                                                                                                                                                                                                                                                                                                                                                                                                                        <w:left w:val="none" w:sz="0" w:space="0" w:color="auto"/>
                                                                                                                                                                                                                                                                                                                                                                                                                                        <w:bottom w:val="none" w:sz="0" w:space="0" w:color="auto"/>
                                                                                                                                                                                                                                                                                                                                                                                                                                        <w:right w:val="none" w:sz="0" w:space="0" w:color="auto"/>
                                                                                                                                                                                                                                                                                                                                                                                                                                      </w:divBdr>
                                                                                                                                                                                                                                                                                                                                                                                                                                      <w:divsChild>
                                                                                                                                                                                                                                                                                                                                                                                                                                        <w:div w:id="1825930807">
                                                                                                                                                                                                                                                                                                                                                                                                                                          <w:marLeft w:val="0"/>
                                                                                                                                                                                                                                                                                                                                                                                                                                          <w:marRight w:val="0"/>
                                                                                                                                                                                                                                                                                                                                                                                                                                          <w:marTop w:val="0"/>
                                                                                                                                                                                                                                                                                                                                                                                                                                          <w:marBottom w:val="0"/>
                                                                                                                                                                                                                                                                                                                                                                                                                                          <w:divBdr>
                                                                                                                                                                                                                                                                                                                                                                                                                                            <w:top w:val="none" w:sz="0" w:space="0" w:color="auto"/>
                                                                                                                                                                                                                                                                                                                                                                                                                                            <w:left w:val="none" w:sz="0" w:space="0" w:color="auto"/>
                                                                                                                                                                                                                                                                                                                                                                                                                                            <w:bottom w:val="none" w:sz="0" w:space="0" w:color="auto"/>
                                                                                                                                                                                                                                                                                                                                                                                                                                            <w:right w:val="none" w:sz="0" w:space="0" w:color="auto"/>
                                                                                                                                                                                                                                                                                                                                                                                                                                          </w:divBdr>
                                                                                                                                                                                                                                                                                                                                                                                                                                          <w:divsChild>
                                                                                                                                                                                                                                                                                                                                                                                                                                            <w:div w:id="662586766">
                                                                                                                                                                                                                                                                                                                                                                                                                                              <w:marLeft w:val="0"/>
                                                                                                                                                                                                                                                                                                                                                                                                                                              <w:marRight w:val="0"/>
                                                                                                                                                                                                                                                                                                                                                                                                                                              <w:marTop w:val="0"/>
                                                                                                                                                                                                                                                                                                                                                                                                                                              <w:marBottom w:val="0"/>
                                                                                                                                                                                                                                                                                                                                                                                                                                              <w:divBdr>
                                                                                                                                                                                                                                                                                                                                                                                                                                                <w:top w:val="none" w:sz="0" w:space="0" w:color="auto"/>
                                                                                                                                                                                                                                                                                                                                                                                                                                                <w:left w:val="none" w:sz="0" w:space="0" w:color="auto"/>
                                                                                                                                                                                                                                                                                                                                                                                                                                                <w:bottom w:val="none" w:sz="0" w:space="0" w:color="auto"/>
                                                                                                                                                                                                                                                                                                                                                                                                                                                <w:right w:val="none" w:sz="0" w:space="0" w:color="auto"/>
                                                                                                                                                                                                                                                                                                                                                                                                                                              </w:divBdr>
                                                                                                                                                                                                                                                                                                                                                                                                                                              <w:divsChild>
                                                                                                                                                                                                                                                                                                                                                                                                                                                <w:div w:id="1007901336">
                                                                                                                                                                                                                                                                                                                                                                                                                                                  <w:marLeft w:val="0"/>
                                                                                                                                                                                                                                                                                                                                                                                                                                                  <w:marRight w:val="0"/>
                                                                                                                                                                                                                                                                                                                                                                                                                                                  <w:marTop w:val="0"/>
                                                                                                                                                                                                                                                                                                                                                                                                                                                  <w:marBottom w:val="0"/>
                                                                                                                                                                                                                                                                                                                                                                                                                                                  <w:divBdr>
                                                                                                                                                                                                                                                                                                                                                                                                                                                    <w:top w:val="none" w:sz="0" w:space="0" w:color="auto"/>
                                                                                                                                                                                                                                                                                                                                                                                                                                                    <w:left w:val="none" w:sz="0" w:space="0" w:color="auto"/>
                                                                                                                                                                                                                                                                                                                                                                                                                                                    <w:bottom w:val="none" w:sz="0" w:space="0" w:color="auto"/>
                                                                                                                                                                                                                                                                                                                                                                                                                                                    <w:right w:val="none" w:sz="0" w:space="0" w:color="auto"/>
                                                                                                                                                                                                                                                                                                                                                                                                                                                  </w:divBdr>
                                                                                                                                                                                                                                                                                                                                                                                                                                                </w:div>
                                                                                                                                                                                                                                                                                                                                                                                                                                                <w:div w:id="743189087">
                                                                                                                                                                                                                                                                                                                                                                                                                                                  <w:marLeft w:val="0"/>
                                                                                                                                                                                                                                                                                                                                                                                                                                                  <w:marRight w:val="0"/>
                                                                                                                                                                                                                                                                                                                                                                                                                                                  <w:marTop w:val="0"/>
                                                                                                                                                                                                                                                                                                                                                                                                                                                  <w:marBottom w:val="0"/>
                                                                                                                                                                                                                                                                                                                                                                                                                                                  <w:divBdr>
                                                                                                                                                                                                                                                                                                                                                                                                                                                    <w:top w:val="none" w:sz="0" w:space="0" w:color="auto"/>
                                                                                                                                                                                                                                                                                                                                                                                                                                                    <w:left w:val="none" w:sz="0" w:space="0" w:color="auto"/>
                                                                                                                                                                                                                                                                                                                                                                                                                                                    <w:bottom w:val="none" w:sz="0" w:space="0" w:color="auto"/>
                                                                                                                                                                                                                                                                                                                                                                                                                                                    <w:right w:val="none" w:sz="0" w:space="0" w:color="auto"/>
                                                                                                                                                                                                                                                                                                                                                                                                                                                  </w:divBdr>
                                                                                                                                                                                                                                                                                                                                                                                                                                                </w:div>
                                                                                                                                                                                                                                                                                                                                                                                                                                                <w:div w:id="103312185">
                                                                                                                                                                                                                                                                                                                                                                                                                                                  <w:marLeft w:val="0"/>
                                                                                                                                                                                                                                                                                                                                                                                                                                                  <w:marRight w:val="0"/>
                                                                                                                                                                                                                                                                                                                                                                                                                                                  <w:marTop w:val="0"/>
                                                                                                                                                                                                                                                                                                                                                                                                                                                  <w:marBottom w:val="0"/>
                                                                                                                                                                                                                                                                                                                                                                                                                                                  <w:divBdr>
                                                                                                                                                                                                                                                                                                                                                                                                                                                    <w:top w:val="none" w:sz="0" w:space="0" w:color="auto"/>
                                                                                                                                                                                                                                                                                                                                                                                                                                                    <w:left w:val="none" w:sz="0" w:space="0" w:color="auto"/>
                                                                                                                                                                                                                                                                                                                                                                                                                                                    <w:bottom w:val="none" w:sz="0" w:space="0" w:color="auto"/>
                                                                                                                                                                                                                                                                                                                                                                                                                                                    <w:right w:val="none" w:sz="0" w:space="0" w:color="auto"/>
                                                                                                                                                                                                                                                                                                                                                                                                                                                  </w:divBdr>
                                                                                                                                                                                                                                                                                                                                                                                                                                                </w:div>
                                                                                                                                                                                                                                                                                                                                                                                                                                                <w:div w:id="162865836">
                                                                                                                                                                                                                                                                                                                                                                                                                                                  <w:marLeft w:val="0"/>
                                                                                                                                                                                                                                                                                                                                                                                                                                                  <w:marRight w:val="0"/>
                                                                                                                                                                                                                                                                                                                                                                                                                                                  <w:marTop w:val="0"/>
                                                                                                                                                                                                                                                                                                                                                                                                                                                  <w:marBottom w:val="0"/>
                                                                                                                                                                                                                                                                                                                                                                                                                                                  <w:divBdr>
                                                                                                                                                                                                                                                                                                                                                                                                                                                    <w:top w:val="none" w:sz="0" w:space="0" w:color="auto"/>
                                                                                                                                                                                                                                                                                                                                                                                                                                                    <w:left w:val="none" w:sz="0" w:space="0" w:color="auto"/>
                                                                                                                                                                                                                                                                                                                                                                                                                                                    <w:bottom w:val="none" w:sz="0" w:space="0" w:color="auto"/>
                                                                                                                                                                                                                                                                                                                                                                                                                                                    <w:right w:val="none" w:sz="0" w:space="0" w:color="auto"/>
                                                                                                                                                                                                                                                                                                                                                                                                                                                  </w:divBdr>
                                                                                                                                                                                                                                                                                                                                                                                                                                                </w:div>
                                                                                                                                                                                                                                                                                                                                                                                                                                                <w:div w:id="570041126">
                                                                                                                                                                                                                                                                                                                                                                                                                                                  <w:marLeft w:val="0"/>
                                                                                                                                                                                                                                                                                                                                                                                                                                                  <w:marRight w:val="0"/>
                                                                                                                                                                                                                                                                                                                                                                                                                                                  <w:marTop w:val="0"/>
                                                                                                                                                                                                                                                                                                                                                                                                                                                  <w:marBottom w:val="0"/>
                                                                                                                                                                                                                                                                                                                                                                                                                                                  <w:divBdr>
                                                                                                                                                                                                                                                                                                                                                                                                                                                    <w:top w:val="none" w:sz="0" w:space="0" w:color="auto"/>
                                                                                                                                                                                                                                                                                                                                                                                                                                                    <w:left w:val="none" w:sz="0" w:space="0" w:color="auto"/>
                                                                                                                                                                                                                                                                                                                                                                                                                                                    <w:bottom w:val="none" w:sz="0" w:space="0" w:color="auto"/>
                                                                                                                                                                                                                                                                                                                                                                                                                                                    <w:right w:val="none" w:sz="0" w:space="0" w:color="auto"/>
                                                                                                                                                                                                                                                                                                                                                                                                                                                  </w:divBdr>
                                                                                                                                                                                                                                                                                                                                                                                                                                                </w:div>
                                                                                                                                                                                                                                                                                                                                                                                                                                                <w:div w:id="1898665365">
                                                                                                                                                                                                                                                                                                                                                                                                                                                  <w:marLeft w:val="0"/>
                                                                                                                                                                                                                                                                                                                                                                                                                                                  <w:marRight w:val="0"/>
                                                                                                                                                                                                                                                                                                                                                                                                                                                  <w:marTop w:val="0"/>
                                                                                                                                                                                                                                                                                                                                                                                                                                                  <w:marBottom w:val="0"/>
                                                                                                                                                                                                                                                                                                                                                                                                                                                  <w:divBdr>
                                                                                                                                                                                                                                                                                                                                                                                                                                                    <w:top w:val="none" w:sz="0" w:space="0" w:color="auto"/>
                                                                                                                                                                                                                                                                                                                                                                                                                                                    <w:left w:val="none" w:sz="0" w:space="0" w:color="auto"/>
                                                                                                                                                                                                                                                                                                                                                                                                                                                    <w:bottom w:val="none" w:sz="0" w:space="0" w:color="auto"/>
                                                                                                                                                                                                                                                                                                                                                                                                                                                    <w:right w:val="none" w:sz="0" w:space="0" w:color="auto"/>
                                                                                                                                                                                                                                                                                                                                                                                                                                                  </w:divBdr>
                                                                                                                                                                                                                                                                                                                                                                                                                                                </w:div>
                                                                                                                                                                                                                                                                                                                                                                                                                                                <w:div w:id="1637301155">
                                                                                                                                                                                                                                                                                                                                                                                                                                                  <w:marLeft w:val="0"/>
                                                                                                                                                                                                                                                                                                                                                                                                                                                  <w:marRight w:val="0"/>
                                                                                                                                                                                                                                                                                                                                                                                                                                                  <w:marTop w:val="0"/>
                                                                                                                                                                                                                                                                                                                                                                                                                                                  <w:marBottom w:val="0"/>
                                                                                                                                                                                                                                                                                                                                                                                                                                                  <w:divBdr>
                                                                                                                                                                                                                                                                                                                                                                                                                                                    <w:top w:val="none" w:sz="0" w:space="0" w:color="auto"/>
                                                                                                                                                                                                                                                                                                                                                                                                                                                    <w:left w:val="none" w:sz="0" w:space="0" w:color="auto"/>
                                                                                                                                                                                                                                                                                                                                                                                                                                                    <w:bottom w:val="none" w:sz="0" w:space="0" w:color="auto"/>
                                                                                                                                                                                                                                                                                                                                                                                                                                                    <w:right w:val="none" w:sz="0" w:space="0" w:color="auto"/>
                                                                                                                                                                                                                                                                                                                                                                                                                                                  </w:divBdr>
                                                                                                                                                                                                                                                                                                                                                                                                                                                </w:div>
                                                                                                                                                                                                                                                                                                                                                                                                                                                <w:div w:id="1904023062">
                                                                                                                                                                                                                                                                                                                                                                                                                                                  <w:marLeft w:val="0"/>
                                                                                                                                                                                                                                                                                                                                                                                                                                                  <w:marRight w:val="0"/>
                                                                                                                                                                                                                                                                                                                                                                                                                                                  <w:marTop w:val="0"/>
                                                                                                                                                                                                                                                                                                                                                                                                                                                  <w:marBottom w:val="0"/>
                                                                                                                                                                                                                                                                                                                                                                                                                                                  <w:divBdr>
                                                                                                                                                                                                                                                                                                                                                                                                                                                    <w:top w:val="none" w:sz="0" w:space="0" w:color="auto"/>
                                                                                                                                                                                                                                                                                                                                                                                                                                                    <w:left w:val="none" w:sz="0" w:space="0" w:color="auto"/>
                                                                                                                                                                                                                                                                                                                                                                                                                                                    <w:bottom w:val="none" w:sz="0" w:space="0" w:color="auto"/>
                                                                                                                                                                                                                                                                                                                                                                                                                                                    <w:right w:val="none" w:sz="0" w:space="0" w:color="auto"/>
                                                                                                                                                                                                                                                                                                                                                                                                                                                  </w:divBdr>
                                                                                                                                                                                                                                                                                                                                                                                                                                                </w:div>
                                                                                                                                                                                                                                                                                                                                                                                                                                                <w:div w:id="1587228729">
                                                                                                                                                                                                                                                                                                                                                                                                                                                  <w:marLeft w:val="0"/>
                                                                                                                                                                                                                                                                                                                                                                                                                                                  <w:marRight w:val="0"/>
                                                                                                                                                                                                                                                                                                                                                                                                                                                  <w:marTop w:val="0"/>
                                                                                                                                                                                                                                                                                                                                                                                                                                                  <w:marBottom w:val="0"/>
                                                                                                                                                                                                                                                                                                                                                                                                                                                  <w:divBdr>
                                                                                                                                                                                                                                                                                                                                                                                                                                                    <w:top w:val="none" w:sz="0" w:space="0" w:color="auto"/>
                                                                                                                                                                                                                                                                                                                                                                                                                                                    <w:left w:val="none" w:sz="0" w:space="0" w:color="auto"/>
                                                                                                                                                                                                                                                                                                                                                                                                                                                    <w:bottom w:val="none" w:sz="0" w:space="0" w:color="auto"/>
                                                                                                                                                                                                                                                                                                                                                                                                                                                    <w:right w:val="none" w:sz="0" w:space="0" w:color="auto"/>
                                                                                                                                                                                                                                                                                                                                                                                                                                                  </w:divBdr>
                                                                                                                                                                                                                                                                                                                                                                                                                                                </w:div>
                                                                                                                                                                                                                                                                                                                                                                                                                                                <w:div w:id="477498035">
                                                                                                                                                                                                                                                                                                                                                                                                                                                  <w:marLeft w:val="0"/>
                                                                                                                                                                                                                                                                                                                                                                                                                                                  <w:marRight w:val="0"/>
                                                                                                                                                                                                                                                                                                                                                                                                                                                  <w:marTop w:val="0"/>
                                                                                                                                                                                                                                                                                                                                                                                                                                                  <w:marBottom w:val="0"/>
                                                                                                                                                                                                                                                                                                                                                                                                                                                  <w:divBdr>
                                                                                                                                                                                                                                                                                                                                                                                                                                                    <w:top w:val="none" w:sz="0" w:space="0" w:color="auto"/>
                                                                                                                                                                                                                                                                                                                                                                                                                                                    <w:left w:val="none" w:sz="0" w:space="0" w:color="auto"/>
                                                                                                                                                                                                                                                                                                                                                                                                                                                    <w:bottom w:val="none" w:sz="0" w:space="0" w:color="auto"/>
                                                                                                                                                                                                                                                                                                                                                                                                                                                    <w:right w:val="none" w:sz="0" w:space="0" w:color="auto"/>
                                                                                                                                                                                                                                                                                                                                                                                                                                                  </w:divBdr>
                                                                                                                                                                                                                                                                                                                                                                                                                                                </w:div>
                                                                                                                                                                                                                                                                                                                                                                                                                                                <w:div w:id="1850832418">
                                                                                                                                                                                                                                                                                                                                                                                                                                                  <w:marLeft w:val="0"/>
                                                                                                                                                                                                                                                                                                                                                                                                                                                  <w:marRight w:val="0"/>
                                                                                                                                                                                                                                                                                                                                                                                                                                                  <w:marTop w:val="0"/>
                                                                                                                                                                                                                                                                                                                                                                                                                                                  <w:marBottom w:val="0"/>
                                                                                                                                                                                                                                                                                                                                                                                                                                                  <w:divBdr>
                                                                                                                                                                                                                                                                                                                                                                                                                                                    <w:top w:val="none" w:sz="0" w:space="0" w:color="auto"/>
                                                                                                                                                                                                                                                                                                                                                                                                                                                    <w:left w:val="none" w:sz="0" w:space="0" w:color="auto"/>
                                                                                                                                                                                                                                                                                                                                                                                                                                                    <w:bottom w:val="none" w:sz="0" w:space="0" w:color="auto"/>
                                                                                                                                                                                                                                                                                                                                                                                                                                                    <w:right w:val="none" w:sz="0" w:space="0" w:color="auto"/>
                                                                                                                                                                                                                                                                                                                                                                                                                                                  </w:divBdr>
                                                                                                                                                                                                                                                                                                                                                                                                                                                </w:div>
                                                                                                                                                                                                                                                                                                                                                                                                                                                <w:div w:id="572817101">
                                                                                                                                                                                                                                                                                                                                                                                                                                                  <w:marLeft w:val="0"/>
                                                                                                                                                                                                                                                                                                                                                                                                                                                  <w:marRight w:val="0"/>
                                                                                                                                                                                                                                                                                                                                                                                                                                                  <w:marTop w:val="0"/>
                                                                                                                                                                                                                                                                                                                                                                                                                                                  <w:marBottom w:val="0"/>
                                                                                                                                                                                                                                                                                                                                                                                                                                                  <w:divBdr>
                                                                                                                                                                                                                                                                                                                                                                                                                                                    <w:top w:val="none" w:sz="0" w:space="0" w:color="auto"/>
                                                                                                                                                                                                                                                                                                                                                                                                                                                    <w:left w:val="none" w:sz="0" w:space="0" w:color="auto"/>
                                                                                                                                                                                                                                                                                                                                                                                                                                                    <w:bottom w:val="none" w:sz="0" w:space="0" w:color="auto"/>
                                                                                                                                                                                                                                                                                                                                                                                                                                                    <w:right w:val="none" w:sz="0" w:space="0" w:color="auto"/>
                                                                                                                                                                                                                                                                                                                                                                                                                                                  </w:divBdr>
                                                                                                                                                                                                                                                                                                                                                                                                                                                </w:div>
                                                                                                                                                                                                                                                                                                                                                                                                                                                <w:div w:id="797144375">
                                                                                                                                                                                                                                                                                                                                                                                                                                                  <w:marLeft w:val="0"/>
                                                                                                                                                                                                                                                                                                                                                                                                                                                  <w:marRight w:val="0"/>
                                                                                                                                                                                                                                                                                                                                                                                                                                                  <w:marTop w:val="0"/>
                                                                                                                                                                                                                                                                                                                                                                                                                                                  <w:marBottom w:val="0"/>
                                                                                                                                                                                                                                                                                                                                                                                                                                                  <w:divBdr>
                                                                                                                                                                                                                                                                                                                                                                                                                                                    <w:top w:val="none" w:sz="0" w:space="0" w:color="auto"/>
                                                                                                                                                                                                                                                                                                                                                                                                                                                    <w:left w:val="none" w:sz="0" w:space="0" w:color="auto"/>
                                                                                                                                                                                                                                                                                                                                                                                                                                                    <w:bottom w:val="none" w:sz="0" w:space="0" w:color="auto"/>
                                                                                                                                                                                                                                                                                                                                                                                                                                                    <w:right w:val="none" w:sz="0" w:space="0" w:color="auto"/>
                                                                                                                                                                                                                                                                                                                                                                                                                                                  </w:divBdr>
                                                                                                                                                                                                                                                                                                                                                                                                                                                </w:div>
                                                                                                                                                                                                                                                                                                                                                                                                                                                <w:div w:id="1459178519">
                                                                                                                                                                                                                                                                                                                                                                                                                                                  <w:marLeft w:val="0"/>
                                                                                                                                                                                                                                                                                                                                                                                                                                                  <w:marRight w:val="0"/>
                                                                                                                                                                                                                                                                                                                                                                                                                                                  <w:marTop w:val="0"/>
                                                                                                                                                                                                                                                                                                                                                                                                                                                  <w:marBottom w:val="0"/>
                                                                                                                                                                                                                                                                                                                                                                                                                                                  <w:divBdr>
                                                                                                                                                                                                                                                                                                                                                                                                                                                    <w:top w:val="none" w:sz="0" w:space="0" w:color="auto"/>
                                                                                                                                                                                                                                                                                                                                                                                                                                                    <w:left w:val="none" w:sz="0" w:space="0" w:color="auto"/>
                                                                                                                                                                                                                                                                                                                                                                                                                                                    <w:bottom w:val="none" w:sz="0" w:space="0" w:color="auto"/>
                                                                                                                                                                                                                                                                                                                                                                                                                                                    <w:right w:val="none" w:sz="0" w:space="0" w:color="auto"/>
                                                                                                                                                                                                                                                                                                                                                                                                                                                  </w:divBdr>
                                                                                                                                                                                                                                                                                                                                                                                                                                                </w:div>
                                                                                                                                                                                                                                                                                                                                                                                                                                                <w:div w:id="461002968">
                                                                                                                                                                                                                                                                                                                                                                                                                                                  <w:marLeft w:val="0"/>
                                                                                                                                                                                                                                                                                                                                                                                                                                                  <w:marRight w:val="0"/>
                                                                                                                                                                                                                                                                                                                                                                                                                                                  <w:marTop w:val="0"/>
                                                                                                                                                                                                                                                                                                                                                                                                                                                  <w:marBottom w:val="0"/>
                                                                                                                                                                                                                                                                                                                                                                                                                                                  <w:divBdr>
                                                                                                                                                                                                                                                                                                                                                                                                                                                    <w:top w:val="none" w:sz="0" w:space="0" w:color="auto"/>
                                                                                                                                                                                                                                                                                                                                                                                                                                                    <w:left w:val="none" w:sz="0" w:space="0" w:color="auto"/>
                                                                                                                                                                                                                                                                                                                                                                                                                                                    <w:bottom w:val="none" w:sz="0" w:space="0" w:color="auto"/>
                                                                                                                                                                                                                                                                                                                                                                                                                                                    <w:right w:val="none" w:sz="0" w:space="0" w:color="auto"/>
                                                                                                                                                                                                                                                                                                                                                                                                                                                  </w:divBdr>
                                                                                                                                                                                                                                                                                                                                                                                                                                                </w:div>
                                                                                                                                                                                                                                                                                                                                                                                                                                                <w:div w:id="18508366">
                                                                                                                                                                                                                                                                                                                                                                                                                                                  <w:marLeft w:val="0"/>
                                                                                                                                                                                                                                                                                                                                                                                                                                                  <w:marRight w:val="0"/>
                                                                                                                                                                                                                                                                                                                                                                                                                                                  <w:marTop w:val="0"/>
                                                                                                                                                                                                                                                                                                                                                                                                                                                  <w:marBottom w:val="0"/>
                                                                                                                                                                                                                                                                                                                                                                                                                                                  <w:divBdr>
                                                                                                                                                                                                                                                                                                                                                                                                                                                    <w:top w:val="none" w:sz="0" w:space="0" w:color="auto"/>
                                                                                                                                                                                                                                                                                                                                                                                                                                                    <w:left w:val="none" w:sz="0" w:space="0" w:color="auto"/>
                                                                                                                                                                                                                                                                                                                                                                                                                                                    <w:bottom w:val="none" w:sz="0" w:space="0" w:color="auto"/>
                                                                                                                                                                                                                                                                                                                                                                                                                                                    <w:right w:val="none" w:sz="0" w:space="0" w:color="auto"/>
                                                                                                                                                                                                                                                                                                                                                                                                                                                  </w:divBdr>
                                                                                                                                                                                                                                                                                                                                                                                                                                                </w:div>
                                                                                                                                                                                                                                                                                                                                                                                                                                                <w:div w:id="1566179733">
                                                                                                                                                                                                                                                                                                                                                                                                                                                  <w:marLeft w:val="0"/>
                                                                                                                                                                                                                                                                                                                                                                                                                                                  <w:marRight w:val="0"/>
                                                                                                                                                                                                                                                                                                                                                                                                                                                  <w:marTop w:val="0"/>
                                                                                                                                                                                                                                                                                                                                                                                                                                                  <w:marBottom w:val="0"/>
                                                                                                                                                                                                                                                                                                                                                                                                                                                  <w:divBdr>
                                                                                                                                                                                                                                                                                                                                                                                                                                                    <w:top w:val="none" w:sz="0" w:space="0" w:color="auto"/>
                                                                                                                                                                                                                                                                                                                                                                                                                                                    <w:left w:val="none" w:sz="0" w:space="0" w:color="auto"/>
                                                                                                                                                                                                                                                                                                                                                                                                                                                    <w:bottom w:val="none" w:sz="0" w:space="0" w:color="auto"/>
                                                                                                                                                                                                                                                                                                                                                                                                                                                    <w:right w:val="none" w:sz="0" w:space="0" w:color="auto"/>
                                                                                                                                                                                                                                                                                                                                                                                                                                                  </w:divBdr>
                                                                                                                                                                                                                                                                                                                                                                                                                                                </w:div>
                                                                                                                                                                                                                                                                                                                                                                                                                                                <w:div w:id="739131913">
                                                                                                                                                                                                                                                                                                                                                                                                                                                  <w:marLeft w:val="0"/>
                                                                                                                                                                                                                                                                                                                                                                                                                                                  <w:marRight w:val="0"/>
                                                                                                                                                                                                                                                                                                                                                                                                                                                  <w:marTop w:val="0"/>
                                                                                                                                                                                                                                                                                                                                                                                                                                                  <w:marBottom w:val="0"/>
                                                                                                                                                                                                                                                                                                                                                                                                                                                  <w:divBdr>
                                                                                                                                                                                                                                                                                                                                                                                                                                                    <w:top w:val="none" w:sz="0" w:space="0" w:color="auto"/>
                                                                                                                                                                                                                                                                                                                                                                                                                                                    <w:left w:val="none" w:sz="0" w:space="0" w:color="auto"/>
                                                                                                                                                                                                                                                                                                                                                                                                                                                    <w:bottom w:val="none" w:sz="0" w:space="0" w:color="auto"/>
                                                                                                                                                                                                                                                                                                                                                                                                                                                    <w:right w:val="none" w:sz="0" w:space="0" w:color="auto"/>
                                                                                                                                                                                                                                                                                                                                                                                                                                                  </w:divBdr>
                                                                                                                                                                                                                                                                                                                                                                                                                                                </w:div>
                                                                                                                                                                                                                                                                                                                                                                                                                                                <w:div w:id="1621111814">
                                                                                                                                                                                                                                                                                                                                                                                                                                                  <w:marLeft w:val="0"/>
                                                                                                                                                                                                                                                                                                                                                                                                                                                  <w:marRight w:val="0"/>
                                                                                                                                                                                                                                                                                                                                                                                                                                                  <w:marTop w:val="0"/>
                                                                                                                                                                                                                                                                                                                                                                                                                                                  <w:marBottom w:val="0"/>
                                                                                                                                                                                                                                                                                                                                                                                                                                                  <w:divBdr>
                                                                                                                                                                                                                                                                                                                                                                                                                                                    <w:top w:val="none" w:sz="0" w:space="0" w:color="auto"/>
                                                                                                                                                                                                                                                                                                                                                                                                                                                    <w:left w:val="none" w:sz="0" w:space="0" w:color="auto"/>
                                                                                                                                                                                                                                                                                                                                                                                                                                                    <w:bottom w:val="none" w:sz="0" w:space="0" w:color="auto"/>
                                                                                                                                                                                                                                                                                                                                                                                                                                                    <w:right w:val="none" w:sz="0" w:space="0" w:color="auto"/>
                                                                                                                                                                                                                                                                                                                                                                                                                                                  </w:divBdr>
                                                                                                                                                                                                                                                                                                                                                                                                                                                </w:div>
                                                                                                                                                                                                                                                                                                                                                                                                                                                <w:div w:id="1336344986">
                                                                                                                                                                                                                                                                                                                                                                                                                                                  <w:marLeft w:val="0"/>
                                                                                                                                                                                                                                                                                                                                                                                                                                                  <w:marRight w:val="0"/>
                                                                                                                                                                                                                                                                                                                                                                                                                                                  <w:marTop w:val="0"/>
                                                                                                                                                                                                                                                                                                                                                                                                                                                  <w:marBottom w:val="0"/>
                                                                                                                                                                                                                                                                                                                                                                                                                                                  <w:divBdr>
                                                                                                                                                                                                                                                                                                                                                                                                                                                    <w:top w:val="none" w:sz="0" w:space="0" w:color="auto"/>
                                                                                                                                                                                                                                                                                                                                                                                                                                                    <w:left w:val="none" w:sz="0" w:space="0" w:color="auto"/>
                                                                                                                                                                                                                                                                                                                                                                                                                                                    <w:bottom w:val="none" w:sz="0" w:space="0" w:color="auto"/>
                                                                                                                                                                                                                                                                                                                                                                                                                                                    <w:right w:val="none" w:sz="0" w:space="0" w:color="auto"/>
                                                                                                                                                                                                                                                                                                                                                                                                                                                  </w:divBdr>
                                                                                                                                                                                                                                                                                                                                                                                                                                                </w:div>
                                                                                                                                                                                                                                                                                                                                                                                                                                                <w:div w:id="1860730861">
                                                                                                                                                                                                                                                                                                                                                                                                                                                  <w:marLeft w:val="0"/>
                                                                                                                                                                                                                                                                                                                                                                                                                                                  <w:marRight w:val="0"/>
                                                                                                                                                                                                                                                                                                                                                                                                                                                  <w:marTop w:val="0"/>
                                                                                                                                                                                                                                                                                                                                                                                                                                                  <w:marBottom w:val="0"/>
                                                                                                                                                                                                                                                                                                                                                                                                                                                  <w:divBdr>
                                                                                                                                                                                                                                                                                                                                                                                                                                                    <w:top w:val="none" w:sz="0" w:space="0" w:color="auto"/>
                                                                                                                                                                                                                                                                                                                                                                                                                                                    <w:left w:val="none" w:sz="0" w:space="0" w:color="auto"/>
                                                                                                                                                                                                                                                                                                                                                                                                                                                    <w:bottom w:val="none" w:sz="0" w:space="0" w:color="auto"/>
                                                                                                                                                                                                                                                                                                                                                                                                                                                    <w:right w:val="none" w:sz="0" w:space="0" w:color="auto"/>
                                                                                                                                                                                                                                                                                                                                                                                                                                                  </w:divBdr>
                                                                                                                                                                                                                                                                                                                                                                                                                                                </w:div>
                                                                                                                                                                                                                                                                                                                                                                                                                                                <w:div w:id="1227952949">
                                                                                                                                                                                                                                                                                                                                                                                                                                                  <w:marLeft w:val="0"/>
                                                                                                                                                                                                                                                                                                                                                                                                                                                  <w:marRight w:val="0"/>
                                                                                                                                                                                                                                                                                                                                                                                                                                                  <w:marTop w:val="0"/>
                                                                                                                                                                                                                                                                                                                                                                                                                                                  <w:marBottom w:val="0"/>
                                                                                                                                                                                                                                                                                                                                                                                                                                                  <w:divBdr>
                                                                                                                                                                                                                                                                                                                                                                                                                                                    <w:top w:val="none" w:sz="0" w:space="0" w:color="auto"/>
                                                                                                                                                                                                                                                                                                                                                                                                                                                    <w:left w:val="none" w:sz="0" w:space="0" w:color="auto"/>
                                                                                                                                                                                                                                                                                                                                                                                                                                                    <w:bottom w:val="none" w:sz="0" w:space="0" w:color="auto"/>
                                                                                                                                                                                                                                                                                                                                                                                                                                                    <w:right w:val="none" w:sz="0" w:space="0" w:color="auto"/>
                                                                                                                                                                                                                                                                                                                                                                                                                                                  </w:divBdr>
                                                                                                                                                                                                                                                                                                                                                                                                                                                </w:div>
                                                                                                                                                                                                                                                                                                                                                                                                                                                <w:div w:id="1878352672">
                                                                                                                                                                                                                                                                                                                                                                                                                                                  <w:marLeft w:val="0"/>
                                                                                                                                                                                                                                                                                                                                                                                                                                                  <w:marRight w:val="0"/>
                                                                                                                                                                                                                                                                                                                                                                                                                                                  <w:marTop w:val="0"/>
                                                                                                                                                                                                                                                                                                                                                                                                                                                  <w:marBottom w:val="0"/>
                                                                                                                                                                                                                                                                                                                                                                                                                                                  <w:divBdr>
                                                                                                                                                                                                                                                                                                                                                                                                                                                    <w:top w:val="none" w:sz="0" w:space="0" w:color="auto"/>
                                                                                                                                                                                                                                                                                                                                                                                                                                                    <w:left w:val="none" w:sz="0" w:space="0" w:color="auto"/>
                                                                                                                                                                                                                                                                                                                                                                                                                                                    <w:bottom w:val="none" w:sz="0" w:space="0" w:color="auto"/>
                                                                                                                                                                                                                                                                                                                                                                                                                                                    <w:right w:val="none" w:sz="0" w:space="0" w:color="auto"/>
                                                                                                                                                                                                                                                                                                                                                                                                                                                  </w:divBdr>
                                                                                                                                                                                                                                                                                                                                                                                                                                                </w:div>
                                                                                                                                                                                                                                                                                                                                                                                                                                                <w:div w:id="1972664498">
                                                                                                                                                                                                                                                                                                                                                                                                                                                  <w:marLeft w:val="0"/>
                                                                                                                                                                                                                                                                                                                                                                                                                                                  <w:marRight w:val="0"/>
                                                                                                                                                                                                                                                                                                                                                                                                                                                  <w:marTop w:val="0"/>
                                                                                                                                                                                                                                                                                                                                                                                                                                                  <w:marBottom w:val="0"/>
                                                                                                                                                                                                                                                                                                                                                                                                                                                  <w:divBdr>
                                                                                                                                                                                                                                                                                                                                                                                                                                                    <w:top w:val="none" w:sz="0" w:space="0" w:color="auto"/>
                                                                                                                                                                                                                                                                                                                                                                                                                                                    <w:left w:val="none" w:sz="0" w:space="0" w:color="auto"/>
                                                                                                                                                                                                                                                                                                                                                                                                                                                    <w:bottom w:val="none" w:sz="0" w:space="0" w:color="auto"/>
                                                                                                                                                                                                                                                                                                                                                                                                                                                    <w:right w:val="none" w:sz="0" w:space="0" w:color="auto"/>
                                                                                                                                                                                                                                                                                                                                                                                                                                                  </w:divBdr>
                                                                                                                                                                                                                                                                                                                                                                                                                                                </w:div>
                                                                                                                                                                                                                                                                                                                                                                                                                                                <w:div w:id="1855724994">
                                                                                                                                                                                                                                                                                                                                                                                                                                                  <w:marLeft w:val="0"/>
                                                                                                                                                                                                                                                                                                                                                                                                                                                  <w:marRight w:val="0"/>
                                                                                                                                                                                                                                                                                                                                                                                                                                                  <w:marTop w:val="0"/>
                                                                                                                                                                                                                                                                                                                                                                                                                                                  <w:marBottom w:val="0"/>
                                                                                                                                                                                                                                                                                                                                                                                                                                                  <w:divBdr>
                                                                                                                                                                                                                                                                                                                                                                                                                                                    <w:top w:val="none" w:sz="0" w:space="0" w:color="auto"/>
                                                                                                                                                                                                                                                                                                                                                                                                                                                    <w:left w:val="none" w:sz="0" w:space="0" w:color="auto"/>
                                                                                                                                                                                                                                                                                                                                                                                                                                                    <w:bottom w:val="none" w:sz="0" w:space="0" w:color="auto"/>
                                                                                                                                                                                                                                                                                                                                                                                                                                                    <w:right w:val="none" w:sz="0" w:space="0" w:color="auto"/>
                                                                                                                                                                                                                                                                                                                                                                                                                                                  </w:divBdr>
                                                                                                                                                                                                                                                                                                                                                                                                                                                </w:div>
                                                                                                                                                                                                                                                                                                                                                                                                                                                <w:div w:id="536283006">
                                                                                                                                                                                                                                                                                                                                                                                                                                                  <w:marLeft w:val="0"/>
                                                                                                                                                                                                                                                                                                                                                                                                                                                  <w:marRight w:val="0"/>
                                                                                                                                                                                                                                                                                                                                                                                                                                                  <w:marTop w:val="0"/>
                                                                                                                                                                                                                                                                                                                                                                                                                                                  <w:marBottom w:val="0"/>
                                                                                                                                                                                                                                                                                                                                                                                                                                                  <w:divBdr>
                                                                                                                                                                                                                                                                                                                                                                                                                                                    <w:top w:val="none" w:sz="0" w:space="0" w:color="auto"/>
                                                                                                                                                                                                                                                                                                                                                                                                                                                    <w:left w:val="none" w:sz="0" w:space="0" w:color="auto"/>
                                                                                                                                                                                                                                                                                                                                                                                                                                                    <w:bottom w:val="none" w:sz="0" w:space="0" w:color="auto"/>
                                                                                                                                                                                                                                                                                                                                                                                                                                                    <w:right w:val="none" w:sz="0" w:space="0" w:color="auto"/>
                                                                                                                                                                                                                                                                                                                                                                                                                                                  </w:divBdr>
                                                                                                                                                                                                                                                                                                                                                                                                                                                </w:div>
                                                                                                                                                                                                                                                                                                                                                                                                                                                <w:div w:id="1805779950">
                                                                                                                                                                                                                                                                                                                                                                                                                                                  <w:marLeft w:val="0"/>
                                                                                                                                                                                                                                                                                                                                                                                                                                                  <w:marRight w:val="0"/>
                                                                                                                                                                                                                                                                                                                                                                                                                                                  <w:marTop w:val="0"/>
                                                                                                                                                                                                                                                                                                                                                                                                                                                  <w:marBottom w:val="0"/>
                                                                                                                                                                                                                                                                                                                                                                                                                                                  <w:divBdr>
                                                                                                                                                                                                                                                                                                                                                                                                                                                    <w:top w:val="none" w:sz="0" w:space="0" w:color="auto"/>
                                                                                                                                                                                                                                                                                                                                                                                                                                                    <w:left w:val="none" w:sz="0" w:space="0" w:color="auto"/>
                                                                                                                                                                                                                                                                                                                                                                                                                                                    <w:bottom w:val="none" w:sz="0" w:space="0" w:color="auto"/>
                                                                                                                                                                                                                                                                                                                                                                                                                                                    <w:right w:val="none" w:sz="0" w:space="0" w:color="auto"/>
                                                                                                                                                                                                                                                                                                                                                                                                                                                  </w:divBdr>
                                                                                                                                                                                                                                                                                                                                                                                                                                                </w:div>
                                                                                                                                                                                                                                                                                                                                                                                                                                                <w:div w:id="1459060398">
                                                                                                                                                                                                                                                                                                                                                                                                                                                  <w:marLeft w:val="0"/>
                                                                                                                                                                                                                                                                                                                                                                                                                                                  <w:marRight w:val="0"/>
                                                                                                                                                                                                                                                                                                                                                                                                                                                  <w:marTop w:val="0"/>
                                                                                                                                                                                                                                                                                                                                                                                                                                                  <w:marBottom w:val="0"/>
                                                                                                                                                                                                                                                                                                                                                                                                                                                  <w:divBdr>
                                                                                                                                                                                                                                                                                                                                                                                                                                                    <w:top w:val="none" w:sz="0" w:space="0" w:color="auto"/>
                                                                                                                                                                                                                                                                                                                                                                                                                                                    <w:left w:val="none" w:sz="0" w:space="0" w:color="auto"/>
                                                                                                                                                                                                                                                                                                                                                                                                                                                    <w:bottom w:val="none" w:sz="0" w:space="0" w:color="auto"/>
                                                                                                                                                                                                                                                                                                                                                                                                                                                    <w:right w:val="none" w:sz="0" w:space="0" w:color="auto"/>
                                                                                                                                                                                                                                                                                                                                                                                                                                                  </w:divBdr>
                                                                                                                                                                                                                                                                                                                                                                                                                                                </w:div>
                                                                                                                                                                                                                                                                                                                                                                                                                                                <w:div w:id="125513483">
                                                                                                                                                                                                                                                                                                                                                                                                                                                  <w:marLeft w:val="0"/>
                                                                                                                                                                                                                                                                                                                                                                                                                                                  <w:marRight w:val="0"/>
                                                                                                                                                                                                                                                                                                                                                                                                                                                  <w:marTop w:val="0"/>
                                                                                                                                                                                                                                                                                                                                                                                                                                                  <w:marBottom w:val="0"/>
                                                                                                                                                                                                                                                                                                                                                                                                                                                  <w:divBdr>
                                                                                                                                                                                                                                                                                                                                                                                                                                                    <w:top w:val="none" w:sz="0" w:space="0" w:color="auto"/>
                                                                                                                                                                                                                                                                                                                                                                                                                                                    <w:left w:val="none" w:sz="0" w:space="0" w:color="auto"/>
                                                                                                                                                                                                                                                                                                                                                                                                                                                    <w:bottom w:val="none" w:sz="0" w:space="0" w:color="auto"/>
                                                                                                                                                                                                                                                                                                                                                                                                                                                    <w:right w:val="none" w:sz="0" w:space="0" w:color="auto"/>
                                                                                                                                                                                                                                                                                                                                                                                                                                                  </w:divBdr>
                                                                                                                                                                                                                                                                                                                                                                                                                                                </w:div>
                                                                                                                                                                                                                                                                                                                                                                                                                                                <w:div w:id="1270120429">
                                                                                                                                                                                                                                                                                                                                                                                                                                                  <w:marLeft w:val="0"/>
                                                                                                                                                                                                                                                                                                                                                                                                                                                  <w:marRight w:val="0"/>
                                                                                                                                                                                                                                                                                                                                                                                                                                                  <w:marTop w:val="0"/>
                                                                                                                                                                                                                                                                                                                                                                                                                                                  <w:marBottom w:val="0"/>
                                                                                                                                                                                                                                                                                                                                                                                                                                                  <w:divBdr>
                                                                                                                                                                                                                                                                                                                                                                                                                                                    <w:top w:val="none" w:sz="0" w:space="0" w:color="auto"/>
                                                                                                                                                                                                                                                                                                                                                                                                                                                    <w:left w:val="none" w:sz="0" w:space="0" w:color="auto"/>
                                                                                                                                                                                                                                                                                                                                                                                                                                                    <w:bottom w:val="none" w:sz="0" w:space="0" w:color="auto"/>
                                                                                                                                                                                                                                                                                                                                                                                                                                                    <w:right w:val="none" w:sz="0" w:space="0" w:color="auto"/>
                                                                                                                                                                                                                                                                                                                                                                                                                                                  </w:divBdr>
                                                                                                                                                                                                                                                                                                                                                                                                                                                </w:div>
                                                                                                                                                                                                                                                                                                                                                                                                                                                <w:div w:id="1568224745">
                                                                                                                                                                                                                                                                                                                                                                                                                                                  <w:marLeft w:val="0"/>
                                                                                                                                                                                                                                                                                                                                                                                                                                                  <w:marRight w:val="0"/>
                                                                                                                                                                                                                                                                                                                                                                                                                                                  <w:marTop w:val="0"/>
                                                                                                                                                                                                                                                                                                                                                                                                                                                  <w:marBottom w:val="0"/>
                                                                                                                                                                                                                                                                                                                                                                                                                                                  <w:divBdr>
                                                                                                                                                                                                                                                                                                                                                                                                                                                    <w:top w:val="none" w:sz="0" w:space="0" w:color="auto"/>
                                                                                                                                                                                                                                                                                                                                                                                                                                                    <w:left w:val="none" w:sz="0" w:space="0" w:color="auto"/>
                                                                                                                                                                                                                                                                                                                                                                                                                                                    <w:bottom w:val="none" w:sz="0" w:space="0" w:color="auto"/>
                                                                                                                                                                                                                                                                                                                                                                                                                                                    <w:right w:val="none" w:sz="0" w:space="0" w:color="auto"/>
                                                                                                                                                                                                                                                                                                                                                                                                                                                  </w:divBdr>
                                                                                                                                                                                                                                                                                                                                                                                                                                                </w:div>
                                                                                                                                                                                                                                                                                                                                                                                                                                                <w:div w:id="1344360245">
                                                                                                                                                                                                                                                                                                                                                                                                                                                  <w:marLeft w:val="0"/>
                                                                                                                                                                                                                                                                                                                                                                                                                                                  <w:marRight w:val="0"/>
                                                                                                                                                                                                                                                                                                                                                                                                                                                  <w:marTop w:val="0"/>
                                                                                                                                                                                                                                                                                                                                                                                                                                                  <w:marBottom w:val="0"/>
                                                                                                                                                                                                                                                                                                                                                                                                                                                  <w:divBdr>
                                                                                                                                                                                                                                                                                                                                                                                                                                                    <w:top w:val="none" w:sz="0" w:space="0" w:color="auto"/>
                                                                                                                                                                                                                                                                                                                                                                                                                                                    <w:left w:val="none" w:sz="0" w:space="0" w:color="auto"/>
                                                                                                                                                                                                                                                                                                                                                                                                                                                    <w:bottom w:val="none" w:sz="0" w:space="0" w:color="auto"/>
                                                                                                                                                                                                                                                                                                                                                                                                                                                    <w:right w:val="none" w:sz="0" w:space="0" w:color="auto"/>
                                                                                                                                                                                                                                                                                                                                                                                                                                                  </w:divBdr>
                                                                                                                                                                                                                                                                                                                                                                                                                                                </w:div>
                                                                                                                                                                                                                                                                                                                                                                                                                                                <w:div w:id="870340271">
                                                                                                                                                                                                                                                                                                                                                                                                                                                  <w:marLeft w:val="0"/>
                                                                                                                                                                                                                                                                                                                                                                                                                                                  <w:marRight w:val="0"/>
                                                                                                                                                                                                                                                                                                                                                                                                                                                  <w:marTop w:val="0"/>
                                                                                                                                                                                                                                                                                                                                                                                                                                                  <w:marBottom w:val="0"/>
                                                                                                                                                                                                                                                                                                                                                                                                                                                  <w:divBdr>
                                                                                                                                                                                                                                                                                                                                                                                                                                                    <w:top w:val="none" w:sz="0" w:space="0" w:color="auto"/>
                                                                                                                                                                                                                                                                                                                                                                                                                                                    <w:left w:val="none" w:sz="0" w:space="0" w:color="auto"/>
                                                                                                                                                                                                                                                                                                                                                                                                                                                    <w:bottom w:val="none" w:sz="0" w:space="0" w:color="auto"/>
                                                                                                                                                                                                                                                                                                                                                                                                                                                    <w:right w:val="none" w:sz="0" w:space="0" w:color="auto"/>
                                                                                                                                                                                                                                                                                                                                                                                                                                                  </w:divBdr>
                                                                                                                                                                                                                                                                                                                                                                                                                                                </w:div>
                                                                                                                                                                                                                                                                                                                                                                                                                                                <w:div w:id="739643015">
                                                                                                                                                                                                                                                                                                                                                                                                                                                  <w:marLeft w:val="0"/>
                                                                                                                                                                                                                                                                                                                                                                                                                                                  <w:marRight w:val="0"/>
                                                                                                                                                                                                                                                                                                                                                                                                                                                  <w:marTop w:val="0"/>
                                                                                                                                                                                                                                                                                                                                                                                                                                                  <w:marBottom w:val="0"/>
                                                                                                                                                                                                                                                                                                                                                                                                                                                  <w:divBdr>
                                                                                                                                                                                                                                                                                                                                                                                                                                                    <w:top w:val="none" w:sz="0" w:space="0" w:color="auto"/>
                                                                                                                                                                                                                                                                                                                                                                                                                                                    <w:left w:val="none" w:sz="0" w:space="0" w:color="auto"/>
                                                                                                                                                                                                                                                                                                                                                                                                                                                    <w:bottom w:val="none" w:sz="0" w:space="0" w:color="auto"/>
                                                                                                                                                                                                                                                                                                                                                                                                                                                    <w:right w:val="none" w:sz="0" w:space="0" w:color="auto"/>
                                                                                                                                                                                                                                                                                                                                                                                                                                                  </w:divBdr>
                                                                                                                                                                                                                                                                                                                                                                                                                                                </w:div>
                                                                                                                                                                                                                                                                                                                                                                                                                                                <w:div w:id="1648707229">
                                                                                                                                                                                                                                                                                                                                                                                                                                                  <w:marLeft w:val="0"/>
                                                                                                                                                                                                                                                                                                                                                                                                                                                  <w:marRight w:val="0"/>
                                                                                                                                                                                                                                                                                                                                                                                                                                                  <w:marTop w:val="0"/>
                                                                                                                                                                                                                                                                                                                                                                                                                                                  <w:marBottom w:val="0"/>
                                                                                                                                                                                                                                                                                                                                                                                                                                                  <w:divBdr>
                                                                                                                                                                                                                                                                                                                                                                                                                                                    <w:top w:val="none" w:sz="0" w:space="0" w:color="auto"/>
                                                                                                                                                                                                                                                                                                                                                                                                                                                    <w:left w:val="none" w:sz="0" w:space="0" w:color="auto"/>
                                                                                                                                                                                                                                                                                                                                                                                                                                                    <w:bottom w:val="none" w:sz="0" w:space="0" w:color="auto"/>
                                                                                                                                                                                                                                                                                                                                                                                                                                                    <w:right w:val="none" w:sz="0" w:space="0" w:color="auto"/>
                                                                                                                                                                                                                                                                                                                                                                                                                                                  </w:divBdr>
                                                                                                                                                                                                                                                                                                                                                                                                                                                </w:div>
                                                                                                                                                                                                                                                                                                                                                                                                                                                <w:div w:id="98912365">
                                                                                                                                                                                                                                                                                                                                                                                                                                                  <w:marLeft w:val="0"/>
                                                                                                                                                                                                                                                                                                                                                                                                                                                  <w:marRight w:val="0"/>
                                                                                                                                                                                                                                                                                                                                                                                                                                                  <w:marTop w:val="0"/>
                                                                                                                                                                                                                                                                                                                                                                                                                                                  <w:marBottom w:val="0"/>
                                                                                                                                                                                                                                                                                                                                                                                                                                                  <w:divBdr>
                                                                                                                                                                                                                                                                                                                                                                                                                                                    <w:top w:val="none" w:sz="0" w:space="0" w:color="auto"/>
                                                                                                                                                                                                                                                                                                                                                                                                                                                    <w:left w:val="none" w:sz="0" w:space="0" w:color="auto"/>
                                                                                                                                                                                                                                                                                                                                                                                                                                                    <w:bottom w:val="none" w:sz="0" w:space="0" w:color="auto"/>
                                                                                                                                                                                                                                                                                                                                                                                                                                                    <w:right w:val="none" w:sz="0" w:space="0" w:color="auto"/>
                                                                                                                                                                                                                                                                                                                                                                                                                                                  </w:divBdr>
                                                                                                                                                                                                                                                                                                                                                                                                                                                </w:div>
                                                                                                                                                                                                                                                                                                                                                                                                                                                <w:div w:id="321130698">
                                                                                                                                                                                                                                                                                                                                                                                                                                                  <w:marLeft w:val="0"/>
                                                                                                                                                                                                                                                                                                                                                                                                                                                  <w:marRight w:val="0"/>
                                                                                                                                                                                                                                                                                                                                                                                                                                                  <w:marTop w:val="0"/>
                                                                                                                                                                                                                                                                                                                                                                                                                                                  <w:marBottom w:val="0"/>
                                                                                                                                                                                                                                                                                                                                                                                                                                                  <w:divBdr>
                                                                                                                                                                                                                                                                                                                                                                                                                                                    <w:top w:val="none" w:sz="0" w:space="0" w:color="auto"/>
                                                                                                                                                                                                                                                                                                                                                                                                                                                    <w:left w:val="none" w:sz="0" w:space="0" w:color="auto"/>
                                                                                                                                                                                                                                                                                                                                                                                                                                                    <w:bottom w:val="none" w:sz="0" w:space="0" w:color="auto"/>
                                                                                                                                                                                                                                                                                                                                                                                                                                                    <w:right w:val="none" w:sz="0" w:space="0" w:color="auto"/>
                                                                                                                                                                                                                                                                                                                                                                                                                                                  </w:divBdr>
                                                                                                                                                                                                                                                                                                                                                                                                                                                </w:div>
                                                                                                                                                                                                                                                                                                                                                                                                                                              </w:divsChild>
                                                                                                                                                                                                                                                                                                                                                                                                                                            </w:div>
                                                                                                                                                                                                                                                                                                                                                                                                                                            <w:div w:id="1858737817">
                                                                                                                                                                                                                                                                                                                                                                                                                                              <w:marLeft w:val="0"/>
                                                                                                                                                                                                                                                                                                                                                                                                                                              <w:marRight w:val="0"/>
                                                                                                                                                                                                                                                                                                                                                                                                                                              <w:marTop w:val="0"/>
                                                                                                                                                                                                                                                                                                                                                                                                                                              <w:marBottom w:val="0"/>
                                                                                                                                                                                                                                                                                                                                                                                                                                              <w:divBdr>
                                                                                                                                                                                                                                                                                                                                                                                                                                                <w:top w:val="none" w:sz="0" w:space="0" w:color="auto"/>
                                                                                                                                                                                                                                                                                                                                                                                                                                                <w:left w:val="none" w:sz="0" w:space="0" w:color="auto"/>
                                                                                                                                                                                                                                                                                                                                                                                                                                                <w:bottom w:val="none" w:sz="0" w:space="0" w:color="auto"/>
                                                                                                                                                                                                                                                                                                                                                                                                                                                <w:right w:val="none" w:sz="0" w:space="0" w:color="auto"/>
                                                                                                                                                                                                                                                                                                                                                                                                                                              </w:divBdr>
                                                                                                                                                                                                                                                                                                                                                                                                                                              <w:divsChild>
                                                                                                                                                                                                                                                                                                                                                                                                                                                <w:div w:id="1680962811">
                                                                                                                                                                                                                                                                                                                                                                                                                                                  <w:marLeft w:val="0"/>
                                                                                                                                                                                                                                                                                                                                                                                                                                                  <w:marRight w:val="0"/>
                                                                                                                                                                                                                                                                                                                                                                                                                                                  <w:marTop w:val="0"/>
                                                                                                                                                                                                                                                                                                                                                                                                                                                  <w:marBottom w:val="0"/>
                                                                                                                                                                                                                                                                                                                                                                                                                                                  <w:divBdr>
                                                                                                                                                                                                                                                                                                                                                                                                                                                    <w:top w:val="none" w:sz="0" w:space="0" w:color="auto"/>
                                                                                                                                                                                                                                                                                                                                                                                                                                                    <w:left w:val="none" w:sz="0" w:space="0" w:color="auto"/>
                                                                                                                                                                                                                                                                                                                                                                                                                                                    <w:bottom w:val="none" w:sz="0" w:space="0" w:color="auto"/>
                                                                                                                                                                                                                                                                                                                                                                                                                                                    <w:right w:val="none" w:sz="0" w:space="0" w:color="auto"/>
                                                                                                                                                                                                                                                                                                                                                                                                                                                  </w:divBdr>
                                                                                                                                                                                                                                                                                                                                                                                                                                                  <w:divsChild>
                                                                                                                                                                                                                                                                                                                                                                                                                                                    <w:div w:id="703020361">
                                                                                                                                                                                                                                                                                                                                                                                                                                                      <w:marLeft w:val="0"/>
                                                                                                                                                                                                                                                                                                                                                                                                                                                      <w:marRight w:val="0"/>
                                                                                                                                                                                                                                                                                                                                                                                                                                                      <w:marTop w:val="0"/>
                                                                                                                                                                                                                                                                                                                                                                                                                                                      <w:marBottom w:val="0"/>
                                                                                                                                                                                                                                                                                                                                                                                                                                                      <w:divBdr>
                                                                                                                                                                                                                                                                                                                                                                                                                                                        <w:top w:val="none" w:sz="0" w:space="0" w:color="auto"/>
                                                                                                                                                                                                                                                                                                                                                                                                                                                        <w:left w:val="none" w:sz="0" w:space="0" w:color="auto"/>
                                                                                                                                                                                                                                                                                                                                                                                                                                                        <w:bottom w:val="none" w:sz="0" w:space="0" w:color="auto"/>
                                                                                                                                                                                                                                                                                                                                                                                                                                                        <w:right w:val="none" w:sz="0" w:space="0" w:color="auto"/>
                                                                                                                                                                                                                                                                                                                                                                                                                                                      </w:divBdr>
                                                                                                                                                                                                                                                                                                                                                                                                                                                      <w:divsChild>
                                                                                                                                                                                                                                                                                                                                                                                                                                                        <w:div w:id="141120654">
                                                                                                                                                                                                                                                                                                                                                                                                                                                          <w:marLeft w:val="0"/>
                                                                                                                                                                                                                                                                                                                                                                                                                                                          <w:marRight w:val="0"/>
                                                                                                                                                                                                                                                                                                                                                                                                                                                          <w:marTop w:val="0"/>
                                                                                                                                                                                                                                                                                                                                                                                                                                                          <w:marBottom w:val="0"/>
                                                                                                                                                                                                                                                                                                                                                                                                                                                          <w:divBdr>
                                                                                                                                                                                                                                                                                                                                                                                                                                                            <w:top w:val="none" w:sz="0" w:space="0" w:color="auto"/>
                                                                                                                                                                                                                                                                                                                                                                                                                                                            <w:left w:val="none" w:sz="0" w:space="0" w:color="auto"/>
                                                                                                                                                                                                                                                                                                                                                                                                                                                            <w:bottom w:val="none" w:sz="0" w:space="0" w:color="auto"/>
                                                                                                                                                                                                                                                                                                                                                                                                                                                            <w:right w:val="none" w:sz="0" w:space="0" w:color="auto"/>
                                                                                                                                                                                                                                                                                                                                                                                                                                                          </w:divBdr>
                                                                                                                                                                                                                                                                                                                                                                                                                                                          <w:divsChild>
                                                                                                                                                                                                                                                                                                                                                                                                                                                            <w:div w:id="1215461786">
                                                                                                                                                                                                                                                                                                                                                                                                                                                              <w:marLeft w:val="0"/>
                                                                                                                                                                                                                                                                                                                                                                                                                                                              <w:marRight w:val="0"/>
                                                                                                                                                                                                                                                                                                                                                                                                                                                              <w:marTop w:val="0"/>
                                                                                                                                                                                                                                                                                                                                                                                                                                                              <w:marBottom w:val="0"/>
                                                                                                                                                                                                                                                                                                                                                                                                                                                              <w:divBdr>
                                                                                                                                                                                                                                                                                                                                                                                                                                                                <w:top w:val="none" w:sz="0" w:space="0" w:color="auto"/>
                                                                                                                                                                                                                                                                                                                                                                                                                                                                <w:left w:val="none" w:sz="0" w:space="0" w:color="auto"/>
                                                                                                                                                                                                                                                                                                                                                                                                                                                                <w:bottom w:val="none" w:sz="0" w:space="0" w:color="auto"/>
                                                                                                                                                                                                                                                                                                                                                                                                                                                                <w:right w:val="none" w:sz="0" w:space="0" w:color="auto"/>
                                                                                                                                                                                                                                                                                                                                                                                                                                                              </w:divBdr>
                                                                                                                                                                                                                                                                                                                                                                                                                                                              <w:divsChild>
                                                                                                                                                                                                                                                                                                                                                                                                                                                                <w:div w:id="615722299">
                                                                                                                                                                                                                                                                                                                                                                                                                                                                  <w:marLeft w:val="0"/>
                                                                                                                                                                                                                                                                                                                                                                                                                                                                  <w:marRight w:val="0"/>
                                                                                                                                                                                                                                                                                                                                                                                                                                                                  <w:marTop w:val="0"/>
                                                                                                                                                                                                                                                                                                                                                                                                                                                                  <w:marBottom w:val="0"/>
                                                                                                                                                                                                                                                                                                                                                                                                                                                                  <w:divBdr>
                                                                                                                                                                                                                                                                                                                                                                                                                                                                    <w:top w:val="none" w:sz="0" w:space="0" w:color="auto"/>
                                                                                                                                                                                                                                                                                                                                                                                                                                                                    <w:left w:val="none" w:sz="0" w:space="0" w:color="auto"/>
                                                                                                                                                                                                                                                                                                                                                                                                                                                                    <w:bottom w:val="none" w:sz="0" w:space="0" w:color="auto"/>
                                                                                                                                                                                                                                                                                                                                                                                                                                                                    <w:right w:val="none" w:sz="0" w:space="0" w:color="auto"/>
                                                                                                                                                                                                                                                                                                                                                                                                                                                                  </w:divBdr>
                                                                                                                                                                                                                                                                                                                                                                                                                                                                  <w:divsChild>
                                                                                                                                                                                                                                                                                                                                                                                                                                                                    <w:div w:id="233470770">
                                                                                                                                                                                                                                                                                                                                                                                                                                                                      <w:marLeft w:val="0"/>
                                                                                                                                                                                                                                                                                                                                                                                                                                                                      <w:marRight w:val="0"/>
                                                                                                                                                                                                                                                                                                                                                                                                                                                                      <w:marTop w:val="0"/>
                                                                                                                                                                                                                                                                                                                                                                                                                                                                      <w:marBottom w:val="0"/>
                                                                                                                                                                                                                                                                                                                                                                                                                                                                      <w:divBdr>
                                                                                                                                                                                                                                                                                                                                                                                                                                                                        <w:top w:val="none" w:sz="0" w:space="0" w:color="auto"/>
                                                                                                                                                                                                                                                                                                                                                                                                                                                                        <w:left w:val="none" w:sz="0" w:space="0" w:color="auto"/>
                                                                                                                                                                                                                                                                                                                                                                                                                                                                        <w:bottom w:val="none" w:sz="0" w:space="0" w:color="auto"/>
                                                                                                                                                                                                                                                                                                                                                                                                                                                                        <w:right w:val="none" w:sz="0" w:space="0" w:color="auto"/>
                                                                                                                                                                                                                                                                                                                                                                                                                                                                      </w:divBdr>
                                                                                                                                                                                                                                                                                                                                                                                                                                                                      <w:divsChild>
                                                                                                                                                                                                                                                                                                                                                                                                                                                                        <w:div w:id="282854915">
                                                                                                                                                                                                                                                                                                                                                                                                                                                                          <w:marLeft w:val="0"/>
                                                                                                                                                                                                                                                                                                                                                                                                                                                                          <w:marRight w:val="0"/>
                                                                                                                                                                                                                                                                                                                                                                                                                                                                          <w:marTop w:val="0"/>
                                                                                                                                                                                                                                                                                                                                                                                                                                                                          <w:marBottom w:val="0"/>
                                                                                                                                                                                                                                                                                                                                                                                                                                                                          <w:divBdr>
                                                                                                                                                                                                                                                                                                                                                                                                                                                                            <w:top w:val="none" w:sz="0" w:space="0" w:color="auto"/>
                                                                                                                                                                                                                                                                                                                                                                                                                                                                            <w:left w:val="none" w:sz="0" w:space="0" w:color="auto"/>
                                                                                                                                                                                                                                                                                                                                                                                                                                                                            <w:bottom w:val="none" w:sz="0" w:space="0" w:color="auto"/>
                                                                                                                                                                                                                                                                                                                                                                                                                                                                            <w:right w:val="none" w:sz="0" w:space="0" w:color="auto"/>
                                                                                                                                                                                                                                                                                                                                                                                                                                                                          </w:divBdr>
                                                                                                                                                                                                                                                                                                                                                                                                                                                                          <w:divsChild>
                                                                                                                                                                                                                                                                                                                                                                                                                                                                            <w:div w:id="1806854263">
                                                                                                                                                                                                                                                                                                                                                                                                                                                                              <w:marLeft w:val="0"/>
                                                                                                                                                                                                                                                                                                                                                                                                                                                                              <w:marRight w:val="0"/>
                                                                                                                                                                                                                                                                                                                                                                                                                                                                              <w:marTop w:val="0"/>
                                                                                                                                                                                                                                                                                                                                                                                                                                                                              <w:marBottom w:val="0"/>
                                                                                                                                                                                                                                                                                                                                                                                                                                                                              <w:divBdr>
                                                                                                                                                                                                                                                                                                                                                                                                                                                                                <w:top w:val="none" w:sz="0" w:space="0" w:color="auto"/>
                                                                                                                                                                                                                                                                                                                                                                                                                                                                                <w:left w:val="none" w:sz="0" w:space="0" w:color="auto"/>
                                                                                                                                                                                                                                                                                                                                                                                                                                                                                <w:bottom w:val="none" w:sz="0" w:space="0" w:color="auto"/>
                                                                                                                                                                                                                                                                                                                                                                                                                                                                                <w:right w:val="none" w:sz="0" w:space="0" w:color="auto"/>
                                                                                                                                                                                                                                                                                                                                                                                                                                                                              </w:divBdr>
                                                                                                                                                                                                                                                                                                                                                                                                                                                                              <w:divsChild>
                                                                                                                                                                                                                                                                                                                                                                                                                                                                                <w:div w:id="1874808666">
                                                                                                                                                                                                                                                                                                                                                                                                                                                                                  <w:marLeft w:val="0"/>
                                                                                                                                                                                                                                                                                                                                                                                                                                                                                  <w:marRight w:val="0"/>
                                                                                                                                                                                                                                                                                                                                                                                                                                                                                  <w:marTop w:val="0"/>
                                                                                                                                                                                                                                                                                                                                                                                                                                                                                  <w:marBottom w:val="0"/>
                                                                                                                                                                                                                                                                                                                                                                                                                                                                                  <w:divBdr>
                                                                                                                                                                                                                                                                                                                                                                                                                                                                                    <w:top w:val="none" w:sz="0" w:space="0" w:color="auto"/>
                                                                                                                                                                                                                                                                                                                                                                                                                                                                                    <w:left w:val="none" w:sz="0" w:space="0" w:color="auto"/>
                                                                                                                                                                                                                                                                                                                                                                                                                                                                                    <w:bottom w:val="none" w:sz="0" w:space="0" w:color="auto"/>
                                                                                                                                                                                                                                                                                                                                                                                                                                                                                    <w:right w:val="none" w:sz="0" w:space="0" w:color="auto"/>
                                                                                                                                                                                                                                                                                                                                                                                                                                                                                  </w:divBdr>
                                                                                                                                                                                                                                                                                                                                                                                                                                                                                </w:div>
                                                                                                                                                                                                                                                                                                                                                                                                                                                                                <w:div w:id="1074738021">
                                                                                                                                                                                                                                                                                                                                                                                                                                                                                  <w:marLeft w:val="0"/>
                                                                                                                                                                                                                                                                                                                                                                                                                                                                                  <w:marRight w:val="0"/>
                                                                                                                                                                                                                                                                                                                                                                                                                                                                                  <w:marTop w:val="0"/>
                                                                                                                                                                                                                                                                                                                                                                                                                                                                                  <w:marBottom w:val="0"/>
                                                                                                                                                                                                                                                                                                                                                                                                                                                                                  <w:divBdr>
                                                                                                                                                                                                                                                                                                                                                                                                                                                                                    <w:top w:val="none" w:sz="0" w:space="0" w:color="auto"/>
                                                                                                                                                                                                                                                                                                                                                                                                                                                                                    <w:left w:val="none" w:sz="0" w:space="0" w:color="auto"/>
                                                                                                                                                                                                                                                                                                                                                                                                                                                                                    <w:bottom w:val="none" w:sz="0" w:space="0" w:color="auto"/>
                                                                                                                                                                                                                                                                                                                                                                                                                                                                                    <w:right w:val="none" w:sz="0" w:space="0" w:color="auto"/>
                                                                                                                                                                                                                                                                                                                                                                                                                                                                                  </w:divBdr>
                                                                                                                                                                                                                                                                                                                                                                                                                                                                                </w:div>
                                                                                                                                                                                                                                                                                                                                                                                                                                                                                <w:div w:id="1356618141">
                                                                                                                                                                                                                                                                                                                                                                                                                                                                                  <w:marLeft w:val="0"/>
                                                                                                                                                                                                                                                                                                                                                                                                                                                                                  <w:marRight w:val="0"/>
                                                                                                                                                                                                                                                                                                                                                                                                                                                                                  <w:marTop w:val="0"/>
                                                                                                                                                                                                                                                                                                                                                                                                                                                                                  <w:marBottom w:val="0"/>
                                                                                                                                                                                                                                                                                                                                                                                                                                                                                  <w:divBdr>
                                                                                                                                                                                                                                                                                                                                                                                                                                                                                    <w:top w:val="none" w:sz="0" w:space="0" w:color="auto"/>
                                                                                                                                                                                                                                                                                                                                                                                                                                                                                    <w:left w:val="none" w:sz="0" w:space="0" w:color="auto"/>
                                                                                                                                                                                                                                                                                                                                                                                                                                                                                    <w:bottom w:val="none" w:sz="0" w:space="0" w:color="auto"/>
                                                                                                                                                                                                                                                                                                                                                                                                                                                                                    <w:right w:val="none" w:sz="0" w:space="0" w:color="auto"/>
                                                                                                                                                                                                                                                                                                                                                                                                                                                                                  </w:divBdr>
                                                                                                                                                                                                                                                                                                                                                                                                                                                                                </w:div>
                                                                                                                                                                                                                                                                                                                                                                                                                                                                                <w:div w:id="86658957">
                                                                                                                                                                                                                                                                                                                                                                                                                                                                                  <w:marLeft w:val="0"/>
                                                                                                                                                                                                                                                                                                                                                                                                                                                                                  <w:marRight w:val="0"/>
                                                                                                                                                                                                                                                                                                                                                                                                                                                                                  <w:marTop w:val="0"/>
                                                                                                                                                                                                                                                                                                                                                                                                                                                                                  <w:marBottom w:val="0"/>
                                                                                                                                                                                                                                                                                                                                                                                                                                                                                  <w:divBdr>
                                                                                                                                                                                                                                                                                                                                                                                                                                                                                    <w:top w:val="none" w:sz="0" w:space="0" w:color="auto"/>
                                                                                                                                                                                                                                                                                                                                                                                                                                                                                    <w:left w:val="none" w:sz="0" w:space="0" w:color="auto"/>
                                                                                                                                                                                                                                                                                                                                                                                                                                                                                    <w:bottom w:val="none" w:sz="0" w:space="0" w:color="auto"/>
                                                                                                                                                                                                                                                                                                                                                                                                                                                                                    <w:right w:val="none" w:sz="0" w:space="0" w:color="auto"/>
                                                                                                                                                                                                                                                                                                                                                                                                                                                                                  </w:divBdr>
                                                                                                                                                                                                                                                                                                                                                                                                                                                                                </w:div>
                                                                                                                                                                                                                                                                                                                                                                                                                                                                                <w:div w:id="1889341799">
                                                                                                                                                                                                                                                                                                                                                                                                                                                                                  <w:marLeft w:val="0"/>
                                                                                                                                                                                                                                                                                                                                                                                                                                                                                  <w:marRight w:val="0"/>
                                                                                                                                                                                                                                                                                                                                                                                                                                                                                  <w:marTop w:val="0"/>
                                                                                                                                                                                                                                                                                                                                                                                                                                                                                  <w:marBottom w:val="0"/>
                                                                                                                                                                                                                                                                                                                                                                                                                                                                                  <w:divBdr>
                                                                                                                                                                                                                                                                                                                                                                                                                                                                                    <w:top w:val="none" w:sz="0" w:space="0" w:color="auto"/>
                                                                                                                                                                                                                                                                                                                                                                                                                                                                                    <w:left w:val="none" w:sz="0" w:space="0" w:color="auto"/>
                                                                                                                                                                                                                                                                                                                                                                                                                                                                                    <w:bottom w:val="none" w:sz="0" w:space="0" w:color="auto"/>
                                                                                                                                                                                                                                                                                                                                                                                                                                                                                    <w:right w:val="none" w:sz="0" w:space="0" w:color="auto"/>
                                                                                                                                                                                                                                                                                                                                                                                                                                                                                  </w:divBdr>
                                                                                                                                                                                                                                                                                                                                                                                                                                                                                </w:div>
                                                                                                                                                                                                                                                                                                                                                                                                                                                                                <w:div w:id="607397847">
                                                                                                                                                                                                                                                                                                                                                                                                                                                                                  <w:marLeft w:val="0"/>
                                                                                                                                                                                                                                                                                                                                                                                                                                                                                  <w:marRight w:val="0"/>
                                                                                                                                                                                                                                                                                                                                                                                                                                                                                  <w:marTop w:val="0"/>
                                                                                                                                                                                                                                                                                                                                                                                                                                                                                  <w:marBottom w:val="0"/>
                                                                                                                                                                                                                                                                                                                                                                                                                                                                                  <w:divBdr>
                                                                                                                                                                                                                                                                                                                                                                                                                                                                                    <w:top w:val="none" w:sz="0" w:space="0" w:color="auto"/>
                                                                                                                                                                                                                                                                                                                                                                                                                                                                                    <w:left w:val="none" w:sz="0" w:space="0" w:color="auto"/>
                                                                                                                                                                                                                                                                                                                                                                                                                                                                                    <w:bottom w:val="none" w:sz="0" w:space="0" w:color="auto"/>
                                                                                                                                                                                                                                                                                                                                                                                                                                                                                    <w:right w:val="none" w:sz="0" w:space="0" w:color="auto"/>
                                                                                                                                                                                                                                                                                                                                                                                                                                                                                  </w:divBdr>
                                                                                                                                                                                                                                                                                                                                                                                                                                                                                </w:div>
                                                                                                                                                                                                                                                                                                                                                                                                                                                                                <w:div w:id="1895651051">
                                                                                                                                                                                                                                                                                                                                                                                                                                                                                  <w:marLeft w:val="0"/>
                                                                                                                                                                                                                                                                                                                                                                                                                                                                                  <w:marRight w:val="0"/>
                                                                                                                                                                                                                                                                                                                                                                                                                                                                                  <w:marTop w:val="0"/>
                                                                                                                                                                                                                                                                                                                                                                                                                                                                                  <w:marBottom w:val="0"/>
                                                                                                                                                                                                                                                                                                                                                                                                                                                                                  <w:divBdr>
                                                                                                                                                                                                                                                                                                                                                                                                                                                                                    <w:top w:val="none" w:sz="0" w:space="0" w:color="auto"/>
                                                                                                                                                                                                                                                                                                                                                                                                                                                                                    <w:left w:val="none" w:sz="0" w:space="0" w:color="auto"/>
                                                                                                                                                                                                                                                                                                                                                                                                                                                                                    <w:bottom w:val="none" w:sz="0" w:space="0" w:color="auto"/>
                                                                                                                                                                                                                                                                                                                                                                                                                                                                                    <w:right w:val="none" w:sz="0" w:space="0" w:color="auto"/>
                                                                                                                                                                                                                                                                                                                                                                                                                                                                                  </w:divBdr>
                                                                                                                                                                                                                                                                                                                                                                                                                                                                                </w:div>
                                                                                                                                                                                                                                                                                                                                                                                                                                                                                <w:div w:id="703604651">
                                                                                                                                                                                                                                                                                                                                                                                                                                                                                  <w:marLeft w:val="0"/>
                                                                                                                                                                                                                                                                                                                                                                                                                                                                                  <w:marRight w:val="0"/>
                                                                                                                                                                                                                                                                                                                                                                                                                                                                                  <w:marTop w:val="0"/>
                                                                                                                                                                                                                                                                                                                                                                                                                                                                                  <w:marBottom w:val="0"/>
                                                                                                                                                                                                                                                                                                                                                                                                                                                                                  <w:divBdr>
                                                                                                                                                                                                                                                                                                                                                                                                                                                                                    <w:top w:val="none" w:sz="0" w:space="0" w:color="auto"/>
                                                                                                                                                                                                                                                                                                                                                                                                                                                                                    <w:left w:val="none" w:sz="0" w:space="0" w:color="auto"/>
                                                                                                                                                                                                                                                                                                                                                                                                                                                                                    <w:bottom w:val="none" w:sz="0" w:space="0" w:color="auto"/>
                                                                                                                                                                                                                                                                                                                                                                                                                                                                                    <w:right w:val="none" w:sz="0" w:space="0" w:color="auto"/>
                                                                                                                                                                                                                                                                                                                                                                                                                                                                                  </w:divBdr>
                                                                                                                                                                                                                                                                                                                                                                                                                                                                                </w:div>
                                                                                                                                                                                                                                                                                                                                                                                                                                                                                <w:div w:id="1863779513">
                                                                                                                                                                                                                                                                                                                                                                                                                                                                                  <w:marLeft w:val="0"/>
                                                                                                                                                                                                                                                                                                                                                                                                                                                                                  <w:marRight w:val="0"/>
                                                                                                                                                                                                                                                                                                                                                                                                                                                                                  <w:marTop w:val="0"/>
                                                                                                                                                                                                                                                                                                                                                                                                                                                                                  <w:marBottom w:val="0"/>
                                                                                                                                                                                                                                                                                                                                                                                                                                                                                  <w:divBdr>
                                                                                                                                                                                                                                                                                                                                                                                                                                                                                    <w:top w:val="none" w:sz="0" w:space="0" w:color="auto"/>
                                                                                                                                                                                                                                                                                                                                                                                                                                                                                    <w:left w:val="none" w:sz="0" w:space="0" w:color="auto"/>
                                                                                                                                                                                                                                                                                                                                                                                                                                                                                    <w:bottom w:val="none" w:sz="0" w:space="0" w:color="auto"/>
                                                                                                                                                                                                                                                                                                                                                                                                                                                                                    <w:right w:val="none" w:sz="0" w:space="0" w:color="auto"/>
                                                                                                                                                                                                                                                                                                                                                                                                                                                                                  </w:divBdr>
                                                                                                                                                                                                                                                                                                                                                                                                                                                                                </w:div>
                                                                                                                                                                                                                                                                                                                                                                                                                                                                                <w:div w:id="750004567">
                                                                                                                                                                                                                                                                                                                                                                                                                                                                                  <w:marLeft w:val="0"/>
                                                                                                                                                                                                                                                                                                                                                                                                                                                                                  <w:marRight w:val="0"/>
                                                                                                                                                                                                                                                                                                                                                                                                                                                                                  <w:marTop w:val="0"/>
                                                                                                                                                                                                                                                                                                                                                                                                                                                                                  <w:marBottom w:val="0"/>
                                                                                                                                                                                                                                                                                                                                                                                                                                                                                  <w:divBdr>
                                                                                                                                                                                                                                                                                                                                                                                                                                                                                    <w:top w:val="none" w:sz="0" w:space="0" w:color="auto"/>
                                                                                                                                                                                                                                                                                                                                                                                                                                                                                    <w:left w:val="none" w:sz="0" w:space="0" w:color="auto"/>
                                                                                                                                                                                                                                                                                                                                                                                                                                                                                    <w:bottom w:val="none" w:sz="0" w:space="0" w:color="auto"/>
                                                                                                                                                                                                                                                                                                                                                                                                                                                                                    <w:right w:val="none" w:sz="0" w:space="0" w:color="auto"/>
                                                                                                                                                                                                                                                                                                                                                                                                                                                                                  </w:divBdr>
                                                                                                                                                                                                                                                                                                                                                                                                                                                                                </w:div>
                                                                                                                                                                                                                                                                                                                                                                                                                                                                                <w:div w:id="267279716">
                                                                                                                                                                                                                                                                                                                                                                                                                                                                                  <w:marLeft w:val="0"/>
                                                                                                                                                                                                                                                                                                                                                                                                                                                                                  <w:marRight w:val="0"/>
                                                                                                                                                                                                                                                                                                                                                                                                                                                                                  <w:marTop w:val="0"/>
                                                                                                                                                                                                                                                                                                                                                                                                                                                                                  <w:marBottom w:val="0"/>
                                                                                                                                                                                                                                                                                                                                                                                                                                                                                  <w:divBdr>
                                                                                                                                                                                                                                                                                                                                                                                                                                                                                    <w:top w:val="none" w:sz="0" w:space="0" w:color="auto"/>
                                                                                                                                                                                                                                                                                                                                                                                                                                                                                    <w:left w:val="none" w:sz="0" w:space="0" w:color="auto"/>
                                                                                                                                                                                                                                                                                                                                                                                                                                                                                    <w:bottom w:val="none" w:sz="0" w:space="0" w:color="auto"/>
                                                                                                                                                                                                                                                                                                                                                                                                                                                                                    <w:right w:val="none" w:sz="0" w:space="0" w:color="auto"/>
                                                                                                                                                                                                                                                                                                                                                                                                                                                                                  </w:divBdr>
                                                                                                                                                                                                                                                                                                                                                                                                                                                                                </w:div>
                                                                                                                                                                                                                                                                                                                                                                                                                                                                                <w:div w:id="1781140435">
                                                                                                                                                                                                                                                                                                                                                                                                                                                                                  <w:marLeft w:val="0"/>
                                                                                                                                                                                                                                                                                                                                                                                                                                                                                  <w:marRight w:val="0"/>
                                                                                                                                                                                                                                                                                                                                                                                                                                                                                  <w:marTop w:val="0"/>
                                                                                                                                                                                                                                                                                                                                                                                                                                                                                  <w:marBottom w:val="0"/>
                                                                                                                                                                                                                                                                                                                                                                                                                                                                                  <w:divBdr>
                                                                                                                                                                                                                                                                                                                                                                                                                                                                                    <w:top w:val="none" w:sz="0" w:space="0" w:color="auto"/>
                                                                                                                                                                                                                                                                                                                                                                                                                                                                                    <w:left w:val="none" w:sz="0" w:space="0" w:color="auto"/>
                                                                                                                                                                                                                                                                                                                                                                                                                                                                                    <w:bottom w:val="none" w:sz="0" w:space="0" w:color="auto"/>
                                                                                                                                                                                                                                                                                                                                                                                                                                                                                    <w:right w:val="none" w:sz="0" w:space="0" w:color="auto"/>
                                                                                                                                                                                                                                                                                                                                                                                                                                                                                  </w:divBdr>
                                                                                                                                                                                                                                                                                                                                                                                                                                                                                </w:div>
                                                                                                                                                                                                                                                                                                                                                                                                                                                                                <w:div w:id="563101869">
                                                                                                                                                                                                                                                                                                                                                                                                                                                                                  <w:marLeft w:val="0"/>
                                                                                                                                                                                                                                                                                                                                                                                                                                                                                  <w:marRight w:val="0"/>
                                                                                                                                                                                                                                                                                                                                                                                                                                                                                  <w:marTop w:val="0"/>
                                                                                                                                                                                                                                                                                                                                                                                                                                                                                  <w:marBottom w:val="0"/>
                                                                                                                                                                                                                                                                                                                                                                                                                                                                                  <w:divBdr>
                                                                                                                                                                                                                                                                                                                                                                                                                                                                                    <w:top w:val="none" w:sz="0" w:space="0" w:color="auto"/>
                                                                                                                                                                                                                                                                                                                                                                                                                                                                                    <w:left w:val="none" w:sz="0" w:space="0" w:color="auto"/>
                                                                                                                                                                                                                                                                                                                                                                                                                                                                                    <w:bottom w:val="none" w:sz="0" w:space="0" w:color="auto"/>
                                                                                                                                                                                                                                                                                                                                                                                                                                                                                    <w:right w:val="none" w:sz="0" w:space="0" w:color="auto"/>
                                                                                                                                                                                                                                                                                                                                                                                                                                                                                  </w:divBdr>
                                                                                                                                                                                                                                                                                                                                                                                                                                                                                </w:div>
                                                                                                                                                                                                                                                                                                                                                                                                                                                                                <w:div w:id="1364019023">
                                                                                                                                                                                                                                                                                                                                                                                                                                                                                  <w:marLeft w:val="0"/>
                                                                                                                                                                                                                                                                                                                                                                                                                                                                                  <w:marRight w:val="0"/>
                                                                                                                                                                                                                                                                                                                                                                                                                                                                                  <w:marTop w:val="0"/>
                                                                                                                                                                                                                                                                                                                                                                                                                                                                                  <w:marBottom w:val="0"/>
                                                                                                                                                                                                                                                                                                                                                                                                                                                                                  <w:divBdr>
                                                                                                                                                                                                                                                                                                                                                                                                                                                                                    <w:top w:val="none" w:sz="0" w:space="0" w:color="auto"/>
                                                                                                                                                                                                                                                                                                                                                                                                                                                                                    <w:left w:val="none" w:sz="0" w:space="0" w:color="auto"/>
                                                                                                                                                                                                                                                                                                                                                                                                                                                                                    <w:bottom w:val="none" w:sz="0" w:space="0" w:color="auto"/>
                                                                                                                                                                                                                                                                                                                                                                                                                                                                                    <w:right w:val="none" w:sz="0" w:space="0" w:color="auto"/>
                                                                                                                                                                                                                                                                                                                                                                                                                                                                                  </w:divBdr>
                                                                                                                                                                                                                                                                                                                                                                                                                                                                                </w:div>
                                                                                                                                                                                                                                                                                                                                                                                                                                                                                <w:div w:id="1176727203">
                                                                                                                                                                                                                                                                                                                                                                                                                                                                                  <w:marLeft w:val="0"/>
                                                                                                                                                                                                                                                                                                                                                                                                                                                                                  <w:marRight w:val="0"/>
                                                                                                                                                                                                                                                                                                                                                                                                                                                                                  <w:marTop w:val="0"/>
                                                                                                                                                                                                                                                                                                                                                                                                                                                                                  <w:marBottom w:val="0"/>
                                                                                                                                                                                                                                                                                                                                                                                                                                                                                  <w:divBdr>
                                                                                                                                                                                                                                                                                                                                                                                                                                                                                    <w:top w:val="none" w:sz="0" w:space="0" w:color="auto"/>
                                                                                                                                                                                                                                                                                                                                                                                                                                                                                    <w:left w:val="none" w:sz="0" w:space="0" w:color="auto"/>
                                                                                                                                                                                                                                                                                                                                                                                                                                                                                    <w:bottom w:val="none" w:sz="0" w:space="0" w:color="auto"/>
                                                                                                                                                                                                                                                                                                                                                                                                                                                                                    <w:right w:val="none" w:sz="0" w:space="0" w:color="auto"/>
                                                                                                                                                                                                                                                                                                                                                                                                                                                                                  </w:divBdr>
                                                                                                                                                                                                                                                                                                                                                                                                                                                                                </w:div>
                                                                                                                                                                                                                                                                                                                                                                                                                                                                                <w:div w:id="323120209">
                                                                                                                                                                                                                                                                                                                                                                                                                                                                                  <w:marLeft w:val="0"/>
                                                                                                                                                                                                                                                                                                                                                                                                                                                                                  <w:marRight w:val="0"/>
                                                                                                                                                                                                                                                                                                                                                                                                                                                                                  <w:marTop w:val="0"/>
                                                                                                                                                                                                                                                                                                                                                                                                                                                                                  <w:marBottom w:val="0"/>
                                                                                                                                                                                                                                                                                                                                                                                                                                                                                  <w:divBdr>
                                                                                                                                                                                                                                                                                                                                                                                                                                                                                    <w:top w:val="none" w:sz="0" w:space="0" w:color="auto"/>
                                                                                                                                                                                                                                                                                                                                                                                                                                                                                    <w:left w:val="none" w:sz="0" w:space="0" w:color="auto"/>
                                                                                                                                                                                                                                                                                                                                                                                                                                                                                    <w:bottom w:val="none" w:sz="0" w:space="0" w:color="auto"/>
                                                                                                                                                                                                                                                                                                                                                                                                                                                                                    <w:right w:val="none" w:sz="0" w:space="0" w:color="auto"/>
                                                                                                                                                                                                                                                                                                                                                                                                                                                                                  </w:divBdr>
                                                                                                                                                                                                                                                                                                                                                                                                                                                                                </w:div>
                                                                                                                                                                                                                                                                                                                                                                                                                                                                                <w:div w:id="442309763">
                                                                                                                                                                                                                                                                                                                                                                                                                                                                                  <w:marLeft w:val="0"/>
                                                                                                                                                                                                                                                                                                                                                                                                                                                                                  <w:marRight w:val="0"/>
                                                                                                                                                                                                                                                                                                                                                                                                                                                                                  <w:marTop w:val="0"/>
                                                                                                                                                                                                                                                                                                                                                                                                                                                                                  <w:marBottom w:val="0"/>
                                                                                                                                                                                                                                                                                                                                                                                                                                                                                  <w:divBdr>
                                                                                                                                                                                                                                                                                                                                                                                                                                                                                    <w:top w:val="none" w:sz="0" w:space="0" w:color="auto"/>
                                                                                                                                                                                                                                                                                                                                                                                                                                                                                    <w:left w:val="none" w:sz="0" w:space="0" w:color="auto"/>
                                                                                                                                                                                                                                                                                                                                                                                                                                                                                    <w:bottom w:val="none" w:sz="0" w:space="0" w:color="auto"/>
                                                                                                                                                                                                                                                                                                                                                                                                                                                                                    <w:right w:val="none" w:sz="0" w:space="0" w:color="auto"/>
                                                                                                                                                                                                                                                                                                                                                                                                                                                                                  </w:divBdr>
                                                                                                                                                                                                                                                                                                                                                                                                                                                                                </w:div>
                                                                                                                                                                                                                                                                                                                                                                                                                                                                                <w:div w:id="1764259807">
                                                                                                                                                                                                                                                                                                                                                                                                                                                                                  <w:marLeft w:val="0"/>
                                                                                                                                                                                                                                                                                                                                                                                                                                                                                  <w:marRight w:val="0"/>
                                                                                                                                                                                                                                                                                                                                                                                                                                                                                  <w:marTop w:val="0"/>
                                                                                                                                                                                                                                                                                                                                                                                                                                                                                  <w:marBottom w:val="0"/>
                                                                                                                                                                                                                                                                                                                                                                                                                                                                                  <w:divBdr>
                                                                                                                                                                                                                                                                                                                                                                                                                                                                                    <w:top w:val="none" w:sz="0" w:space="0" w:color="auto"/>
                                                                                                                                                                                                                                                                                                                                                                                                                                                                                    <w:left w:val="none" w:sz="0" w:space="0" w:color="auto"/>
                                                                                                                                                                                                                                                                                                                                                                                                                                                                                    <w:bottom w:val="none" w:sz="0" w:space="0" w:color="auto"/>
                                                                                                                                                                                                                                                                                                                                                                                                                                                                                    <w:right w:val="none" w:sz="0" w:space="0" w:color="auto"/>
                                                                                                                                                                                                                                                                                                                                                                                                                                                                                  </w:divBdr>
                                                                                                                                                                                                                                                                                                                                                                                                                                                                                </w:div>
                                                                                                                                                                                                                                                                                                                                                                                                                                                                                <w:div w:id="1624966548">
                                                                                                                                                                                                                                                                                                                                                                                                                                                                                  <w:marLeft w:val="0"/>
                                                                                                                                                                                                                                                                                                                                                                                                                                                                                  <w:marRight w:val="0"/>
                                                                                                                                                                                                                                                                                                                                                                                                                                                                                  <w:marTop w:val="0"/>
                                                                                                                                                                                                                                                                                                                                                                                                                                                                                  <w:marBottom w:val="0"/>
                                                                                                                                                                                                                                                                                                                                                                                                                                                                                  <w:divBdr>
                                                                                                                                                                                                                                                                                                                                                                                                                                                                                    <w:top w:val="none" w:sz="0" w:space="0" w:color="auto"/>
                                                                                                                                                                                                                                                                                                                                                                                                                                                                                    <w:left w:val="none" w:sz="0" w:space="0" w:color="auto"/>
                                                                                                                                                                                                                                                                                                                                                                                                                                                                                    <w:bottom w:val="none" w:sz="0" w:space="0" w:color="auto"/>
                                                                                                                                                                                                                                                                                                                                                                                                                                                                                    <w:right w:val="none" w:sz="0" w:space="0" w:color="auto"/>
                                                                                                                                                                                                                                                                                                                                                                                                                                                                                  </w:divBdr>
                                                                                                                                                                                                                                                                                                                                                                                                                                                                                </w:div>
                                                                                                                                                                                                                                                                                                                                                                                                                                                                                <w:div w:id="142821905">
                                                                                                                                                                                                                                                                                                                                                                                                                                                                                  <w:marLeft w:val="0"/>
                                                                                                                                                                                                                                                                                                                                                                                                                                                                                  <w:marRight w:val="0"/>
                                                                                                                                                                                                                                                                                                                                                                                                                                                                                  <w:marTop w:val="0"/>
                                                                                                                                                                                                                                                                                                                                                                                                                                                                                  <w:marBottom w:val="0"/>
                                                                                                                                                                                                                                                                                                                                                                                                                                                                                  <w:divBdr>
                                                                                                                                                                                                                                                                                                                                                                                                                                                                                    <w:top w:val="none" w:sz="0" w:space="0" w:color="auto"/>
                                                                                                                                                                                                                                                                                                                                                                                                                                                                                    <w:left w:val="none" w:sz="0" w:space="0" w:color="auto"/>
                                                                                                                                                                                                                                                                                                                                                                                                                                                                                    <w:bottom w:val="none" w:sz="0" w:space="0" w:color="auto"/>
                                                                                                                                                                                                                                                                                                                                                                                                                                                                                    <w:right w:val="none" w:sz="0" w:space="0" w:color="auto"/>
                                                                                                                                                                                                                                                                                                                                                                                                                                                                                  </w:divBdr>
                                                                                                                                                                                                                                                                                                                                                                                                                                                                                </w:div>
                                                                                                                                                                                                                                                                                                                                                                                                                                                                                <w:div w:id="292059642">
                                                                                                                                                                                                                                                                                                                                                                                                                                                                                  <w:marLeft w:val="0"/>
                                                                                                                                                                                                                                                                                                                                                                                                                                                                                  <w:marRight w:val="0"/>
                                                                                                                                                                                                                                                                                                                                                                                                                                                                                  <w:marTop w:val="0"/>
                                                                                                                                                                                                                                                                                                                                                                                                                                                                                  <w:marBottom w:val="0"/>
                                                                                                                                                                                                                                                                                                                                                                                                                                                                                  <w:divBdr>
                                                                                                                                                                                                                                                                                                                                                                                                                                                                                    <w:top w:val="none" w:sz="0" w:space="0" w:color="auto"/>
                                                                                                                                                                                                                                                                                                                                                                                                                                                                                    <w:left w:val="none" w:sz="0" w:space="0" w:color="auto"/>
                                                                                                                                                                                                                                                                                                                                                                                                                                                                                    <w:bottom w:val="none" w:sz="0" w:space="0" w:color="auto"/>
                                                                                                                                                                                                                                                                                                                                                                                                                                                                                    <w:right w:val="none" w:sz="0" w:space="0" w:color="auto"/>
                                                                                                                                                                                                                                                                                                                                                                                                                                                                                  </w:divBdr>
                                                                                                                                                                                                                                                                                                                                                                                                                                                                                </w:div>
                                                                                                                                                                                                                                                                                                                                                                                                                                                                                <w:div w:id="107167533">
                                                                                                                                                                                                                                                                                                                                                                                                                                                                                  <w:marLeft w:val="0"/>
                                                                                                                                                                                                                                                                                                                                                                                                                                                                                  <w:marRight w:val="0"/>
                                                                                                                                                                                                                                                                                                                                                                                                                                                                                  <w:marTop w:val="0"/>
                                                                                                                                                                                                                                                                                                                                                                                                                                                                                  <w:marBottom w:val="0"/>
                                                                                                                                                                                                                                                                                                                                                                                                                                                                                  <w:divBdr>
                                                                                                                                                                                                                                                                                                                                                                                                                                                                                    <w:top w:val="none" w:sz="0" w:space="0" w:color="auto"/>
                                                                                                                                                                                                                                                                                                                                                                                                                                                                                    <w:left w:val="none" w:sz="0" w:space="0" w:color="auto"/>
                                                                                                                                                                                                                                                                                                                                                                                                                                                                                    <w:bottom w:val="none" w:sz="0" w:space="0" w:color="auto"/>
                                                                                                                                                                                                                                                                                                                                                                                                                                                                                    <w:right w:val="none" w:sz="0" w:space="0" w:color="auto"/>
                                                                                                                                                                                                                                                                                                                                                                                                                                                                                  </w:divBdr>
                                                                                                                                                                                                                                                                                                                                                                                                                                                                                </w:div>
                                                                                                                                                                                                                                                                                                                                                                                                                                                                                <w:div w:id="894202373">
                                                                                                                                                                                                                                                                                                                                                                                                                                                                                  <w:marLeft w:val="0"/>
                                                                                                                                                                                                                                                                                                                                                                                                                                                                                  <w:marRight w:val="0"/>
                                                                                                                                                                                                                                                                                                                                                                                                                                                                                  <w:marTop w:val="0"/>
                                                                                                                                                                                                                                                                                                                                                                                                                                                                                  <w:marBottom w:val="0"/>
                                                                                                                                                                                                                                                                                                                                                                                                                                                                                  <w:divBdr>
                                                                                                                                                                                                                                                                                                                                                                                                                                                                                    <w:top w:val="none" w:sz="0" w:space="0" w:color="auto"/>
                                                                                                                                                                                                                                                                                                                                                                                                                                                                                    <w:left w:val="none" w:sz="0" w:space="0" w:color="auto"/>
                                                                                                                                                                                                                                                                                                                                                                                                                                                                                    <w:bottom w:val="none" w:sz="0" w:space="0" w:color="auto"/>
                                                                                                                                                                                                                                                                                                                                                                                                                                                                                    <w:right w:val="none" w:sz="0" w:space="0" w:color="auto"/>
                                                                                                                                                                                                                                                                                                                                                                                                                                                                                  </w:divBdr>
                                                                                                                                                                                                                                                                                                                                                                                                                                                                                </w:div>
                                                                                                                                                                                                                                                                                                                                                                                                                                                                                <w:div w:id="1368793001">
                                                                                                                                                                                                                                                                                                                                                                                                                                                                                  <w:marLeft w:val="0"/>
                                                                                                                                                                                                                                                                                                                                                                                                                                                                                  <w:marRight w:val="0"/>
                                                                                                                                                                                                                                                                                                                                                                                                                                                                                  <w:marTop w:val="0"/>
                                                                                                                                                                                                                                                                                                                                                                                                                                                                                  <w:marBottom w:val="0"/>
                                                                                                                                                                                                                                                                                                                                                                                                                                                                                  <w:divBdr>
                                                                                                                                                                                                                                                                                                                                                                                                                                                                                    <w:top w:val="none" w:sz="0" w:space="0" w:color="auto"/>
                                                                                                                                                                                                                                                                                                                                                                                                                                                                                    <w:left w:val="none" w:sz="0" w:space="0" w:color="auto"/>
                                                                                                                                                                                                                                                                                                                                                                                                                                                                                    <w:bottom w:val="none" w:sz="0" w:space="0" w:color="auto"/>
                                                                                                                                                                                                                                                                                                                                                                                                                                                                                    <w:right w:val="none" w:sz="0" w:space="0" w:color="auto"/>
                                                                                                                                                                                                                                                                                                                                                                                                                                                                                  </w:divBdr>
                                                                                                                                                                                                                                                                                                                                                                                                                                                                                </w:div>
                                                                                                                                                                                                                                                                                                                                                                                                                                                                                <w:div w:id="402987538">
                                                                                                                                                                                                                                                                                                                                                                                                                                                                                  <w:marLeft w:val="0"/>
                                                                                                                                                                                                                                                                                                                                                                                                                                                                                  <w:marRight w:val="0"/>
                                                                                                                                                                                                                                                                                                                                                                                                                                                                                  <w:marTop w:val="0"/>
                                                                                                                                                                                                                                                                                                                                                                                                                                                                                  <w:marBottom w:val="0"/>
                                                                                                                                                                                                                                                                                                                                                                                                                                                                                  <w:divBdr>
                                                                                                                                                                                                                                                                                                                                                                                                                                                                                    <w:top w:val="none" w:sz="0" w:space="0" w:color="auto"/>
                                                                                                                                                                                                                                                                                                                                                                                                                                                                                    <w:left w:val="none" w:sz="0" w:space="0" w:color="auto"/>
                                                                                                                                                                                                                                                                                                                                                                                                                                                                                    <w:bottom w:val="none" w:sz="0" w:space="0" w:color="auto"/>
                                                                                                                                                                                                                                                                                                                                                                                                                                                                                    <w:right w:val="none" w:sz="0" w:space="0" w:color="auto"/>
                                                                                                                                                                                                                                                                                                                                                                                                                                                                                  </w:divBdr>
                                                                                                                                                                                                                                                                                                                                                                                                                                                                                </w:div>
                                                                                                                                                                                                                                                                                                                                                                                                                                                                                <w:div w:id="691879039">
                                                                                                                                                                                                                                                                                                                                                                                                                                                                                  <w:marLeft w:val="0"/>
                                                                                                                                                                                                                                                                                                                                                                                                                                                                                  <w:marRight w:val="0"/>
                                                                                                                                                                                                                                                                                                                                                                                                                                                                                  <w:marTop w:val="0"/>
                                                                                                                                                                                                                                                                                                                                                                                                                                                                                  <w:marBottom w:val="0"/>
                                                                                                                                                                                                                                                                                                                                                                                                                                                                                  <w:divBdr>
                                                                                                                                                                                                                                                                                                                                                                                                                                                                                    <w:top w:val="none" w:sz="0" w:space="0" w:color="auto"/>
                                                                                                                                                                                                                                                                                                                                                                                                                                                                                    <w:left w:val="none" w:sz="0" w:space="0" w:color="auto"/>
                                                                                                                                                                                                                                                                                                                                                                                                                                                                                    <w:bottom w:val="none" w:sz="0" w:space="0" w:color="auto"/>
                                                                                                                                                                                                                                                                                                                                                                                                                                                                                    <w:right w:val="none" w:sz="0" w:space="0" w:color="auto"/>
                                                                                                                                                                                                                                                                                                                                                                                                                                                                                  </w:divBdr>
                                                                                                                                                                                                                                                                                                                                                                                                                                                                                </w:div>
                                                                                                                                                                                                                                                                                                                                                                                                                                                                                <w:div w:id="1891381773">
                                                                                                                                                                                                                                                                                                                                                                                                                                                                                  <w:marLeft w:val="0"/>
                                                                                                                                                                                                                                                                                                                                                                                                                                                                                  <w:marRight w:val="0"/>
                                                                                                                                                                                                                                                                                                                                                                                                                                                                                  <w:marTop w:val="0"/>
                                                                                                                                                                                                                                                                                                                                                                                                                                                                                  <w:marBottom w:val="0"/>
                                                                                                                                                                                                                                                                                                                                                                                                                                                                                  <w:divBdr>
                                                                                                                                                                                                                                                                                                                                                                                                                                                                                    <w:top w:val="none" w:sz="0" w:space="0" w:color="auto"/>
                                                                                                                                                                                                                                                                                                                                                                                                                                                                                    <w:left w:val="none" w:sz="0" w:space="0" w:color="auto"/>
                                                                                                                                                                                                                                                                                                                                                                                                                                                                                    <w:bottom w:val="none" w:sz="0" w:space="0" w:color="auto"/>
                                                                                                                                                                                                                                                                                                                                                                                                                                                                                    <w:right w:val="none" w:sz="0" w:space="0" w:color="auto"/>
                                                                                                                                                                                                                                                                                                                                                                                                                                                                                  </w:divBdr>
                                                                                                                                                                                                                                                                                                                                                                                                                                                                                </w:div>
                                                                                                                                                                                                                                                                                                                                                                                                                                                                                <w:div w:id="679940002">
                                                                                                                                                                                                                                                                                                                                                                                                                                                                                  <w:marLeft w:val="0"/>
                                                                                                                                                                                                                                                                                                                                                                                                                                                                                  <w:marRight w:val="0"/>
                                                                                                                                                                                                                                                                                                                                                                                                                                                                                  <w:marTop w:val="0"/>
                                                                                                                                                                                                                                                                                                                                                                                                                                                                                  <w:marBottom w:val="0"/>
                                                                                                                                                                                                                                                                                                                                                                                                                                                                                  <w:divBdr>
                                                                                                                                                                                                                                                                                                                                                                                                                                                                                    <w:top w:val="none" w:sz="0" w:space="0" w:color="auto"/>
                                                                                                                                                                                                                                                                                                                                                                                                                                                                                    <w:left w:val="none" w:sz="0" w:space="0" w:color="auto"/>
                                                                                                                                                                                                                                                                                                                                                                                                                                                                                    <w:bottom w:val="none" w:sz="0" w:space="0" w:color="auto"/>
                                                                                                                                                                                                                                                                                                                                                                                                                                                                                    <w:right w:val="none" w:sz="0" w:space="0" w:color="auto"/>
                                                                                                                                                                                                                                                                                                                                                                                                                                                                                  </w:divBdr>
                                                                                                                                                                                                                                                                                                                                                                                                                                                                                </w:div>
                                                                                                                                                                                                                                                                                                                                                                                                                                                                                <w:div w:id="1227304859">
                                                                                                                                                                                                                                                                                                                                                                                                                                                                                  <w:marLeft w:val="0"/>
                                                                                                                                                                                                                                                                                                                                                                                                                                                                                  <w:marRight w:val="0"/>
                                                                                                                                                                                                                                                                                                                                                                                                                                                                                  <w:marTop w:val="0"/>
                                                                                                                                                                                                                                                                                                                                                                                                                                                                                  <w:marBottom w:val="0"/>
                                                                                                                                                                                                                                                                                                                                                                                                                                                                                  <w:divBdr>
                                                                                                                                                                                                                                                                                                                                                                                                                                                                                    <w:top w:val="none" w:sz="0" w:space="0" w:color="auto"/>
                                                                                                                                                                                                                                                                                                                                                                                                                                                                                    <w:left w:val="none" w:sz="0" w:space="0" w:color="auto"/>
                                                                                                                                                                                                                                                                                                                                                                                                                                                                                    <w:bottom w:val="none" w:sz="0" w:space="0" w:color="auto"/>
                                                                                                                                                                                                                                                                                                                                                                                                                                                                                    <w:right w:val="none" w:sz="0" w:space="0" w:color="auto"/>
                                                                                                                                                                                                                                                                                                                                                                                                                                                                                  </w:divBdr>
                                                                                                                                                                                                                                                                                                                                                                                                                                                                                </w:div>
                                                                                                                                                                                                                                                                                                                                                                                                                                                                                <w:div w:id="1374304781">
                                                                                                                                                                                                                                                                                                                                                                                                                                                                                  <w:marLeft w:val="0"/>
                                                                                                                                                                                                                                                                                                                                                                                                                                                                                  <w:marRight w:val="0"/>
                                                                                                                                                                                                                                                                                                                                                                                                                                                                                  <w:marTop w:val="0"/>
                                                                                                                                                                                                                                                                                                                                                                                                                                                                                  <w:marBottom w:val="0"/>
                                                                                                                                                                                                                                                                                                                                                                                                                                                                                  <w:divBdr>
                                                                                                                                                                                                                                                                                                                                                                                                                                                                                    <w:top w:val="none" w:sz="0" w:space="0" w:color="auto"/>
                                                                                                                                                                                                                                                                                                                                                                                                                                                                                    <w:left w:val="none" w:sz="0" w:space="0" w:color="auto"/>
                                                                                                                                                                                                                                                                                                                                                                                                                                                                                    <w:bottom w:val="none" w:sz="0" w:space="0" w:color="auto"/>
                                                                                                                                                                                                                                                                                                                                                                                                                                                                                    <w:right w:val="none" w:sz="0" w:space="0" w:color="auto"/>
                                                                                                                                                                                                                                                                                                                                                                                                                                                                                  </w:divBdr>
                                                                                                                                                                                                                                                                                                                                                                                                                                                                                </w:div>
                                                                                                                                                                                                                                                                                                                                                                                                                                                                                <w:div w:id="499350635">
                                                                                                                                                                                                                                                                                                                                                                                                                                                                                  <w:marLeft w:val="0"/>
                                                                                                                                                                                                                                                                                                                                                                                                                                                                                  <w:marRight w:val="0"/>
                                                                                                                                                                                                                                                                                                                                                                                                                                                                                  <w:marTop w:val="0"/>
                                                                                                                                                                                                                                                                                                                                                                                                                                                                                  <w:marBottom w:val="0"/>
                                                                                                                                                                                                                                                                                                                                                                                                                                                                                  <w:divBdr>
                                                                                                                                                                                                                                                                                                                                                                                                                                                                                    <w:top w:val="none" w:sz="0" w:space="0" w:color="auto"/>
                                                                                                                                                                                                                                                                                                                                                                                                                                                                                    <w:left w:val="none" w:sz="0" w:space="0" w:color="auto"/>
                                                                                                                                                                                                                                                                                                                                                                                                                                                                                    <w:bottom w:val="none" w:sz="0" w:space="0" w:color="auto"/>
                                                                                                                                                                                                                                                                                                                                                                                                                                                                                    <w:right w:val="none" w:sz="0" w:space="0" w:color="auto"/>
                                                                                                                                                                                                                                                                                                                                                                                                                                                                                  </w:divBdr>
                                                                                                                                                                                                                                                                                                                                                                                                                                                                                </w:div>
                                                                                                                                                                                                                                                                                                                                                                                                                                                                                <w:div w:id="856769738">
                                                                                                                                                                                                                                                                                                                                                                                                                                                                                  <w:marLeft w:val="0"/>
                                                                                                                                                                                                                                                                                                                                                                                                                                                                                  <w:marRight w:val="0"/>
                                                                                                                                                                                                                                                                                                                                                                                                                                                                                  <w:marTop w:val="0"/>
                                                                                                                                                                                                                                                                                                                                                                                                                                                                                  <w:marBottom w:val="0"/>
                                                                                                                                                                                                                                                                                                                                                                                                                                                                                  <w:divBdr>
                                                                                                                                                                                                                                                                                                                                                                                                                                                                                    <w:top w:val="none" w:sz="0" w:space="0" w:color="auto"/>
                                                                                                                                                                                                                                                                                                                                                                                                                                                                                    <w:left w:val="none" w:sz="0" w:space="0" w:color="auto"/>
                                                                                                                                                                                                                                                                                                                                                                                                                                                                                    <w:bottom w:val="none" w:sz="0" w:space="0" w:color="auto"/>
                                                                                                                                                                                                                                                                                                                                                                                                                                                                                    <w:right w:val="none" w:sz="0" w:space="0" w:color="auto"/>
                                                                                                                                                                                                                                                                                                                                                                                                                                                                                  </w:divBdr>
                                                                                                                                                                                                                                                                                                                                                                                                                                                                                </w:div>
                                                                                                                                                                                                                                                                                                                                                                                                                                                                                <w:div w:id="292488004">
                                                                                                                                                                                                                                                                                                                                                                                                                                                                                  <w:marLeft w:val="0"/>
                                                                                                                                                                                                                                                                                                                                                                                                                                                                                  <w:marRight w:val="0"/>
                                                                                                                                                                                                                                                                                                                                                                                                                                                                                  <w:marTop w:val="0"/>
                                                                                                                                                                                                                                                                                                                                                                                                                                                                                  <w:marBottom w:val="0"/>
                                                                                                                                                                                                                                                                                                                                                                                                                                                                                  <w:divBdr>
                                                                                                                                                                                                                                                                                                                                                                                                                                                                                    <w:top w:val="none" w:sz="0" w:space="0" w:color="auto"/>
                                                                                                                                                                                                                                                                                                                                                                                                                                                                                    <w:left w:val="none" w:sz="0" w:space="0" w:color="auto"/>
                                                                                                                                                                                                                                                                                                                                                                                                                                                                                    <w:bottom w:val="none" w:sz="0" w:space="0" w:color="auto"/>
                                                                                                                                                                                                                                                                                                                                                                                                                                                                                    <w:right w:val="none" w:sz="0" w:space="0" w:color="auto"/>
                                                                                                                                                                                                                                                                                                                                                                                                                                                                                  </w:divBdr>
                                                                                                                                                                                                                                                                                                                                                                                                                                                                                </w:div>
                                                                                                                                                                                                                                                                                                                                                                                                                                                                                <w:div w:id="1613249104">
                                                                                                                                                                                                                                                                                                                                                                                                                                                                                  <w:marLeft w:val="0"/>
                                                                                                                                                                                                                                                                                                                                                                                                                                                                                  <w:marRight w:val="0"/>
                                                                                                                                                                                                                                                                                                                                                                                                                                                                                  <w:marTop w:val="0"/>
                                                                                                                                                                                                                                                                                                                                                                                                                                                                                  <w:marBottom w:val="0"/>
                                                                                                                                                                                                                                                                                                                                                                                                                                                                                  <w:divBdr>
                                                                                                                                                                                                                                                                                                                                                                                                                                                                                    <w:top w:val="none" w:sz="0" w:space="0" w:color="auto"/>
                                                                                                                                                                                                                                                                                                                                                                                                                                                                                    <w:left w:val="none" w:sz="0" w:space="0" w:color="auto"/>
                                                                                                                                                                                                                                                                                                                                                                                                                                                                                    <w:bottom w:val="none" w:sz="0" w:space="0" w:color="auto"/>
                                                                                                                                                                                                                                                                                                                                                                                                                                                                                    <w:right w:val="none" w:sz="0" w:space="0" w:color="auto"/>
                                                                                                                                                                                                                                                                                                                                                                                                                                                                                  </w:divBdr>
                                                                                                                                                                                                                                                                                                                                                                                                                                                                                </w:div>
                                                                                                                                                                                                                                                                                                                                                                                                                                                                                <w:div w:id="778913015">
                                                                                                                                                                                                                                                                                                                                                                                                                                                                                  <w:marLeft w:val="0"/>
                                                                                                                                                                                                                                                                                                                                                                                                                                                                                  <w:marRight w:val="0"/>
                                                                                                                                                                                                                                                                                                                                                                                                                                                                                  <w:marTop w:val="0"/>
                                                                                                                                                                                                                                                                                                                                                                                                                                                                                  <w:marBottom w:val="0"/>
                                                                                                                                                                                                                                                                                                                                                                                                                                                                                  <w:divBdr>
                                                                                                                                                                                                                                                                                                                                                                                                                                                                                    <w:top w:val="none" w:sz="0" w:space="0" w:color="auto"/>
                                                                                                                                                                                                                                                                                                                                                                                                                                                                                    <w:left w:val="none" w:sz="0" w:space="0" w:color="auto"/>
                                                                                                                                                                                                                                                                                                                                                                                                                                                                                    <w:bottom w:val="none" w:sz="0" w:space="0" w:color="auto"/>
                                                                                                                                                                                                                                                                                                                                                                                                                                                                                    <w:right w:val="none" w:sz="0" w:space="0" w:color="auto"/>
                                                                                                                                                                                                                                                                                                                                                                                                                                                                                  </w:divBdr>
                                                                                                                                                                                                                                                                                                                                                                                                                                                                                </w:div>
                                                                                                                                                                                                                                                                                                                                                                                                                                                                                <w:div w:id="1227957923">
                                                                                                                                                                                                                                                                                                                                                                                                                                                                                  <w:marLeft w:val="0"/>
                                                                                                                                                                                                                                                                                                                                                                                                                                                                                  <w:marRight w:val="0"/>
                                                                                                                                                                                                                                                                                                                                                                                                                                                                                  <w:marTop w:val="0"/>
                                                                                                                                                                                                                                                                                                                                                                                                                                                                                  <w:marBottom w:val="0"/>
                                                                                                                                                                                                                                                                                                                                                                                                                                                                                  <w:divBdr>
                                                                                                                                                                                                                                                                                                                                                                                                                                                                                    <w:top w:val="none" w:sz="0" w:space="0" w:color="auto"/>
                                                                                                                                                                                                                                                                                                                                                                                                                                                                                    <w:left w:val="none" w:sz="0" w:space="0" w:color="auto"/>
                                                                                                                                                                                                                                                                                                                                                                                                                                                                                    <w:bottom w:val="none" w:sz="0" w:space="0" w:color="auto"/>
                                                                                                                                                                                                                                                                                                                                                                                                                                                                                    <w:right w:val="none" w:sz="0" w:space="0" w:color="auto"/>
                                                                                                                                                                                                                                                                                                                                                                                                                                                                                  </w:divBdr>
                                                                                                                                                                                                                                                                                                                                                                                                                                                                                </w:div>
                                                                                                                                                                                                                                                                                                                                                                                                                                                                                <w:div w:id="1174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3958">
                                                                                                                                                                                                                                                                                                                                                                                                                                                                          <w:marLeft w:val="0"/>
                                                                                                                                                                                                                                                                                                                                                                                                                                                                          <w:marRight w:val="0"/>
                                                                                                                                                                                                                                                                                                                                                                                                                                                                          <w:marTop w:val="0"/>
                                                                                                                                                                                                                                                                                                                                                                                                                                                                          <w:marBottom w:val="0"/>
                                                                                                                                                                                                                                                                                                                                                                                                                                                                          <w:divBdr>
                                                                                                                                                                                                                                                                                                                                                                                                                                                                            <w:top w:val="none" w:sz="0" w:space="0" w:color="auto"/>
                                                                                                                                                                                                                                                                                                                                                                                                                                                                            <w:left w:val="none" w:sz="0" w:space="0" w:color="auto"/>
                                                                                                                                                                                                                                                                                                                                                                                                                                                                            <w:bottom w:val="none" w:sz="0" w:space="0" w:color="auto"/>
                                                                                                                                                                                                                                                                                                                                                                                                                                                                            <w:right w:val="none" w:sz="0" w:space="0" w:color="auto"/>
                                                                                                                                                                                                                                                                                                                                                                                                                                                                          </w:divBdr>
                                                                                                                                                                                                                                                                                                                                                                                                                                                                        </w:div>
                                                                                                                                                                                                                                                                                                                                                                                                                                                                        <w:div w:id="1208178433">
                                                                                                                                                                                                                                                                                                                                                                                                                                                                          <w:marLeft w:val="0"/>
                                                                                                                                                                                                                                                                                                                                                                                                                                                                          <w:marRight w:val="0"/>
                                                                                                                                                                                                                                                                                                                                                                                                                                                                          <w:marTop w:val="0"/>
                                                                                                                                                                                                                                                                                                                                                                                                                                                                          <w:marBottom w:val="0"/>
                                                                                                                                                                                                                                                                                                                                                                                                                                                                          <w:divBdr>
                                                                                                                                                                                                                                                                                                                                                                                                                                                                            <w:top w:val="none" w:sz="0" w:space="0" w:color="auto"/>
                                                                                                                                                                                                                                                                                                                                                                                                                                                                            <w:left w:val="none" w:sz="0" w:space="0" w:color="auto"/>
                                                                                                                                                                                                                                                                                                                                                                                                                                                                            <w:bottom w:val="none" w:sz="0" w:space="0" w:color="auto"/>
                                                                                                                                                                                                                                                                                                                                                                                                                                                                            <w:right w:val="none" w:sz="0" w:space="0" w:color="auto"/>
                                                                                                                                                                                                                                                                                                                                                                                                                                                                          </w:divBdr>
                                                                                                                                                                                                                                                                                                                                                                                                                                                                        </w:div>
                                                                                                                                                                                                                                                                                                                                                                                                                                                                        <w:div w:id="1955558419">
                                                                                                                                                                                                                                                                                                                                                                                                                                                                          <w:marLeft w:val="0"/>
                                                                                                                                                                                                                                                                                                                                                                                                                                                                          <w:marRight w:val="0"/>
                                                                                                                                                                                                                                                                                                                                                                                                                                                                          <w:marTop w:val="0"/>
                                                                                                                                                                                                                                                                                                                                                                                                                                                                          <w:marBottom w:val="0"/>
                                                                                                                                                                                                                                                                                                                                                                                                                                                                          <w:divBdr>
                                                                                                                                                                                                                                                                                                                                                                                                                                                                            <w:top w:val="none" w:sz="0" w:space="0" w:color="auto"/>
                                                                                                                                                                                                                                                                                                                                                                                                                                                                            <w:left w:val="none" w:sz="0" w:space="0" w:color="auto"/>
                                                                                                                                                                                                                                                                                                                                                                                                                                                                            <w:bottom w:val="none" w:sz="0" w:space="0" w:color="auto"/>
                                                                                                                                                                                                                                                                                                                                                                                                                                                                            <w:right w:val="none" w:sz="0" w:space="0" w:color="auto"/>
                                                                                                                                                                                                                                                                                                                                                                                                                                                                          </w:divBdr>
                                                                                                                                                                                                                                                                                                                                                                                                                                                                        </w:div>
                                                                                                                                                                                                                                                                                                                                                                                                                                                                        <w:div w:id="587271122">
                                                                                                                                                                                                                                                                                                                                                                                                                                                                          <w:marLeft w:val="0"/>
                                                                                                                                                                                                                                                                                                                                                                                                                                                                          <w:marRight w:val="0"/>
                                                                                                                                                                                                                                                                                                                                                                                                                                                                          <w:marTop w:val="0"/>
                                                                                                                                                                                                                                                                                                                                                                                                                                                                          <w:marBottom w:val="0"/>
                                                                                                                                                                                                                                                                                                                                                                                                                                                                          <w:divBdr>
                                                                                                                                                                                                                                                                                                                                                                                                                                                                            <w:top w:val="none" w:sz="0" w:space="0" w:color="auto"/>
                                                                                                                                                                                                                                                                                                                                                                                                                                                                            <w:left w:val="none" w:sz="0" w:space="0" w:color="auto"/>
                                                                                                                                                                                                                                                                                                                                                                                                                                                                            <w:bottom w:val="none" w:sz="0" w:space="0" w:color="auto"/>
                                                                                                                                                                                                                                                                                                                                                                                                                                                                            <w:right w:val="none" w:sz="0" w:space="0" w:color="auto"/>
                                                                                                                                                                                                                                                                                                                                                                                                                                                                          </w:divBdr>
                                                                                                                                                                                                                                                                                                                                                                                                                                                                        </w:div>
                                                                                                                                                                                                                                                                                                                                                                                                                                                                        <w:div w:id="242880041">
                                                                                                                                                                                                                                                                                                                                                                                                                                                                          <w:marLeft w:val="0"/>
                                                                                                                                                                                                                                                                                                                                                                                                                                                                          <w:marRight w:val="0"/>
                                                                                                                                                                                                                                                                                                                                                                                                                                                                          <w:marTop w:val="0"/>
                                                                                                                                                                                                                                                                                                                                                                                                                                                                          <w:marBottom w:val="0"/>
                                                                                                                                                                                                                                                                                                                                                                                                                                                                          <w:divBdr>
                                                                                                                                                                                                                                                                                                                                                                                                                                                                            <w:top w:val="none" w:sz="0" w:space="0" w:color="auto"/>
                                                                                                                                                                                                                                                                                                                                                                                                                                                                            <w:left w:val="none" w:sz="0" w:space="0" w:color="auto"/>
                                                                                                                                                                                                                                                                                                                                                                                                                                                                            <w:bottom w:val="none" w:sz="0" w:space="0" w:color="auto"/>
                                                                                                                                                                                                                                                                                                                                                                                                                                                                            <w:right w:val="none" w:sz="0" w:space="0" w:color="auto"/>
                                                                                                                                                                                                                                                                                                                                                                                                                                                                          </w:divBdr>
                                                                                                                                                                                                                                                                                                                                                                                                                                                                        </w:div>
                                                                                                                                                                                                                                                                                                                                                                                                                                                                        <w:div w:id="1320814561">
                                                                                                                                                                                                                                                                                                                                                                                                                                                                          <w:marLeft w:val="0"/>
                                                                                                                                                                                                                                                                                                                                                                                                                                                                          <w:marRight w:val="0"/>
                                                                                                                                                                                                                                                                                                                                                                                                                                                                          <w:marTop w:val="0"/>
                                                                                                                                                                                                                                                                                                                                                                                                                                                                          <w:marBottom w:val="0"/>
                                                                                                                                                                                                                                                                                                                                                                                                                                                                          <w:divBdr>
                                                                                                                                                                                                                                                                                                                                                                                                                                                                            <w:top w:val="none" w:sz="0" w:space="0" w:color="auto"/>
                                                                                                                                                                                                                                                                                                                                                                                                                                                                            <w:left w:val="none" w:sz="0" w:space="0" w:color="auto"/>
                                                                                                                                                                                                                                                                                                                                                                                                                                                                            <w:bottom w:val="none" w:sz="0" w:space="0" w:color="auto"/>
                                                                                                                                                                                                                                                                                                                                                                                                                                                                            <w:right w:val="none" w:sz="0" w:space="0" w:color="auto"/>
                                                                                                                                                                                                                                                                                                                                                                                                                                                                          </w:divBdr>
                                                                                                                                                                                                                                                                                                                                                                                                                                                                        </w:div>
                                                                                                                                                                                                                                                                                                                                                                                                                                                                        <w:div w:id="1342512341">
                                                                                                                                                                                                                                                                                                                                                                                                                                                                          <w:marLeft w:val="0"/>
                                                                                                                                                                                                                                                                                                                                                                                                                                                                          <w:marRight w:val="0"/>
                                                                                                                                                                                                                                                                                                                                                                                                                                                                          <w:marTop w:val="0"/>
                                                                                                                                                                                                                                                                                                                                                                                                                                                                          <w:marBottom w:val="0"/>
                                                                                                                                                                                                                                                                                                                                                                                                                                                                          <w:divBdr>
                                                                                                                                                                                                                                                                                                                                                                                                                                                                            <w:top w:val="none" w:sz="0" w:space="0" w:color="auto"/>
                                                                                                                                                                                                                                                                                                                                                                                                                                                                            <w:left w:val="none" w:sz="0" w:space="0" w:color="auto"/>
                                                                                                                                                                                                                                                                                                                                                                                                                                                                            <w:bottom w:val="none" w:sz="0" w:space="0" w:color="auto"/>
                                                                                                                                                                                                                                                                                                                                                                                                                                                                            <w:right w:val="none" w:sz="0" w:space="0" w:color="auto"/>
                                                                                                                                                                                                                                                                                                                                                                                                                                                                          </w:divBdr>
                                                                                                                                                                                                                                                                                                                                                                                                                                                                        </w:div>
                                                                                                                                                                                                                                                                                                                                                                                                                                                                        <w:div w:id="925458215">
                                                                                                                                                                                                                                                                                                                                                                                                                                                                          <w:marLeft w:val="0"/>
                                                                                                                                                                                                                                                                                                                                                                                                                                                                          <w:marRight w:val="0"/>
                                                                                                                                                                                                                                                                                                                                                                                                                                                                          <w:marTop w:val="0"/>
                                                                                                                                                                                                                                                                                                                                                                                                                                                                          <w:marBottom w:val="0"/>
                                                                                                                                                                                                                                                                                                                                                                                                                                                                          <w:divBdr>
                                                                                                                                                                                                                                                                                                                                                                                                                                                                            <w:top w:val="none" w:sz="0" w:space="0" w:color="auto"/>
                                                                                                                                                                                                                                                                                                                                                                                                                                                                            <w:left w:val="none" w:sz="0" w:space="0" w:color="auto"/>
                                                                                                                                                                                                                                                                                                                                                                                                                                                                            <w:bottom w:val="none" w:sz="0" w:space="0" w:color="auto"/>
                                                                                                                                                                                                                                                                                                                                                                                                                                                                            <w:right w:val="none" w:sz="0" w:space="0" w:color="auto"/>
                                                                                                                                                                                                                                                                                                                                                                                                                                                                          </w:divBdr>
                                                                                                                                                                                                                                                                                                                                                                                                                                                                        </w:div>
                                                                                                                                                                                                                                                                                                                                                                                                                                                                        <w:div w:id="2098210172">
                                                                                                                                                                                                                                                                                                                                                                                                                                                                          <w:marLeft w:val="0"/>
                                                                                                                                                                                                                                                                                                                                                                                                                                                                          <w:marRight w:val="0"/>
                                                                                                                                                                                                                                                                                                                                                                                                                                                                          <w:marTop w:val="0"/>
                                                                                                                                                                                                                                                                                                                                                                                                                                                                          <w:marBottom w:val="0"/>
                                                                                                                                                                                                                                                                                                                                                                                                                                                                          <w:divBdr>
                                                                                                                                                                                                                                                                                                                                                                                                                                                                            <w:top w:val="none" w:sz="0" w:space="0" w:color="auto"/>
                                                                                                                                                                                                                                                                                                                                                                                                                                                                            <w:left w:val="none" w:sz="0" w:space="0" w:color="auto"/>
                                                                                                                                                                                                                                                                                                                                                                                                                                                                            <w:bottom w:val="none" w:sz="0" w:space="0" w:color="auto"/>
                                                                                                                                                                                                                                                                                                                                                                                                                                                                            <w:right w:val="none" w:sz="0" w:space="0" w:color="auto"/>
                                                                                                                                                                                                                                                                                                                                                                                                                                                                          </w:divBdr>
                                                                                                                                                                                                                                                                                                                                                                                                                                                                        </w:div>
                                                                                                                                                                                                                                                                                                                                                                                                                                                                        <w:div w:id="627127329">
                                                                                                                                                                                                                                                                                                                                                                                                                                                                          <w:marLeft w:val="0"/>
                                                                                                                                                                                                                                                                                                                                                                                                                                                                          <w:marRight w:val="0"/>
                                                                                                                                                                                                                                                                                                                                                                                                                                                                          <w:marTop w:val="0"/>
                                                                                                                                                                                                                                                                                                                                                                                                                                                                          <w:marBottom w:val="0"/>
                                                                                                                                                                                                                                                                                                                                                                                                                                                                          <w:divBdr>
                                                                                                                                                                                                                                                                                                                                                                                                                                                                            <w:top w:val="none" w:sz="0" w:space="0" w:color="auto"/>
                                                                                                                                                                                                                                                                                                                                                                                                                                                                            <w:left w:val="none" w:sz="0" w:space="0" w:color="auto"/>
                                                                                                                                                                                                                                                                                                                                                                                                                                                                            <w:bottom w:val="none" w:sz="0" w:space="0" w:color="auto"/>
                                                                                                                                                                                                                                                                                                                                                                                                                                                                            <w:right w:val="none" w:sz="0" w:space="0" w:color="auto"/>
                                                                                                                                                                                                                                                                                                                                                                                                                                                                          </w:divBdr>
                                                                                                                                                                                                                                                                                                                                                                                                                                                                        </w:div>
                                                                                                                                                                                                                                                                                                                                                                                                                                                                        <w:div w:id="2079478178">
                                                                                                                                                                                                                                                                                                                                                                                                                                                                          <w:marLeft w:val="0"/>
                                                                                                                                                                                                                                                                                                                                                                                                                                                                          <w:marRight w:val="0"/>
                                                                                                                                                                                                                                                                                                                                                                                                                                                                          <w:marTop w:val="0"/>
                                                                                                                                                                                                                                                                                                                                                                                                                                                                          <w:marBottom w:val="0"/>
                                                                                                                                                                                                                                                                                                                                                                                                                                                                          <w:divBdr>
                                                                                                                                                                                                                                                                                                                                                                                                                                                                            <w:top w:val="none" w:sz="0" w:space="0" w:color="auto"/>
                                                                                                                                                                                                                                                                                                                                                                                                                                                                            <w:left w:val="none" w:sz="0" w:space="0" w:color="auto"/>
                                                                                                                                                                                                                                                                                                                                                                                                                                                                            <w:bottom w:val="none" w:sz="0" w:space="0" w:color="auto"/>
                                                                                                                                                                                                                                                                                                                                                                                                                                                                            <w:right w:val="none" w:sz="0" w:space="0" w:color="auto"/>
                                                                                                                                                                                                                                                                                                                                                                                                                                                                          </w:divBdr>
                                                                                                                                                                                                                                                                                                                                                                                                                                                                        </w:div>
                                                                                                                                                                                                                                                                                                                                                                                                                                                                        <w:div w:id="1381322420">
                                                                                                                                                                                                                                                                                                                                                                                                                                                                          <w:marLeft w:val="0"/>
                                                                                                                                                                                                                                                                                                                                                                                                                                                                          <w:marRight w:val="0"/>
                                                                                                                                                                                                                                                                                                                                                                                                                                                                          <w:marTop w:val="0"/>
                                                                                                                                                                                                                                                                                                                                                                                                                                                                          <w:marBottom w:val="0"/>
                                                                                                                                                                                                                                                                                                                                                                                                                                                                          <w:divBdr>
                                                                                                                                                                                                                                                                                                                                                                                                                                                                            <w:top w:val="none" w:sz="0" w:space="0" w:color="auto"/>
                                                                                                                                                                                                                                                                                                                                                                                                                                                                            <w:left w:val="none" w:sz="0" w:space="0" w:color="auto"/>
                                                                                                                                                                                                                                                                                                                                                                                                                                                                            <w:bottom w:val="none" w:sz="0" w:space="0" w:color="auto"/>
                                                                                                                                                                                                                                                                                                                                                                                                                                                                            <w:right w:val="none" w:sz="0" w:space="0" w:color="auto"/>
                                                                                                                                                                                                                                                                                                                                                                                                                                                                          </w:divBdr>
                                                                                                                                                                                                                                                                                                                                                                                                                                                                        </w:div>
                                                                                                                                                                                                                                                                                                                                                                                                                                                                        <w:div w:id="1898085619">
                                                                                                                                                                                                                                                                                                                                                                                                                                                                          <w:marLeft w:val="0"/>
                                                                                                                                                                                                                                                                                                                                                                                                                                                                          <w:marRight w:val="0"/>
                                                                                                                                                                                                                                                                                                                                                                                                                                                                          <w:marTop w:val="0"/>
                                                                                                                                                                                                                                                                                                                                                                                                                                                                          <w:marBottom w:val="0"/>
                                                                                                                                                                                                                                                                                                                                                                                                                                                                          <w:divBdr>
                                                                                                                                                                                                                                                                                                                                                                                                                                                                            <w:top w:val="none" w:sz="0" w:space="0" w:color="auto"/>
                                                                                                                                                                                                                                                                                                                                                                                                                                                                            <w:left w:val="none" w:sz="0" w:space="0" w:color="auto"/>
                                                                                                                                                                                                                                                                                                                                                                                                                                                                            <w:bottom w:val="none" w:sz="0" w:space="0" w:color="auto"/>
                                                                                                                                                                                                                                                                                                                                                                                                                                                                            <w:right w:val="none" w:sz="0" w:space="0" w:color="auto"/>
                                                                                                                                                                                                                                                                                                                                                                                                                                                                          </w:divBdr>
                                                                                                                                                                                                                                                                                                                                                                                                                                                                        </w:div>
                                                                                                                                                                                                                                                                                                                                                                                                                                                                        <w:div w:id="296380904">
                                                                                                                                                                                                                                                                                                                                                                                                                                                                          <w:marLeft w:val="0"/>
                                                                                                                                                                                                                                                                                                                                                                                                                                                                          <w:marRight w:val="0"/>
                                                                                                                                                                                                                                                                                                                                                                                                                                                                          <w:marTop w:val="0"/>
                                                                                                                                                                                                                                                                                                                                                                                                                                                                          <w:marBottom w:val="0"/>
                                                                                                                                                                                                                                                                                                                                                                                                                                                                          <w:divBdr>
                                                                                                                                                                                                                                                                                                                                                                                                                                                                            <w:top w:val="none" w:sz="0" w:space="0" w:color="auto"/>
                                                                                                                                                                                                                                                                                                                                                                                                                                                                            <w:left w:val="none" w:sz="0" w:space="0" w:color="auto"/>
                                                                                                                                                                                                                                                                                                                                                                                                                                                                            <w:bottom w:val="none" w:sz="0" w:space="0" w:color="auto"/>
                                                                                                                                                                                                                                                                                                                                                                                                                                                                            <w:right w:val="none" w:sz="0" w:space="0" w:color="auto"/>
                                                                                                                                                                                                                                                                                                                                                                                                                                                                          </w:divBdr>
                                                                                                                                                                                                                                                                                                                                                                                                                                                                        </w:div>
                                                                                                                                                                                                                                                                                                                                                                                                                                                                        <w:div w:id="2138718080">
                                                                                                                                                                                                                                                                                                                                                                                                                                                                          <w:marLeft w:val="0"/>
                                                                                                                                                                                                                                                                                                                                                                                                                                                                          <w:marRight w:val="0"/>
                                                                                                                                                                                                                                                                                                                                                                                                                                                                          <w:marTop w:val="0"/>
                                                                                                                                                                                                                                                                                                                                                                                                                                                                          <w:marBottom w:val="0"/>
                                                                                                                                                                                                                                                                                                                                                                                                                                                                          <w:divBdr>
                                                                                                                                                                                                                                                                                                                                                                                                                                                                            <w:top w:val="none" w:sz="0" w:space="0" w:color="auto"/>
                                                                                                                                                                                                                                                                                                                                                                                                                                                                            <w:left w:val="none" w:sz="0" w:space="0" w:color="auto"/>
                                                                                                                                                                                                                                                                                                                                                                                                                                                                            <w:bottom w:val="none" w:sz="0" w:space="0" w:color="auto"/>
                                                                                                                                                                                                                                                                                                                                                                                                                                                                            <w:right w:val="none" w:sz="0" w:space="0" w:color="auto"/>
                                                                                                                                                                                                                                                                                                                                                                                                                                                                          </w:divBdr>
                                                                                                                                                                                                                                                                                                                                                                                                                                                                        </w:div>
                                                                                                                                                                                                                                                                                                                                                                                                                                                                        <w:div w:id="798761880">
                                                                                                                                                                                                                                                                                                                                                                                                                                                                          <w:marLeft w:val="0"/>
                                                                                                                                                                                                                                                                                                                                                                                                                                                                          <w:marRight w:val="0"/>
                                                                                                                                                                                                                                                                                                                                                                                                                                                                          <w:marTop w:val="0"/>
                                                                                                                                                                                                                                                                                                                                                                                                                                                                          <w:marBottom w:val="0"/>
                                                                                                                                                                                                                                                                                                                                                                                                                                                                          <w:divBdr>
                                                                                                                                                                                                                                                                                                                                                                                                                                                                            <w:top w:val="none" w:sz="0" w:space="0" w:color="auto"/>
                                                                                                                                                                                                                                                                                                                                                                                                                                                                            <w:left w:val="none" w:sz="0" w:space="0" w:color="auto"/>
                                                                                                                                                                                                                                                                                                                                                                                                                                                                            <w:bottom w:val="none" w:sz="0" w:space="0" w:color="auto"/>
                                                                                                                                                                                                                                                                                                                                                                                                                                                                            <w:right w:val="none" w:sz="0" w:space="0" w:color="auto"/>
                                                                                                                                                                                                                                                                                                                                                                                                                                                                          </w:divBdr>
                                                                                                                                                                                                                                                                                                                                                                                                                                                                        </w:div>
                                                                                                                                                                                                                                                                                                                                                                                                                                                                        <w:div w:id="82607238">
                                                                                                                                                                                                                                                                                                                                                                                                                                                                          <w:marLeft w:val="0"/>
                                                                                                                                                                                                                                                                                                                                                                                                                                                                          <w:marRight w:val="0"/>
                                                                                                                                                                                                                                                                                                                                                                                                                                                                          <w:marTop w:val="0"/>
                                                                                                                                                                                                                                                                                                                                                                                                                                                                          <w:marBottom w:val="0"/>
                                                                                                                                                                                                                                                                                                                                                                                                                                                                          <w:divBdr>
                                                                                                                                                                                                                                                                                                                                                                                                                                                                            <w:top w:val="none" w:sz="0" w:space="0" w:color="auto"/>
                                                                                                                                                                                                                                                                                                                                                                                                                                                                            <w:left w:val="none" w:sz="0" w:space="0" w:color="auto"/>
                                                                                                                                                                                                                                                                                                                                                                                                                                                                            <w:bottom w:val="none" w:sz="0" w:space="0" w:color="auto"/>
                                                                                                                                                                                                                                                                                                                                                                                                                                                                            <w:right w:val="none" w:sz="0" w:space="0" w:color="auto"/>
                                                                                                                                                                                                                                                                                                                                                                                                                                                                          </w:divBdr>
                                                                                                                                                                                                                                                                                                                                                                                                                                                                        </w:div>
                                                                                                                                                                                                                                                                                                                                                                                                                                                                        <w:div w:id="1397435168">
                                                                                                                                                                                                                                                                                                                                                                                                                                                                          <w:marLeft w:val="0"/>
                                                                                                                                                                                                                                                                                                                                                                                                                                                                          <w:marRight w:val="0"/>
                                                                                                                                                                                                                                                                                                                                                                                                                                                                          <w:marTop w:val="0"/>
                                                                                                                                                                                                                                                                                                                                                                                                                                                                          <w:marBottom w:val="0"/>
                                                                                                                                                                                                                                                                                                                                                                                                                                                                          <w:divBdr>
                                                                                                                                                                                                                                                                                                                                                                                                                                                                            <w:top w:val="none" w:sz="0" w:space="0" w:color="auto"/>
                                                                                                                                                                                                                                                                                                                                                                                                                                                                            <w:left w:val="none" w:sz="0" w:space="0" w:color="auto"/>
                                                                                                                                                                                                                                                                                                                                                                                                                                                                            <w:bottom w:val="none" w:sz="0" w:space="0" w:color="auto"/>
                                                                                                                                                                                                                                                                                                                                                                                                                                                                            <w:right w:val="none" w:sz="0" w:space="0" w:color="auto"/>
                                                                                                                                                                                                                                                                                                                                                                                                                                                                          </w:divBdr>
                                                                                                                                                                                                                                                                                                                                                                                                                                                                        </w:div>
                                                                                                                                                                                                                                                                                                                                                                                                                                                                        <w:div w:id="215899428">
                                                                                                                                                                                                                                                                                                                                                                                                                                                                          <w:marLeft w:val="0"/>
                                                                                                                                                                                                                                                                                                                                                                                                                                                                          <w:marRight w:val="0"/>
                                                                                                                                                                                                                                                                                                                                                                                                                                                                          <w:marTop w:val="0"/>
                                                                                                                                                                                                                                                                                                                                                                                                                                                                          <w:marBottom w:val="0"/>
                                                                                                                                                                                                                                                                                                                                                                                                                                                                          <w:divBdr>
                                                                                                                                                                                                                                                                                                                                                                                                                                                                            <w:top w:val="none" w:sz="0" w:space="0" w:color="auto"/>
                                                                                                                                                                                                                                                                                                                                                                                                                                                                            <w:left w:val="none" w:sz="0" w:space="0" w:color="auto"/>
                                                                                                                                                                                                                                                                                                                                                                                                                                                                            <w:bottom w:val="none" w:sz="0" w:space="0" w:color="auto"/>
                                                                                                                                                                                                                                                                                                                                                                                                                                                                            <w:right w:val="none" w:sz="0" w:space="0" w:color="auto"/>
                                                                                                                                                                                                                                                                                                                                                                                                                                                                          </w:divBdr>
                                                                                                                                                                                                                                                                                                                                                                                                                                                                        </w:div>
                                                                                                                                                                                                                                                                                                                                                                                                                                                                        <w:div w:id="1500929414">
                                                                                                                                                                                                                                                                                                                                                                                                                                                                          <w:marLeft w:val="0"/>
                                                                                                                                                                                                                                                                                                                                                                                                                                                                          <w:marRight w:val="0"/>
                                                                                                                                                                                                                                                                                                                                                                                                                                                                          <w:marTop w:val="0"/>
                                                                                                                                                                                                                                                                                                                                                                                                                                                                          <w:marBottom w:val="0"/>
                                                                                                                                                                                                                                                                                                                                                                                                                                                                          <w:divBdr>
                                                                                                                                                                                                                                                                                                                                                                                                                                                                            <w:top w:val="none" w:sz="0" w:space="0" w:color="auto"/>
                                                                                                                                                                                                                                                                                                                                                                                                                                                                            <w:left w:val="none" w:sz="0" w:space="0" w:color="auto"/>
                                                                                                                                                                                                                                                                                                                                                                                                                                                                            <w:bottom w:val="none" w:sz="0" w:space="0" w:color="auto"/>
                                                                                                                                                                                                                                                                                                                                                                                                                                                                            <w:right w:val="none" w:sz="0" w:space="0" w:color="auto"/>
                                                                                                                                                                                                                                                                                                                                                                                                                                                                          </w:divBdr>
                                                                                                                                                                                                                                                                                                                                                                                                                                                                        </w:div>
                                                                                                                                                                                                                                                                                                                                                                                                                                                                        <w:div w:id="2047832225">
                                                                                                                                                                                                                                                                                                                                                                                                                                                                          <w:marLeft w:val="0"/>
                                                                                                                                                                                                                                                                                                                                                                                                                                                                          <w:marRight w:val="0"/>
                                                                                                                                                                                                                                                                                                                                                                                                                                                                          <w:marTop w:val="0"/>
                                                                                                                                                                                                                                                                                                                                                                                                                                                                          <w:marBottom w:val="0"/>
                                                                                                                                                                                                                                                                                                                                                                                                                                                                          <w:divBdr>
                                                                                                                                                                                                                                                                                                                                                                                                                                                                            <w:top w:val="none" w:sz="0" w:space="0" w:color="auto"/>
                                                                                                                                                                                                                                                                                                                                                                                                                                                                            <w:left w:val="none" w:sz="0" w:space="0" w:color="auto"/>
                                                                                                                                                                                                                                                                                                                                                                                                                                                                            <w:bottom w:val="none" w:sz="0" w:space="0" w:color="auto"/>
                                                                                                                                                                                                                                                                                                                                                                                                                                                                            <w:right w:val="none" w:sz="0" w:space="0" w:color="auto"/>
                                                                                                                                                                                                                                                                                                                                                                                                                                                                          </w:divBdr>
                                                                                                                                                                                                                                                                                                                                                                                                                                                                        </w:div>
                                                                                                                                                                                                                                                                                                                                                                                                                                                                        <w:div w:id="1858418818">
                                                                                                                                                                                                                                                                                                                                                                                                                                                                          <w:marLeft w:val="0"/>
                                                                                                                                                                                                                                                                                                                                                                                                                                                                          <w:marRight w:val="0"/>
                                                                                                                                                                                                                                                                                                                                                                                                                                                                          <w:marTop w:val="0"/>
                                                                                                                                                                                                                                                                                                                                                                                                                                                                          <w:marBottom w:val="0"/>
                                                                                                                                                                                                                                                                                                                                                                                                                                                                          <w:divBdr>
                                                                                                                                                                                                                                                                                                                                                                                                                                                                            <w:top w:val="none" w:sz="0" w:space="0" w:color="auto"/>
                                                                                                                                                                                                                                                                                                                                                                                                                                                                            <w:left w:val="none" w:sz="0" w:space="0" w:color="auto"/>
                                                                                                                                                                                                                                                                                                                                                                                                                                                                            <w:bottom w:val="none" w:sz="0" w:space="0" w:color="auto"/>
                                                                                                                                                                                                                                                                                                                                                                                                                                                                            <w:right w:val="none" w:sz="0" w:space="0" w:color="auto"/>
                                                                                                                                                                                                                                                                                                                                                                                                                                                                          </w:divBdr>
                                                                                                                                                                                                                                                                                                                                                                                                                                                                        </w:div>
                                                                                                                                                                                                                                                                                                                                                                                                                                                                        <w:div w:id="1650817725">
                                                                                                                                                                                                                                                                                                                                                                                                                                                                          <w:marLeft w:val="0"/>
                                                                                                                                                                                                                                                                                                                                                                                                                                                                          <w:marRight w:val="0"/>
                                                                                                                                                                                                                                                                                                                                                                                                                                                                          <w:marTop w:val="0"/>
                                                                                                                                                                                                                                                                                                                                                                                                                                                                          <w:marBottom w:val="0"/>
                                                                                                                                                                                                                                                                                                                                                                                                                                                                          <w:divBdr>
                                                                                                                                                                                                                                                                                                                                                                                                                                                                            <w:top w:val="none" w:sz="0" w:space="0" w:color="auto"/>
                                                                                                                                                                                                                                                                                                                                                                                                                                                                            <w:left w:val="none" w:sz="0" w:space="0" w:color="auto"/>
                                                                                                                                                                                                                                                                                                                                                                                                                                                                            <w:bottom w:val="none" w:sz="0" w:space="0" w:color="auto"/>
                                                                                                                                                                                                                                                                                                                                                                                                                                                                            <w:right w:val="none" w:sz="0" w:space="0" w:color="auto"/>
                                                                                                                                                                                                                                                                                                                                                                                                                                                                          </w:divBdr>
                                                                                                                                                                                                                                                                                                                                                                                                                                                                        </w:div>
                                                                                                                                                                                                                                                                                                                                                                                                                                                                        <w:div w:id="1400980283">
                                                                                                                                                                                                                                                                                                                                                                                                                                                                          <w:marLeft w:val="0"/>
                                                                                                                                                                                                                                                                                                                                                                                                                                                                          <w:marRight w:val="0"/>
                                                                                                                                                                                                                                                                                                                                                                                                                                                                          <w:marTop w:val="0"/>
                                                                                                                                                                                                                                                                                                                                                                                                                                                                          <w:marBottom w:val="0"/>
                                                                                                                                                                                                                                                                                                                                                                                                                                                                          <w:divBdr>
                                                                                                                                                                                                                                                                                                                                                                                                                                                                            <w:top w:val="none" w:sz="0" w:space="0" w:color="auto"/>
                                                                                                                                                                                                                                                                                                                                                                                                                                                                            <w:left w:val="none" w:sz="0" w:space="0" w:color="auto"/>
                                                                                                                                                                                                                                                                                                                                                                                                                                                                            <w:bottom w:val="none" w:sz="0" w:space="0" w:color="auto"/>
                                                                                                                                                                                                                                                                                                                                                                                                                                                                            <w:right w:val="none" w:sz="0" w:space="0" w:color="auto"/>
                                                                                                                                                                                                                                                                                                                                                                                                                                                                          </w:divBdr>
                                                                                                                                                                                                                                                                                                                                                                                                                                                                        </w:div>
                                                                                                                                                                                                                                                                                                                                                                                                                                                                        <w:div w:id="1072656503">
                                                                                                                                                                                                                                                                                                                                                                                                                                                                          <w:marLeft w:val="0"/>
                                                                                                                                                                                                                                                                                                                                                                                                                                                                          <w:marRight w:val="0"/>
                                                                                                                                                                                                                                                                                                                                                                                                                                                                          <w:marTop w:val="0"/>
                                                                                                                                                                                                                                                                                                                                                                                                                                                                          <w:marBottom w:val="0"/>
                                                                                                                                                                                                                                                                                                                                                                                                                                                                          <w:divBdr>
                                                                                                                                                                                                                                                                                                                                                                                                                                                                            <w:top w:val="none" w:sz="0" w:space="0" w:color="auto"/>
                                                                                                                                                                                                                                                                                                                                                                                                                                                                            <w:left w:val="none" w:sz="0" w:space="0" w:color="auto"/>
                                                                                                                                                                                                                                                                                                                                                                                                                                                                            <w:bottom w:val="none" w:sz="0" w:space="0" w:color="auto"/>
                                                                                                                                                                                                                                                                                                                                                                                                                                                                            <w:right w:val="none" w:sz="0" w:space="0" w:color="auto"/>
                                                                                                                                                                                                                                                                                                                                                                                                                                                                          </w:divBdr>
                                                                                                                                                                                                                                                                                                                                                                                                                                                                        </w:div>
                                                                                                                                                                                                                                                                                                                                                                                                                                                                        <w:div w:id="564220953">
                                                                                                                                                                                                                                                                                                                                                                                                                                                                          <w:marLeft w:val="0"/>
                                                                                                                                                                                                                                                                                                                                                                                                                                                                          <w:marRight w:val="0"/>
                                                                                                                                                                                                                                                                                                                                                                                                                                                                          <w:marTop w:val="0"/>
                                                                                                                                                                                                                                                                                                                                                                                                                                                                          <w:marBottom w:val="0"/>
                                                                                                                                                                                                                                                                                                                                                                                                                                                                          <w:divBdr>
                                                                                                                                                                                                                                                                                                                                                                                                                                                                            <w:top w:val="none" w:sz="0" w:space="0" w:color="auto"/>
                                                                                                                                                                                                                                                                                                                                                                                                                                                                            <w:left w:val="none" w:sz="0" w:space="0" w:color="auto"/>
                                                                                                                                                                                                                                                                                                                                                                                                                                                                            <w:bottom w:val="none" w:sz="0" w:space="0" w:color="auto"/>
                                                                                                                                                                                                                                                                                                                                                                                                                                                                            <w:right w:val="none" w:sz="0" w:space="0" w:color="auto"/>
                                                                                                                                                                                                                                                                                                                                                                                                                                                                          </w:divBdr>
                                                                                                                                                                                                                                                                                                                                                                                                                                                                        </w:div>
                                                                                                                                                                                                                                                                                                                                                                                                                                                                        <w:div w:id="1920404529">
                                                                                                                                                                                                                                                                                                                                                                                                                                                                          <w:marLeft w:val="0"/>
                                                                                                                                                                                                                                                                                                                                                                                                                                                                          <w:marRight w:val="0"/>
                                                                                                                                                                                                                                                                                                                                                                                                                                                                          <w:marTop w:val="0"/>
                                                                                                                                                                                                                                                                                                                                                                                                                                                                          <w:marBottom w:val="0"/>
                                                                                                                                                                                                                                                                                                                                                                                                                                                                          <w:divBdr>
                                                                                                                                                                                                                                                                                                                                                                                                                                                                            <w:top w:val="none" w:sz="0" w:space="0" w:color="auto"/>
                                                                                                                                                                                                                                                                                                                                                                                                                                                                            <w:left w:val="none" w:sz="0" w:space="0" w:color="auto"/>
                                                                                                                                                                                                                                                                                                                                                                                                                                                                            <w:bottom w:val="none" w:sz="0" w:space="0" w:color="auto"/>
                                                                                                                                                                                                                                                                                                                                                                                                                                                                            <w:right w:val="none" w:sz="0" w:space="0" w:color="auto"/>
                                                                                                                                                                                                                                                                                                                                                                                                                                                                          </w:divBdr>
                                                                                                                                                                                                                                                                                                                                                                                                                                                                        </w:div>
                                                                                                                                                                                                                                                                                                                                                                                                                                                                        <w:div w:id="1121268906">
                                                                                                                                                                                                                                                                                                                                                                                                                                                                          <w:marLeft w:val="0"/>
                                                                                                                                                                                                                                                                                                                                                                                                                                                                          <w:marRight w:val="0"/>
                                                                                                                                                                                                                                                                                                                                                                                                                                                                          <w:marTop w:val="0"/>
                                                                                                                                                                                                                                                                                                                                                                                                                                                                          <w:marBottom w:val="0"/>
                                                                                                                                                                                                                                                                                                                                                                                                                                                                          <w:divBdr>
                                                                                                                                                                                                                                                                                                                                                                                                                                                                            <w:top w:val="none" w:sz="0" w:space="0" w:color="auto"/>
                                                                                                                                                                                                                                                                                                                                                                                                                                                                            <w:left w:val="none" w:sz="0" w:space="0" w:color="auto"/>
                                                                                                                                                                                                                                                                                                                                                                                                                                                                            <w:bottom w:val="none" w:sz="0" w:space="0" w:color="auto"/>
                                                                                                                                                                                                                                                                                                                                                                                                                                                                            <w:right w:val="none" w:sz="0" w:space="0" w:color="auto"/>
                                                                                                                                                                                                                                                                                                                                                                                                                                                                          </w:divBdr>
                                                                                                                                                                                                                                                                                                                                                                                                                                                                        </w:div>
                                                                                                                                                                                                                                                                                                                                                                                                                                                                        <w:div w:id="1962684091">
                                                                                                                                                                                                                                                                                                                                                                                                                                                                          <w:marLeft w:val="0"/>
                                                                                                                                                                                                                                                                                                                                                                                                                                                                          <w:marRight w:val="0"/>
                                                                                                                                                                                                                                                                                                                                                                                                                                                                          <w:marTop w:val="0"/>
                                                                                                                                                                                                                                                                                                                                                                                                                                                                          <w:marBottom w:val="0"/>
                                                                                                                                                                                                                                                                                                                                                                                                                                                                          <w:divBdr>
                                                                                                                                                                                                                                                                                                                                                                                                                                                                            <w:top w:val="none" w:sz="0" w:space="0" w:color="auto"/>
                                                                                                                                                                                                                                                                                                                                                                                                                                                                            <w:left w:val="none" w:sz="0" w:space="0" w:color="auto"/>
                                                                                                                                                                                                                                                                                                                                                                                                                                                                            <w:bottom w:val="none" w:sz="0" w:space="0" w:color="auto"/>
                                                                                                                                                                                                                                                                                                                                                                                                                                                                            <w:right w:val="none" w:sz="0" w:space="0" w:color="auto"/>
                                                                                                                                                                                                                                                                                                                                                                                                                                                                          </w:divBdr>
                                                                                                                                                                                                                                                                                                                                                                                                                                                                        </w:div>
                                                                                                                                                                                                                                                                                                                                                                                                                                                                        <w:div w:id="1380006870">
                                                                                                                                                                                                                                                                                                                                                                                                                                                                          <w:marLeft w:val="0"/>
                                                                                                                                                                                                                                                                                                                                                                                                                                                                          <w:marRight w:val="0"/>
                                                                                                                                                                                                                                                                                                                                                                                                                                                                          <w:marTop w:val="0"/>
                                                                                                                                                                                                                                                                                                                                                                                                                                                                          <w:marBottom w:val="0"/>
                                                                                                                                                                                                                                                                                                                                                                                                                                                                          <w:divBdr>
                                                                                                                                                                                                                                                                                                                                                                                                                                                                            <w:top w:val="none" w:sz="0" w:space="0" w:color="auto"/>
                                                                                                                                                                                                                                                                                                                                                                                                                                                                            <w:left w:val="none" w:sz="0" w:space="0" w:color="auto"/>
                                                                                                                                                                                                                                                                                                                                                                                                                                                                            <w:bottom w:val="none" w:sz="0" w:space="0" w:color="auto"/>
                                                                                                                                                                                                                                                                                                                                                                                                                                                                            <w:right w:val="none" w:sz="0" w:space="0" w:color="auto"/>
                                                                                                                                                                                                                                                                                                                                                                                                                                                                          </w:divBdr>
                                                                                                                                                                                                                                                                                                                                                                                                                                                                        </w:div>
                                                                                                                                                                                                                                                                                                                                                                                                                                                                        <w:div w:id="247928549">
                                                                                                                                                                                                                                                                                                                                                                                                                                                                          <w:marLeft w:val="0"/>
                                                                                                                                                                                                                                                                                                                                                                                                                                                                          <w:marRight w:val="0"/>
                                                                                                                                                                                                                                                                                                                                                                                                                                                                          <w:marTop w:val="0"/>
                                                                                                                                                                                                                                                                                                                                                                                                                                                                          <w:marBottom w:val="0"/>
                                                                                                                                                                                                                                                                                                                                                                                                                                                                          <w:divBdr>
                                                                                                                                                                                                                                                                                                                                                                                                                                                                            <w:top w:val="none" w:sz="0" w:space="0" w:color="auto"/>
                                                                                                                                                                                                                                                                                                                                                                                                                                                                            <w:left w:val="none" w:sz="0" w:space="0" w:color="auto"/>
                                                                                                                                                                                                                                                                                                                                                                                                                                                                            <w:bottom w:val="none" w:sz="0" w:space="0" w:color="auto"/>
                                                                                                                                                                                                                                                                                                                                                                                                                                                                            <w:right w:val="none" w:sz="0" w:space="0" w:color="auto"/>
                                                                                                                                                                                                                                                                                                                                                                                                                                                                          </w:divBdr>
                                                                                                                                                                                                                                                                                                                                                                                                                                                                        </w:div>
                                                                                                                                                                                                                                                                                                                                                                                                                                                                        <w:div w:id="1460417066">
                                                                                                                                                                                                                                                                                                                                                                                                                                                                          <w:marLeft w:val="0"/>
                                                                                                                                                                                                                                                                                                                                                                                                                                                                          <w:marRight w:val="0"/>
                                                                                                                                                                                                                                                                                                                                                                                                                                                                          <w:marTop w:val="0"/>
                                                                                                                                                                                                                                                                                                                                                                                                                                                                          <w:marBottom w:val="0"/>
                                                                                                                                                                                                                                                                                                                                                                                                                                                                          <w:divBdr>
                                                                                                                                                                                                                                                                                                                                                                                                                                                                            <w:top w:val="none" w:sz="0" w:space="0" w:color="auto"/>
                                                                                                                                                                                                                                                                                                                                                                                                                                                                            <w:left w:val="none" w:sz="0" w:space="0" w:color="auto"/>
                                                                                                                                                                                                                                                                                                                                                                                                                                                                            <w:bottom w:val="none" w:sz="0" w:space="0" w:color="auto"/>
                                                                                                                                                                                                                                                                                                                                                                                                                                                                            <w:right w:val="none" w:sz="0" w:space="0" w:color="auto"/>
                                                                                                                                                                                                                                                                                                                                                                                                                                                                          </w:divBdr>
                                                                                                                                                                                                                                                                                                                                                                                                                                                                        </w:div>
                                                                                                                                                                                                                                                                                                                                                                                                                                                                        <w:div w:id="2102751936">
                                                                                                                                                                                                                                                                                                                                                                                                                                                                          <w:marLeft w:val="0"/>
                                                                                                                                                                                                                                                                                                                                                                                                                                                                          <w:marRight w:val="0"/>
                                                                                                                                                                                                                                                                                                                                                                                                                                                                          <w:marTop w:val="0"/>
                                                                                                                                                                                                                                                                                                                                                                                                                                                                          <w:marBottom w:val="0"/>
                                                                                                                                                                                                                                                                                                                                                                                                                                                                          <w:divBdr>
                                                                                                                                                                                                                                                                                                                                                                                                                                                                            <w:top w:val="none" w:sz="0" w:space="0" w:color="auto"/>
                                                                                                                                                                                                                                                                                                                                                                                                                                                                            <w:left w:val="none" w:sz="0" w:space="0" w:color="auto"/>
                                                                                                                                                                                                                                                                                                                                                                                                                                                                            <w:bottom w:val="none" w:sz="0" w:space="0" w:color="auto"/>
                                                                                                                                                                                                                                                                                                                                                                                                                                                                            <w:right w:val="none" w:sz="0" w:space="0" w:color="auto"/>
                                                                                                                                                                                                                                                                                                                                                                                                                                                                          </w:divBdr>
                                                                                                                                                                                                                                                                                                                                                                                                                                                                        </w:div>
                                                                                                                                                                                                                                                                                                                                                                                                                                                                        <w:div w:id="1580943661">
                                                                                                                                                                                                                                                                                                                                                                                                                                                                          <w:marLeft w:val="0"/>
                                                                                                                                                                                                                                                                                                                                                                                                                                                                          <w:marRight w:val="0"/>
                                                                                                                                                                                                                                                                                                                                                                                                                                                                          <w:marTop w:val="0"/>
                                                                                                                                                                                                                                                                                                                                                                                                                                                                          <w:marBottom w:val="0"/>
                                                                                                                                                                                                                                                                                                                                                                                                                                                                          <w:divBdr>
                                                                                                                                                                                                                                                                                                                                                                                                                                                                            <w:top w:val="none" w:sz="0" w:space="0" w:color="auto"/>
                                                                                                                                                                                                                                                                                                                                                                                                                                                                            <w:left w:val="none" w:sz="0" w:space="0" w:color="auto"/>
                                                                                                                                                                                                                                                                                                                                                                                                                                                                            <w:bottom w:val="none" w:sz="0" w:space="0" w:color="auto"/>
                                                                                                                                                                                                                                                                                                                                                                                                                                                                            <w:right w:val="none" w:sz="0" w:space="0" w:color="auto"/>
                                                                                                                                                                                                                                                                                                                                                                                                                                                                          </w:divBdr>
                                                                                                                                                                                                                                                                                                                                                                                                                                                                        </w:div>
                                                                                                                                                                                                                                                                                                                                                                                                                                                                        <w:div w:id="1790777106">
                                                                                                                                                                                                                                                                                                                                                                                                                                                                          <w:marLeft w:val="0"/>
                                                                                                                                                                                                                                                                                                                                                                                                                                                                          <w:marRight w:val="0"/>
                                                                                                                                                                                                                                                                                                                                                                                                                                                                          <w:marTop w:val="0"/>
                                                                                                                                                                                                                                                                                                                                                                                                                                                                          <w:marBottom w:val="0"/>
                                                                                                                                                                                                                                                                                                                                                                                                                                                                          <w:divBdr>
                                                                                                                                                                                                                                                                                                                                                                                                                                                                            <w:top w:val="none" w:sz="0" w:space="0" w:color="auto"/>
                                                                                                                                                                                                                                                                                                                                                                                                                                                                            <w:left w:val="none" w:sz="0" w:space="0" w:color="auto"/>
                                                                                                                                                                                                                                                                                                                                                                                                                                                                            <w:bottom w:val="none" w:sz="0" w:space="0" w:color="auto"/>
                                                                                                                                                                                                                                                                                                                                                                                                                                                                            <w:right w:val="none" w:sz="0" w:space="0" w:color="auto"/>
                                                                                                                                                                                                                                                                                                                                                                                                                                                                          </w:divBdr>
                                                                                                                                                                                                                                                                                                                                                                                                                                                                        </w:div>
                                                                                                                                                                                                                                                                                                                                                                                                                                                                        <w:div w:id="3900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81542">
                                                                                                                                                                                                                                                                                                                                                                                                                                                                  <w:marLeft w:val="0"/>
                                                                                                                                                                                                                                                                                                                                                                                                                                                                  <w:marRight w:val="0"/>
                                                                                                                                                                                                                                                                                                                                                                                                                                                                  <w:marTop w:val="0"/>
                                                                                                                                                                                                                                                                                                                                                                                                                                                                  <w:marBottom w:val="0"/>
                                                                                                                                                                                                                                                                                                                                                                                                                                                                  <w:divBdr>
                                                                                                                                                                                                                                                                                                                                                                                                                                                                    <w:top w:val="none" w:sz="0" w:space="0" w:color="auto"/>
                                                                                                                                                                                                                                                                                                                                                                                                                                                                    <w:left w:val="none" w:sz="0" w:space="0" w:color="auto"/>
                                                                                                                                                                                                                                                                                                                                                                                                                                                                    <w:bottom w:val="none" w:sz="0" w:space="0" w:color="auto"/>
                                                                                                                                                                                                                                                                                                                                                                                                                                                                    <w:right w:val="none" w:sz="0" w:space="0" w:color="auto"/>
                                                                                                                                                                                                                                                                                                                                                                                                                                                                  </w:divBdr>
                                                                                                                                                                                                                                                                                                                                                                                                                                                                </w:div>
                                                                                                                                                                                                                                                                                                                                                                                                                                                                <w:div w:id="294723577">
                                                                                                                                                                                                                                                                                                                                                                                                                                                                  <w:marLeft w:val="0"/>
                                                                                                                                                                                                                                                                                                                                                                                                                                                                  <w:marRight w:val="0"/>
                                                                                                                                                                                                                                                                                                                                                                                                                                                                  <w:marTop w:val="0"/>
                                                                                                                                                                                                                                                                                                                                                                                                                                                                  <w:marBottom w:val="0"/>
                                                                                                                                                                                                                                                                                                                                                                                                                                                                  <w:divBdr>
                                                                                                                                                                                                                                                                                                                                                                                                                                                                    <w:top w:val="none" w:sz="0" w:space="0" w:color="auto"/>
                                                                                                                                                                                                                                                                                                                                                                                                                                                                    <w:left w:val="none" w:sz="0" w:space="0" w:color="auto"/>
                                                                                                                                                                                                                                                                                                                                                                                                                                                                    <w:bottom w:val="none" w:sz="0" w:space="0" w:color="auto"/>
                                                                                                                                                                                                                                                                                                                                                                                                                                                                    <w:right w:val="none" w:sz="0" w:space="0" w:color="auto"/>
                                                                                                                                                                                                                                                                                                                                                                                                                                                                  </w:divBdr>
                                                                                                                                                                                                                                                                                                                                                                                                                                                                </w:div>
                                                                                                                                                                                                                                                                                                                                                                                                                                                                <w:div w:id="420955615">
                                                                                                                                                                                                                                                                                                                                                                                                                                                                  <w:marLeft w:val="0"/>
                                                                                                                                                                                                                                                                                                                                                                                                                                                                  <w:marRight w:val="0"/>
                                                                                                                                                                                                                                                                                                                                                                                                                                                                  <w:marTop w:val="0"/>
                                                                                                                                                                                                                                                                                                                                                                                                                                                                  <w:marBottom w:val="0"/>
                                                                                                                                                                                                                                                                                                                                                                                                                                                                  <w:divBdr>
                                                                                                                                                                                                                                                                                                                                                                                                                                                                    <w:top w:val="none" w:sz="0" w:space="0" w:color="auto"/>
                                                                                                                                                                                                                                                                                                                                                                                                                                                                    <w:left w:val="none" w:sz="0" w:space="0" w:color="auto"/>
                                                                                                                                                                                                                                                                                                                                                                                                                                                                    <w:bottom w:val="none" w:sz="0" w:space="0" w:color="auto"/>
                                                                                                                                                                                                                                                                                                                                                                                                                                                                    <w:right w:val="none" w:sz="0" w:space="0" w:color="auto"/>
                                                                                                                                                                                                                                                                                                                                                                                                                                                                  </w:divBdr>
                                                                                                                                                                                                                                                                                                                                                                                                                                                                </w:div>
                                                                                                                                                                                                                                                                                                                                                                                                                                                                <w:div w:id="161433648">
                                                                                                                                                                                                                                                                                                                                                                                                                                                                  <w:marLeft w:val="0"/>
                                                                                                                                                                                                                                                                                                                                                                                                                                                                  <w:marRight w:val="0"/>
                                                                                                                                                                                                                                                                                                                                                                                                                                                                  <w:marTop w:val="0"/>
                                                                                                                                                                                                                                                                                                                                                                                                                                                                  <w:marBottom w:val="0"/>
                                                                                                                                                                                                                                                                                                                                                                                                                                                                  <w:divBdr>
                                                                                                                                                                                                                                                                                                                                                                                                                                                                    <w:top w:val="none" w:sz="0" w:space="0" w:color="auto"/>
                                                                                                                                                                                                                                                                                                                                                                                                                                                                    <w:left w:val="none" w:sz="0" w:space="0" w:color="auto"/>
                                                                                                                                                                                                                                                                                                                                                                                                                                                                    <w:bottom w:val="none" w:sz="0" w:space="0" w:color="auto"/>
                                                                                                                                                                                                                                                                                                                                                                                                                                                                    <w:right w:val="none" w:sz="0" w:space="0" w:color="auto"/>
                                                                                                                                                                                                                                                                                                                                                                                                                                                                  </w:divBdr>
                                                                                                                                                                                                                                                                                                                                                                                                                                                                </w:div>
                                                                                                                                                                                                                                                                                                                                                                                                                                                                <w:div w:id="1694376345">
                                                                                                                                                                                                                                                                                                                                                                                                                                                                  <w:marLeft w:val="0"/>
                                                                                                                                                                                                                                                                                                                                                                                                                                                                  <w:marRight w:val="0"/>
                                                                                                                                                                                                                                                                                                                                                                                                                                                                  <w:marTop w:val="0"/>
                                                                                                                                                                                                                                                                                                                                                                                                                                                                  <w:marBottom w:val="0"/>
                                                                                                                                                                                                                                                                                                                                                                                                                                                                  <w:divBdr>
                                                                                                                                                                                                                                                                                                                                                                                                                                                                    <w:top w:val="none" w:sz="0" w:space="0" w:color="auto"/>
                                                                                                                                                                                                                                                                                                                                                                                                                                                                    <w:left w:val="none" w:sz="0" w:space="0" w:color="auto"/>
                                                                                                                                                                                                                                                                                                                                                                                                                                                                    <w:bottom w:val="none" w:sz="0" w:space="0" w:color="auto"/>
                                                                                                                                                                                                                                                                                                                                                                                                                                                                    <w:right w:val="none" w:sz="0" w:space="0" w:color="auto"/>
                                                                                                                                                                                                                                                                                                                                                                                                                                                                  </w:divBdr>
                                                                                                                                                                                                                                                                                                                                                                                                                                                                </w:div>
                                                                                                                                                                                                                                                                                                                                                                                                                                                                <w:div w:id="1980842210">
                                                                                                                                                                                                                                                                                                                                                                                                                                                                  <w:marLeft w:val="0"/>
                                                                                                                                                                                                                                                                                                                                                                                                                                                                  <w:marRight w:val="0"/>
                                                                                                                                                                                                                                                                                                                                                                                                                                                                  <w:marTop w:val="0"/>
                                                                                                                                                                                                                                                                                                                                                                                                                                                                  <w:marBottom w:val="0"/>
                                                                                                                                                                                                                                                                                                                                                                                                                                                                  <w:divBdr>
                                                                                                                                                                                                                                                                                                                                                                                                                                                                    <w:top w:val="none" w:sz="0" w:space="0" w:color="auto"/>
                                                                                                                                                                                                                                                                                                                                                                                                                                                                    <w:left w:val="none" w:sz="0" w:space="0" w:color="auto"/>
                                                                                                                                                                                                                                                                                                                                                                                                                                                                    <w:bottom w:val="none" w:sz="0" w:space="0" w:color="auto"/>
                                                                                                                                                                                                                                                                                                                                                                                                                                                                    <w:right w:val="none" w:sz="0" w:space="0" w:color="auto"/>
                                                                                                                                                                                                                                                                                                                                                                                                                                                                  </w:divBdr>
                                                                                                                                                                                                                                                                                                                                                                                                                                                                </w:div>
                                                                                                                                                                                                                                                                                                                                                                                                                                                                <w:div w:id="1132745172">
                                                                                                                                                                                                                                                                                                                                                                                                                                                                  <w:marLeft w:val="0"/>
                                                                                                                                                                                                                                                                                                                                                                                                                                                                  <w:marRight w:val="0"/>
                                                                                                                                                                                                                                                                                                                                                                                                                                                                  <w:marTop w:val="0"/>
                                                                                                                                                                                                                                                                                                                                                                                                                                                                  <w:marBottom w:val="0"/>
                                                                                                                                                                                                                                                                                                                                                                                                                                                                  <w:divBdr>
                                                                                                                                                                                                                                                                                                                                                                                                                                                                    <w:top w:val="none" w:sz="0" w:space="0" w:color="auto"/>
                                                                                                                                                                                                                                                                                                                                                                                                                                                                    <w:left w:val="none" w:sz="0" w:space="0" w:color="auto"/>
                                                                                                                                                                                                                                                                                                                                                                                                                                                                    <w:bottom w:val="none" w:sz="0" w:space="0" w:color="auto"/>
                                                                                                                                                                                                                                                                                                                                                                                                                                                                    <w:right w:val="none" w:sz="0" w:space="0" w:color="auto"/>
                                                                                                                                                                                                                                                                                                                                                                                                                                                                  </w:divBdr>
                                                                                                                                                                                                                                                                                                                                                                                                                                                                </w:div>
                                                                                                                                                                                                                                                                                                                                                                                                                                                                <w:div w:id="1598832119">
                                                                                                                                                                                                                                                                                                                                                                                                                                                                  <w:marLeft w:val="0"/>
                                                                                                                                                                                                                                                                                                                                                                                                                                                                  <w:marRight w:val="0"/>
                                                                                                                                                                                                                                                                                                                                                                                                                                                                  <w:marTop w:val="0"/>
                                                                                                                                                                                                                                                                                                                                                                                                                                                                  <w:marBottom w:val="0"/>
                                                                                                                                                                                                                                                                                                                                                                                                                                                                  <w:divBdr>
                                                                                                                                                                                                                                                                                                                                                                                                                                                                    <w:top w:val="none" w:sz="0" w:space="0" w:color="auto"/>
                                                                                                                                                                                                                                                                                                                                                                                                                                                                    <w:left w:val="none" w:sz="0" w:space="0" w:color="auto"/>
                                                                                                                                                                                                                                                                                                                                                                                                                                                                    <w:bottom w:val="none" w:sz="0" w:space="0" w:color="auto"/>
                                                                                                                                                                                                                                                                                                                                                                                                                                                                    <w:right w:val="none" w:sz="0" w:space="0" w:color="auto"/>
                                                                                                                                                                                                                                                                                                                                                                                                                                                                  </w:divBdr>
                                                                                                                                                                                                                                                                                                                                                                                                                                                                </w:div>
                                                                                                                                                                                                                                                                                                                                                                                                                                                                <w:div w:id="1480655801">
                                                                                                                                                                                                                                                                                                                                                                                                                                                                  <w:marLeft w:val="0"/>
                                                                                                                                                                                                                                                                                                                                                                                                                                                                  <w:marRight w:val="0"/>
                                                                                                                                                                                                                                                                                                                                                                                                                                                                  <w:marTop w:val="0"/>
                                                                                                                                                                                                                                                                                                                                                                                                                                                                  <w:marBottom w:val="0"/>
                                                                                                                                                                                                                                                                                                                                                                                                                                                                  <w:divBdr>
                                                                                                                                                                                                                                                                                                                                                                                                                                                                    <w:top w:val="none" w:sz="0" w:space="0" w:color="auto"/>
                                                                                                                                                                                                                                                                                                                                                                                                                                                                    <w:left w:val="none" w:sz="0" w:space="0" w:color="auto"/>
                                                                                                                                                                                                                                                                                                                                                                                                                                                                    <w:bottom w:val="none" w:sz="0" w:space="0" w:color="auto"/>
                                                                                                                                                                                                                                                                                                                                                                                                                                                                    <w:right w:val="none" w:sz="0" w:space="0" w:color="auto"/>
                                                                                                                                                                                                                                                                                                                                                                                                                                                                  </w:divBdr>
                                                                                                                                                                                                                                                                                                                                                                                                                                                                </w:div>
                                                                                                                                                                                                                                                                                                                                                                                                                                                                <w:div w:id="1344748468">
                                                                                                                                                                                                                                                                                                                                                                                                                                                                  <w:marLeft w:val="0"/>
                                                                                                                                                                                                                                                                                                                                                                                                                                                                  <w:marRight w:val="0"/>
                                                                                                                                                                                                                                                                                                                                                                                                                                                                  <w:marTop w:val="0"/>
                                                                                                                                                                                                                                                                                                                                                                                                                                                                  <w:marBottom w:val="0"/>
                                                                                                                                                                                                                                                                                                                                                                                                                                                                  <w:divBdr>
                                                                                                                                                                                                                                                                                                                                                                                                                                                                    <w:top w:val="none" w:sz="0" w:space="0" w:color="auto"/>
                                                                                                                                                                                                                                                                                                                                                                                                                                                                    <w:left w:val="none" w:sz="0" w:space="0" w:color="auto"/>
                                                                                                                                                                                                                                                                                                                                                                                                                                                                    <w:bottom w:val="none" w:sz="0" w:space="0" w:color="auto"/>
                                                                                                                                                                                                                                                                                                                                                                                                                                                                    <w:right w:val="none" w:sz="0" w:space="0" w:color="auto"/>
                                                                                                                                                                                                                                                                                                                                                                                                                                                                  </w:divBdr>
                                                                                                                                                                                                                                                                                                                                                                                                                                                                </w:div>
                                                                                                                                                                                                                                                                                                                                                                                                                                                                <w:div w:id="59717285">
                                                                                                                                                                                                                                                                                                                                                                                                                                                                  <w:marLeft w:val="0"/>
                                                                                                                                                                                                                                                                                                                                                                                                                                                                  <w:marRight w:val="0"/>
                                                                                                                                                                                                                                                                                                                                                                                                                                                                  <w:marTop w:val="0"/>
                                                                                                                                                                                                                                                                                                                                                                                                                                                                  <w:marBottom w:val="0"/>
                                                                                                                                                                                                                                                                                                                                                                                                                                                                  <w:divBdr>
                                                                                                                                                                                                                                                                                                                                                                                                                                                                    <w:top w:val="none" w:sz="0" w:space="0" w:color="auto"/>
                                                                                                                                                                                                                                                                                                                                                                                                                                                                    <w:left w:val="none" w:sz="0" w:space="0" w:color="auto"/>
                                                                                                                                                                                                                                                                                                                                                                                                                                                                    <w:bottom w:val="none" w:sz="0" w:space="0" w:color="auto"/>
                                                                                                                                                                                                                                                                                                                                                                                                                                                                    <w:right w:val="none" w:sz="0" w:space="0" w:color="auto"/>
                                                                                                                                                                                                                                                                                                                                                                                                                                                                  </w:divBdr>
                                                                                                                                                                                                                                                                                                                                                                                                                                                                </w:div>
                                                                                                                                                                                                                                                                                                                                                                                                                                                                <w:div w:id="1809661262">
                                                                                                                                                                                                                                                                                                                                                                                                                                                                  <w:marLeft w:val="0"/>
                                                                                                                                                                                                                                                                                                                                                                                                                                                                  <w:marRight w:val="0"/>
                                                                                                                                                                                                                                                                                                                                                                                                                                                                  <w:marTop w:val="0"/>
                                                                                                                                                                                                                                                                                                                                                                                                                                                                  <w:marBottom w:val="0"/>
                                                                                                                                                                                                                                                                                                                                                                                                                                                                  <w:divBdr>
                                                                                                                                                                                                                                                                                                                                                                                                                                                                    <w:top w:val="none" w:sz="0" w:space="0" w:color="auto"/>
                                                                                                                                                                                                                                                                                                                                                                                                                                                                    <w:left w:val="none" w:sz="0" w:space="0" w:color="auto"/>
                                                                                                                                                                                                                                                                                                                                                                                                                                                                    <w:bottom w:val="none" w:sz="0" w:space="0" w:color="auto"/>
                                                                                                                                                                                                                                                                                                                                                                                                                                                                    <w:right w:val="none" w:sz="0" w:space="0" w:color="auto"/>
                                                                                                                                                                                                                                                                                                                                                                                                                                                                  </w:divBdr>
                                                                                                                                                                                                                                                                                                                                                                                                                                                                </w:div>
                                                                                                                                                                                                                                                                                                                                                                                                                                                                <w:div w:id="1721595049">
                                                                                                                                                                                                                                                                                                                                                                                                                                                                  <w:marLeft w:val="0"/>
                                                                                                                                                                                                                                                                                                                                                                                                                                                                  <w:marRight w:val="0"/>
                                                                                                                                                                                                                                                                                                                                                                                                                                                                  <w:marTop w:val="0"/>
                                                                                                                                                                                                                                                                                                                                                                                                                                                                  <w:marBottom w:val="0"/>
                                                                                                                                                                                                                                                                                                                                                                                                                                                                  <w:divBdr>
                                                                                                                                                                                                                                                                                                                                                                                                                                                                    <w:top w:val="none" w:sz="0" w:space="0" w:color="auto"/>
                                                                                                                                                                                                                                                                                                                                                                                                                                                                    <w:left w:val="none" w:sz="0" w:space="0" w:color="auto"/>
                                                                                                                                                                                                                                                                                                                                                                                                                                                                    <w:bottom w:val="none" w:sz="0" w:space="0" w:color="auto"/>
                                                                                                                                                                                                                                                                                                                                                                                                                                                                    <w:right w:val="none" w:sz="0" w:space="0" w:color="auto"/>
                                                                                                                                                                                                                                                                                                                                                                                                                                                                  </w:divBdr>
                                                                                                                                                                                                                                                                                                                                                                                                                                                                </w:div>
                                                                                                                                                                                                                                                                                                                                                                                                                                                                <w:div w:id="880291529">
                                                                                                                                                                                                                                                                                                                                                                                                                                                                  <w:marLeft w:val="0"/>
                                                                                                                                                                                                                                                                                                                                                                                                                                                                  <w:marRight w:val="0"/>
                                                                                                                                                                                                                                                                                                                                                                                                                                                                  <w:marTop w:val="0"/>
                                                                                                                                                                                                                                                                                                                                                                                                                                                                  <w:marBottom w:val="0"/>
                                                                                                                                                                                                                                                                                                                                                                                                                                                                  <w:divBdr>
                                                                                                                                                                                                                                                                                                                                                                                                                                                                    <w:top w:val="none" w:sz="0" w:space="0" w:color="auto"/>
                                                                                                                                                                                                                                                                                                                                                                                                                                                                    <w:left w:val="none" w:sz="0" w:space="0" w:color="auto"/>
                                                                                                                                                                                                                                                                                                                                                                                                                                                                    <w:bottom w:val="none" w:sz="0" w:space="0" w:color="auto"/>
                                                                                                                                                                                                                                                                                                                                                                                                                                                                    <w:right w:val="none" w:sz="0" w:space="0" w:color="auto"/>
                                                                                                                                                                                                                                                                                                                                                                                                                                                                  </w:divBdr>
                                                                                                                                                                                                                                                                                                                                                                                                                                                                </w:div>
                                                                                                                                                                                                                                                                                                                                                                                                                                                                <w:div w:id="1943299266">
                                                                                                                                                                                                                                                                                                                                                                                                                                                                  <w:marLeft w:val="0"/>
                                                                                                                                                                                                                                                                                                                                                                                                                                                                  <w:marRight w:val="0"/>
                                                                                                                                                                                                                                                                                                                                                                                                                                                                  <w:marTop w:val="0"/>
                                                                                                                                                                                                                                                                                                                                                                                                                                                                  <w:marBottom w:val="0"/>
                                                                                                                                                                                                                                                                                                                                                                                                                                                                  <w:divBdr>
                                                                                                                                                                                                                                                                                                                                                                                                                                                                    <w:top w:val="none" w:sz="0" w:space="0" w:color="auto"/>
                                                                                                                                                                                                                                                                                                                                                                                                                                                                    <w:left w:val="none" w:sz="0" w:space="0" w:color="auto"/>
                                                                                                                                                                                                                                                                                                                                                                                                                                                                    <w:bottom w:val="none" w:sz="0" w:space="0" w:color="auto"/>
                                                                                                                                                                                                                                                                                                                                                                                                                                                                    <w:right w:val="none" w:sz="0" w:space="0" w:color="auto"/>
                                                                                                                                                                                                                                                                                                                                                                                                                                                                  </w:divBdr>
                                                                                                                                                                                                                                                                                                                                                                                                                                                                </w:div>
                                                                                                                                                                                                                                                                                                                                                                                                                                                                <w:div w:id="2047413146">
                                                                                                                                                                                                                                                                                                                                                                                                                                                                  <w:marLeft w:val="0"/>
                                                                                                                                                                                                                                                                                                                                                                                                                                                                  <w:marRight w:val="0"/>
                                                                                                                                                                                                                                                                                                                                                                                                                                                                  <w:marTop w:val="0"/>
                                                                                                                                                                                                                                                                                                                                                                                                                                                                  <w:marBottom w:val="0"/>
                                                                                                                                                                                                                                                                                                                                                                                                                                                                  <w:divBdr>
                                                                                                                                                                                                                                                                                                                                                                                                                                                                    <w:top w:val="none" w:sz="0" w:space="0" w:color="auto"/>
                                                                                                                                                                                                                                                                                                                                                                                                                                                                    <w:left w:val="none" w:sz="0" w:space="0" w:color="auto"/>
                                                                                                                                                                                                                                                                                                                                                                                                                                                                    <w:bottom w:val="none" w:sz="0" w:space="0" w:color="auto"/>
                                                                                                                                                                                                                                                                                                                                                                                                                                                                    <w:right w:val="none" w:sz="0" w:space="0" w:color="auto"/>
                                                                                                                                                                                                                                                                                                                                                                                                                                                                  </w:divBdr>
                                                                                                                                                                                                                                                                                                                                                                                                                                                                </w:div>
                                                                                                                                                                                                                                                                                                                                                                                                                                                                <w:div w:id="742607408">
                                                                                                                                                                                                                                                                                                                                                                                                                                                                  <w:marLeft w:val="0"/>
                                                                                                                                                                                                                                                                                                                                                                                                                                                                  <w:marRight w:val="0"/>
                                                                                                                                                                                                                                                                                                                                                                                                                                                                  <w:marTop w:val="0"/>
                                                                                                                                                                                                                                                                                                                                                                                                                                                                  <w:marBottom w:val="0"/>
                                                                                                                                                                                                                                                                                                                                                                                                                                                                  <w:divBdr>
                                                                                                                                                                                                                                                                                                                                                                                                                                                                    <w:top w:val="none" w:sz="0" w:space="0" w:color="auto"/>
                                                                                                                                                                                                                                                                                                                                                                                                                                                                    <w:left w:val="none" w:sz="0" w:space="0" w:color="auto"/>
                                                                                                                                                                                                                                                                                                                                                                                                                                                                    <w:bottom w:val="none" w:sz="0" w:space="0" w:color="auto"/>
                                                                                                                                                                                                                                                                                                                                                                                                                                                                    <w:right w:val="none" w:sz="0" w:space="0" w:color="auto"/>
                                                                                                                                                                                                                                                                                                                                                                                                                                                                  </w:divBdr>
                                                                                                                                                                                                                                                                                                                                                                                                                                                                </w:div>
                                                                                                                                                                                                                                                                                                                                                                                                                                                                <w:div w:id="534931031">
                                                                                                                                                                                                                                                                                                                                                                                                                                                                  <w:marLeft w:val="0"/>
                                                                                                                                                                                                                                                                                                                                                                                                                                                                  <w:marRight w:val="0"/>
                                                                                                                                                                                                                                                                                                                                                                                                                                                                  <w:marTop w:val="0"/>
                                                                                                                                                                                                                                                                                                                                                                                                                                                                  <w:marBottom w:val="0"/>
                                                                                                                                                                                                                                                                                                                                                                                                                                                                  <w:divBdr>
                                                                                                                                                                                                                                                                                                                                                                                                                                                                    <w:top w:val="none" w:sz="0" w:space="0" w:color="auto"/>
                                                                                                                                                                                                                                                                                                                                                                                                                                                                    <w:left w:val="none" w:sz="0" w:space="0" w:color="auto"/>
                                                                                                                                                                                                                                                                                                                                                                                                                                                                    <w:bottom w:val="none" w:sz="0" w:space="0" w:color="auto"/>
                                                                                                                                                                                                                                                                                                                                                                                                                                                                    <w:right w:val="none" w:sz="0" w:space="0" w:color="auto"/>
                                                                                                                                                                                                                                                                                                                                                                                                                                                                  </w:divBdr>
                                                                                                                                                                                                                                                                                                                                                                                                                                                                </w:div>
                                                                                                                                                                                                                                                                                                                                                                                                                                                                <w:div w:id="1146702217">
                                                                                                                                                                                                                                                                                                                                                                                                                                                                  <w:marLeft w:val="0"/>
                                                                                                                                                                                                                                                                                                                                                                                                                                                                  <w:marRight w:val="0"/>
                                                                                                                                                                                                                                                                                                                                                                                                                                                                  <w:marTop w:val="0"/>
                                                                                                                                                                                                                                                                                                                                                                                                                                                                  <w:marBottom w:val="0"/>
                                                                                                                                                                                                                                                                                                                                                                                                                                                                  <w:divBdr>
                                                                                                                                                                                                                                                                                                                                                                                                                                                                    <w:top w:val="none" w:sz="0" w:space="0" w:color="auto"/>
                                                                                                                                                                                                                                                                                                                                                                                                                                                                    <w:left w:val="none" w:sz="0" w:space="0" w:color="auto"/>
                                                                                                                                                                                                                                                                                                                                                                                                                                                                    <w:bottom w:val="none" w:sz="0" w:space="0" w:color="auto"/>
                                                                                                                                                                                                                                                                                                                                                                                                                                                                    <w:right w:val="none" w:sz="0" w:space="0" w:color="auto"/>
                                                                                                                                                                                                                                                                                                                                                                                                                                                                  </w:divBdr>
                                                                                                                                                                                                                                                                                                                                                                                                                                                                </w:div>
                                                                                                                                                                                                                                                                                                                                                                                                                                                                <w:div w:id="638153103">
                                                                                                                                                                                                                                                                                                                                                                                                                                                                  <w:marLeft w:val="0"/>
                                                                                                                                                                                                                                                                                                                                                                                                                                                                  <w:marRight w:val="0"/>
                                                                                                                                                                                                                                                                                                                                                                                                                                                                  <w:marTop w:val="0"/>
                                                                                                                                                                                                                                                                                                                                                                                                                                                                  <w:marBottom w:val="0"/>
                                                                                                                                                                                                                                                                                                                                                                                                                                                                  <w:divBdr>
                                                                                                                                                                                                                                                                                                                                                                                                                                                                    <w:top w:val="none" w:sz="0" w:space="0" w:color="auto"/>
                                                                                                                                                                                                                                                                                                                                                                                                                                                                    <w:left w:val="none" w:sz="0" w:space="0" w:color="auto"/>
                                                                                                                                                                                                                                                                                                                                                                                                                                                                    <w:bottom w:val="none" w:sz="0" w:space="0" w:color="auto"/>
                                                                                                                                                                                                                                                                                                                                                                                                                                                                    <w:right w:val="none" w:sz="0" w:space="0" w:color="auto"/>
                                                                                                                                                                                                                                                                                                                                                                                                                                                                  </w:divBdr>
                                                                                                                                                                                                                                                                                                                                                                                                                                                                </w:div>
                                                                                                                                                                                                                                                                                                                                                                                                                                                                <w:div w:id="380324919">
                                                                                                                                                                                                                                                                                                                                                                                                                                                                  <w:marLeft w:val="0"/>
                                                                                                                                                                                                                                                                                                                                                                                                                                                                  <w:marRight w:val="0"/>
                                                                                                                                                                                                                                                                                                                                                                                                                                                                  <w:marTop w:val="0"/>
                                                                                                                                                                                                                                                                                                                                                                                                                                                                  <w:marBottom w:val="0"/>
                                                                                                                                                                                                                                                                                                                                                                                                                                                                  <w:divBdr>
                                                                                                                                                                                                                                                                                                                                                                                                                                                                    <w:top w:val="none" w:sz="0" w:space="0" w:color="auto"/>
                                                                                                                                                                                                                                                                                                                                                                                                                                                                    <w:left w:val="none" w:sz="0" w:space="0" w:color="auto"/>
                                                                                                                                                                                                                                                                                                                                                                                                                                                                    <w:bottom w:val="none" w:sz="0" w:space="0" w:color="auto"/>
                                                                                                                                                                                                                                                                                                                                                                                                                                                                    <w:right w:val="none" w:sz="0" w:space="0" w:color="auto"/>
                                                                                                                                                                                                                                                                                                                                                                                                                                                                  </w:divBdr>
                                                                                                                                                                                                                                                                                                                                                                                                                                                                </w:div>
                                                                                                                                                                                                                                                                                                                                                                                                                                                                <w:div w:id="2034989848">
                                                                                                                                                                                                                                                                                                                                                                                                                                                                  <w:marLeft w:val="0"/>
                                                                                                                                                                                                                                                                                                                                                                                                                                                                  <w:marRight w:val="0"/>
                                                                                                                                                                                                                                                                                                                                                                                                                                                                  <w:marTop w:val="0"/>
                                                                                                                                                                                                                                                                                                                                                                                                                                                                  <w:marBottom w:val="0"/>
                                                                                                                                                                                                                                                                                                                                                                                                                                                                  <w:divBdr>
                                                                                                                                                                                                                                                                                                                                                                                                                                                                    <w:top w:val="none" w:sz="0" w:space="0" w:color="auto"/>
                                                                                                                                                                                                                                                                                                                                                                                                                                                                    <w:left w:val="none" w:sz="0" w:space="0" w:color="auto"/>
                                                                                                                                                                                                                                                                                                                                                                                                                                                                    <w:bottom w:val="none" w:sz="0" w:space="0" w:color="auto"/>
                                                                                                                                                                                                                                                                                                                                                                                                                                                                    <w:right w:val="none" w:sz="0" w:space="0" w:color="auto"/>
                                                                                                                                                                                                                                                                                                                                                                                                                                                                  </w:divBdr>
                                                                                                                                                                                                                                                                                                                                                                                                                                                                </w:div>
                                                                                                                                                                                                                                                                                                                                                                                                                                                                <w:div w:id="1732002037">
                                                                                                                                                                                                                                                                                                                                                                                                                                                                  <w:marLeft w:val="0"/>
                                                                                                                                                                                                                                                                                                                                                                                                                                                                  <w:marRight w:val="0"/>
                                                                                                                                                                                                                                                                                                                                                                                                                                                                  <w:marTop w:val="0"/>
                                                                                                                                                                                                                                                                                                                                                                                                                                                                  <w:marBottom w:val="0"/>
                                                                                                                                                                                                                                                                                                                                                                                                                                                                  <w:divBdr>
                                                                                                                                                                                                                                                                                                                                                                                                                                                                    <w:top w:val="none" w:sz="0" w:space="0" w:color="auto"/>
                                                                                                                                                                                                                                                                                                                                                                                                                                                                    <w:left w:val="none" w:sz="0" w:space="0" w:color="auto"/>
                                                                                                                                                                                                                                                                                                                                                                                                                                                                    <w:bottom w:val="none" w:sz="0" w:space="0" w:color="auto"/>
                                                                                                                                                                                                                                                                                                                                                                                                                                                                    <w:right w:val="none" w:sz="0" w:space="0" w:color="auto"/>
                                                                                                                                                                                                                                                                                                                                                                                                                                                                  </w:divBdr>
                                                                                                                                                                                                                                                                                                                                                                                                                                                                </w:div>
                                                                                                                                                                                                                                                                                                                                                                                                                                                                <w:div w:id="496725157">
                                                                                                                                                                                                                                                                                                                                                                                                                                                                  <w:marLeft w:val="0"/>
                                                                                                                                                                                                                                                                                                                                                                                                                                                                  <w:marRight w:val="0"/>
                                                                                                                                                                                                                                                                                                                                                                                                                                                                  <w:marTop w:val="0"/>
                                                                                                                                                                                                                                                                                                                                                                                                                                                                  <w:marBottom w:val="0"/>
                                                                                                                                                                                                                                                                                                                                                                                                                                                                  <w:divBdr>
                                                                                                                                                                                                                                                                                                                                                                                                                                                                    <w:top w:val="none" w:sz="0" w:space="0" w:color="auto"/>
                                                                                                                                                                                                                                                                                                                                                                                                                                                                    <w:left w:val="none" w:sz="0" w:space="0" w:color="auto"/>
                                                                                                                                                                                                                                                                                                                                                                                                                                                                    <w:bottom w:val="none" w:sz="0" w:space="0" w:color="auto"/>
                                                                                                                                                                                                                                                                                                                                                                                                                                                                    <w:right w:val="none" w:sz="0" w:space="0" w:color="auto"/>
                                                                                                                                                                                                                                                                                                                                                                                                                                                                  </w:divBdr>
                                                                                                                                                                                                                                                                                                                                                                                                                                                                </w:div>
                                                                                                                                                                                                                                                                                                                                                                                                                                                                <w:div w:id="656349060">
                                                                                                                                                                                                                                                                                                                                                                                                                                                                  <w:marLeft w:val="0"/>
                                                                                                                                                                                                                                                                                                                                                                                                                                                                  <w:marRight w:val="0"/>
                                                                                                                                                                                                                                                                                                                                                                                                                                                                  <w:marTop w:val="0"/>
                                                                                                                                                                                                                                                                                                                                                                                                                                                                  <w:marBottom w:val="0"/>
                                                                                                                                                                                                                                                                                                                                                                                                                                                                  <w:divBdr>
                                                                                                                                                                                                                                                                                                                                                                                                                                                                    <w:top w:val="none" w:sz="0" w:space="0" w:color="auto"/>
                                                                                                                                                                                                                                                                                                                                                                                                                                                                    <w:left w:val="none" w:sz="0" w:space="0" w:color="auto"/>
                                                                                                                                                                                                                                                                                                                                                                                                                                                                    <w:bottom w:val="none" w:sz="0" w:space="0" w:color="auto"/>
                                                                                                                                                                                                                                                                                                                                                                                                                                                                    <w:right w:val="none" w:sz="0" w:space="0" w:color="auto"/>
                                                                                                                                                                                                                                                                                                                                                                                                                                                                  </w:divBdr>
                                                                                                                                                                                                                                                                                                                                                                                                                                                                </w:div>
                                                                                                                                                                                                                                                                                                                                                                                                                                                                <w:div w:id="1031345886">
                                                                                                                                                                                                                                                                                                                                                                                                                                                                  <w:marLeft w:val="0"/>
                                                                                                                                                                                                                                                                                                                                                                                                                                                                  <w:marRight w:val="0"/>
                                                                                                                                                                                                                                                                                                                                                                                                                                                                  <w:marTop w:val="0"/>
                                                                                                                                                                                                                                                                                                                                                                                                                                                                  <w:marBottom w:val="0"/>
                                                                                                                                                                                                                                                                                                                                                                                                                                                                  <w:divBdr>
                                                                                                                                                                                                                                                                                                                                                                                                                                                                    <w:top w:val="none" w:sz="0" w:space="0" w:color="auto"/>
                                                                                                                                                                                                                                                                                                                                                                                                                                                                    <w:left w:val="none" w:sz="0" w:space="0" w:color="auto"/>
                                                                                                                                                                                                                                                                                                                                                                                                                                                                    <w:bottom w:val="none" w:sz="0" w:space="0" w:color="auto"/>
                                                                                                                                                                                                                                                                                                                                                                                                                                                                    <w:right w:val="none" w:sz="0" w:space="0" w:color="auto"/>
                                                                                                                                                                                                                                                                                                                                                                                                                                                                  </w:divBdr>
                                                                                                                                                                                                                                                                                                                                                                                                                                                                </w:div>
                                                                                                                                                                                                                                                                                                                                                                                                                                                                <w:div w:id="1427189416">
                                                                                                                                                                                                                                                                                                                                                                                                                                                                  <w:marLeft w:val="0"/>
                                                                                                                                                                                                                                                                                                                                                                                                                                                                  <w:marRight w:val="0"/>
                                                                                                                                                                                                                                                                                                                                                                                                                                                                  <w:marTop w:val="0"/>
                                                                                                                                                                                                                                                                                                                                                                                                                                                                  <w:marBottom w:val="0"/>
                                                                                                                                                                                                                                                                                                                                                                                                                                                                  <w:divBdr>
                                                                                                                                                                                                                                                                                                                                                                                                                                                                    <w:top w:val="none" w:sz="0" w:space="0" w:color="auto"/>
                                                                                                                                                                                                                                                                                                                                                                                                                                                                    <w:left w:val="none" w:sz="0" w:space="0" w:color="auto"/>
                                                                                                                                                                                                                                                                                                                                                                                                                                                                    <w:bottom w:val="none" w:sz="0" w:space="0" w:color="auto"/>
                                                                                                                                                                                                                                                                                                                                                                                                                                                                    <w:right w:val="none" w:sz="0" w:space="0" w:color="auto"/>
                                                                                                                                                                                                                                                                                                                                                                                                                                                                  </w:divBdr>
                                                                                                                                                                                                                                                                                                                                                                                                                                                                </w:div>
                                                                                                                                                                                                                                                                                                                                                                                                                                                                <w:div w:id="1927687546">
                                                                                                                                                                                                                                                                                                                                                                                                                                                                  <w:marLeft w:val="0"/>
                                                                                                                                                                                                                                                                                                                                                                                                                                                                  <w:marRight w:val="0"/>
                                                                                                                                                                                                                                                                                                                                                                                                                                                                  <w:marTop w:val="0"/>
                                                                                                                                                                                                                                                                                                                                                                                                                                                                  <w:marBottom w:val="0"/>
                                                                                                                                                                                                                                                                                                                                                                                                                                                                  <w:divBdr>
                                                                                                                                                                                                                                                                                                                                                                                                                                                                    <w:top w:val="none" w:sz="0" w:space="0" w:color="auto"/>
                                                                                                                                                                                                                                                                                                                                                                                                                                                                    <w:left w:val="none" w:sz="0" w:space="0" w:color="auto"/>
                                                                                                                                                                                                                                                                                                                                                                                                                                                                    <w:bottom w:val="none" w:sz="0" w:space="0" w:color="auto"/>
                                                                                                                                                                                                                                                                                                                                                                                                                                                                    <w:right w:val="none" w:sz="0" w:space="0" w:color="auto"/>
                                                                                                                                                                                                                                                                                                                                                                                                                                                                  </w:divBdr>
                                                                                                                                                                                                                                                                                                                                                                                                                                                                </w:div>
                                                                                                                                                                                                                                                                                                                                                                                                                                                                <w:div w:id="1053846603">
                                                                                                                                                                                                                                                                                                                                                                                                                                                                  <w:marLeft w:val="0"/>
                                                                                                                                                                                                                                                                                                                                                                                                                                                                  <w:marRight w:val="0"/>
                                                                                                                                                                                                                                                                                                                                                                                                                                                                  <w:marTop w:val="0"/>
                                                                                                                                                                                                                                                                                                                                                                                                                                                                  <w:marBottom w:val="0"/>
                                                                                                                                                                                                                                                                                                                                                                                                                                                                  <w:divBdr>
                                                                                                                                                                                                                                                                                                                                                                                                                                                                    <w:top w:val="none" w:sz="0" w:space="0" w:color="auto"/>
                                                                                                                                                                                                                                                                                                                                                                                                                                                                    <w:left w:val="none" w:sz="0" w:space="0" w:color="auto"/>
                                                                                                                                                                                                                                                                                                                                                                                                                                                                    <w:bottom w:val="none" w:sz="0" w:space="0" w:color="auto"/>
                                                                                                                                                                                                                                                                                                                                                                                                                                                                    <w:right w:val="none" w:sz="0" w:space="0" w:color="auto"/>
                                                                                                                                                                                                                                                                                                                                                                                                                                                                  </w:divBdr>
                                                                                                                                                                                                                                                                                                                                                                                                                                                                </w:div>
                                                                                                                                                                                                                                                                                                                                                                                                                                                                <w:div w:id="463085084">
                                                                                                                                                                                                                                                                                                                                                                                                                                                                  <w:marLeft w:val="0"/>
                                                                                                                                                                                                                                                                                                                                                                                                                                                                  <w:marRight w:val="0"/>
                                                                                                                                                                                                                                                                                                                                                                                                                                                                  <w:marTop w:val="0"/>
                                                                                                                                                                                                                                                                                                                                                                                                                                                                  <w:marBottom w:val="0"/>
                                                                                                                                                                                                                                                                                                                                                                                                                                                                  <w:divBdr>
                                                                                                                                                                                                                                                                                                                                                                                                                                                                    <w:top w:val="none" w:sz="0" w:space="0" w:color="auto"/>
                                                                                                                                                                                                                                                                                                                                                                                                                                                                    <w:left w:val="none" w:sz="0" w:space="0" w:color="auto"/>
                                                                                                                                                                                                                                                                                                                                                                                                                                                                    <w:bottom w:val="none" w:sz="0" w:space="0" w:color="auto"/>
                                                                                                                                                                                                                                                                                                                                                                                                                                                                    <w:right w:val="none" w:sz="0" w:space="0" w:color="auto"/>
                                                                                                                                                                                                                                                                                                                                                                                                                                                                  </w:divBdr>
                                                                                                                                                                                                                                                                                                                                                                                                                                                                </w:div>
                                                                                                                                                                                                                                                                                                                                                                                                                                                                <w:div w:id="896090792">
                                                                                                                                                                                                                                                                                                                                                                                                                                                                  <w:marLeft w:val="0"/>
                                                                                                                                                                                                                                                                                                                                                                                                                                                                  <w:marRight w:val="0"/>
                                                                                                                                                                                                                                                                                                                                                                                                                                                                  <w:marTop w:val="0"/>
                                                                                                                                                                                                                                                                                                                                                                                                                                                                  <w:marBottom w:val="0"/>
                                                                                                                                                                                                                                                                                                                                                                                                                                                                  <w:divBdr>
                                                                                                                                                                                                                                                                                                                                                                                                                                                                    <w:top w:val="none" w:sz="0" w:space="0" w:color="auto"/>
                                                                                                                                                                                                                                                                                                                                                                                                                                                                    <w:left w:val="none" w:sz="0" w:space="0" w:color="auto"/>
                                                                                                                                                                                                                                                                                                                                                                                                                                                                    <w:bottom w:val="none" w:sz="0" w:space="0" w:color="auto"/>
                                                                                                                                                                                                                                                                                                                                                                                                                                                                    <w:right w:val="none" w:sz="0" w:space="0" w:color="auto"/>
                                                                                                                                                                                                                                                                                                                                                                                                                                                                  </w:divBdr>
                                                                                                                                                                                                                                                                                                                                                                                                                                                                </w:div>
                                                                                                                                                                                                                                                                                                                                                                                                                                                                <w:div w:id="960694288">
                                                                                                                                                                                                                                                                                                                                                                                                                                                                  <w:marLeft w:val="0"/>
                                                                                                                                                                                                                                                                                                                                                                                                                                                                  <w:marRight w:val="0"/>
                                                                                                                                                                                                                                                                                                                                                                                                                                                                  <w:marTop w:val="0"/>
                                                                                                                                                                                                                                                                                                                                                                                                                                                                  <w:marBottom w:val="0"/>
                                                                                                                                                                                                                                                                                                                                                                                                                                                                  <w:divBdr>
                                                                                                                                                                                                                                                                                                                                                                                                                                                                    <w:top w:val="none" w:sz="0" w:space="0" w:color="auto"/>
                                                                                                                                                                                                                                                                                                                                                                                                                                                                    <w:left w:val="none" w:sz="0" w:space="0" w:color="auto"/>
                                                                                                                                                                                                                                                                                                                                                                                                                                                                    <w:bottom w:val="none" w:sz="0" w:space="0" w:color="auto"/>
                                                                                                                                                                                                                                                                                                                                                                                                                                                                    <w:right w:val="none" w:sz="0" w:space="0" w:color="auto"/>
                                                                                                                                                                                                                                                                                                                                                                                                                                                                  </w:divBdr>
                                                                                                                                                                                                                                                                                                                                                                                                                                                                </w:div>
                                                                                                                                                                                                                                                                                                                                                                                                                                                                <w:div w:id="1264071771">
                                                                                                                                                                                                                                                                                                                                                                                                                                                                  <w:marLeft w:val="0"/>
                                                                                                                                                                                                                                                                                                                                                                                                                                                                  <w:marRight w:val="0"/>
                                                                                                                                                                                                                                                                                                                                                                                                                                                                  <w:marTop w:val="0"/>
                                                                                                                                                                                                                                                                                                                                                                                                                                                                  <w:marBottom w:val="0"/>
                                                                                                                                                                                                                                                                                                                                                                                                                                                                  <w:divBdr>
                                                                                                                                                                                                                                                                                                                                                                                                                                                                    <w:top w:val="none" w:sz="0" w:space="0" w:color="auto"/>
                                                                                                                                                                                                                                                                                                                                                                                                                                                                    <w:left w:val="none" w:sz="0" w:space="0" w:color="auto"/>
                                                                                                                                                                                                                                                                                                                                                                                                                                                                    <w:bottom w:val="none" w:sz="0" w:space="0" w:color="auto"/>
                                                                                                                                                                                                                                                                                                                                                                                                                                                                    <w:right w:val="none" w:sz="0" w:space="0" w:color="auto"/>
                                                                                                                                                                                                                                                                                                                                                                                                                                                                  </w:divBdr>
                                                                                                                                                                                                                                                                                                                                                                                                                                                                </w:div>
                                                                                                                                                                                                                                                                                                                                                                                                                                                                <w:div w:id="687877806">
                                                                                                                                                                                                                                                                                                                                                                                                                                                                  <w:marLeft w:val="0"/>
                                                                                                                                                                                                                                                                                                                                                                                                                                                                  <w:marRight w:val="0"/>
                                                                                                                                                                                                                                                                                                                                                                                                                                                                  <w:marTop w:val="0"/>
                                                                                                                                                                                                                                                                                                                                                                                                                                                                  <w:marBottom w:val="0"/>
                                                                                                                                                                                                                                                                                                                                                                                                                                                                  <w:divBdr>
                                                                                                                                                                                                                                                                                                                                                                                                                                                                    <w:top w:val="none" w:sz="0" w:space="0" w:color="auto"/>
                                                                                                                                                                                                                                                                                                                                                                                                                                                                    <w:left w:val="none" w:sz="0" w:space="0" w:color="auto"/>
                                                                                                                                                                                                                                                                                                                                                                                                                                                                    <w:bottom w:val="none" w:sz="0" w:space="0" w:color="auto"/>
                                                                                                                                                                                                                                                                                                                                                                                                                                                                    <w:right w:val="none" w:sz="0" w:space="0" w:color="auto"/>
                                                                                                                                                                                                                                                                                                                                                                                                                                                                  </w:divBdr>
                                                                                                                                                                                                                                                                                                                                                                                                                                                                </w:div>
                                                                                                                                                                                                                                                                                                                                                                                                                                                                <w:div w:id="1511094892">
                                                                                                                                                                                                                                                                                                                                                                                                                                                                  <w:marLeft w:val="0"/>
                                                                                                                                                                                                                                                                                                                                                                                                                                                                  <w:marRight w:val="0"/>
                                                                                                                                                                                                                                                                                                                                                                                                                                                                  <w:marTop w:val="0"/>
                                                                                                                                                                                                                                                                                                                                                                                                                                                                  <w:marBottom w:val="0"/>
                                                                                                                                                                                                                                                                                                                                                                                                                                                                  <w:divBdr>
                                                                                                                                                                                                                                                                                                                                                                                                                                                                    <w:top w:val="none" w:sz="0" w:space="0" w:color="auto"/>
                                                                                                                                                                                                                                                                                                                                                                                                                                                                    <w:left w:val="none" w:sz="0" w:space="0" w:color="auto"/>
                                                                                                                                                                                                                                                                                                                                                                                                                                                                    <w:bottom w:val="none" w:sz="0" w:space="0" w:color="auto"/>
                                                                                                                                                                                                                                                                                                                                                                                                                                                                    <w:right w:val="none" w:sz="0" w:space="0" w:color="auto"/>
                                                                                                                                                                                                                                                                                                                                                                                                                                                                  </w:divBdr>
                                                                                                                                                                                                                                                                                                                                                                                                                                                                </w:div>
                                                                                                                                                                                                                                                                                                                                                                                                                                                                <w:div w:id="8555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6601">
                                                                                                                                                                                                                                                                                                                                                                                                                                                          <w:marLeft w:val="0"/>
                                                                                                                                                                                                                                                                                                                                                                                                                                                          <w:marRight w:val="0"/>
                                                                                                                                                                                                                                                                                                                                                                                                                                                          <w:marTop w:val="0"/>
                                                                                                                                                                                                                                                                                                                                                                                                                                                          <w:marBottom w:val="0"/>
                                                                                                                                                                                                                                                                                                                                                                                                                                                          <w:divBdr>
                                                                                                                                                                                                                                                                                                                                                                                                                                                            <w:top w:val="none" w:sz="0" w:space="0" w:color="auto"/>
                                                                                                                                                                                                                                                                                                                                                                                                                                                            <w:left w:val="none" w:sz="0" w:space="0" w:color="auto"/>
                                                                                                                                                                                                                                                                                                                                                                                                                                                            <w:bottom w:val="none" w:sz="0" w:space="0" w:color="auto"/>
                                                                                                                                                                                                                                                                                                                                                                                                                                                            <w:right w:val="none" w:sz="0" w:space="0" w:color="auto"/>
                                                                                                                                                                                                                                                                                                                                                                                                                                                          </w:divBdr>
                                                                                                                                                                                                                                                                                                                                                                                                                                                        </w:div>
                                                                                                                                                                                                                                                                                                                                                                                                                                                        <w:div w:id="1693408835">
                                                                                                                                                                                                                                                                                                                                                                                                                                                          <w:marLeft w:val="0"/>
                                                                                                                                                                                                                                                                                                                                                                                                                                                          <w:marRight w:val="0"/>
                                                                                                                                                                                                                                                                                                                                                                                                                                                          <w:marTop w:val="0"/>
                                                                                                                                                                                                                                                                                                                                                                                                                                                          <w:marBottom w:val="0"/>
                                                                                                                                                                                                                                                                                                                                                                                                                                                          <w:divBdr>
                                                                                                                                                                                                                                                                                                                                                                                                                                                            <w:top w:val="none" w:sz="0" w:space="0" w:color="auto"/>
                                                                                                                                                                                                                                                                                                                                                                                                                                                            <w:left w:val="none" w:sz="0" w:space="0" w:color="auto"/>
                                                                                                                                                                                                                                                                                                                                                                                                                                                            <w:bottom w:val="none" w:sz="0" w:space="0" w:color="auto"/>
                                                                                                                                                                                                                                                                                                                                                                                                                                                            <w:right w:val="none" w:sz="0" w:space="0" w:color="auto"/>
                                                                                                                                                                                                                                                                                                                                                                                                                                                          </w:divBdr>
                                                                                                                                                                                                                                                                                                                                                                                                                                                        </w:div>
                                                                                                                                                                                                                                                                                                                                                                                                                                                        <w:div w:id="1613781240">
                                                                                                                                                                                                                                                                                                                                                                                                                                                          <w:marLeft w:val="0"/>
                                                                                                                                                                                                                                                                                                                                                                                                                                                          <w:marRight w:val="0"/>
                                                                                                                                                                                                                                                                                                                                                                                                                                                          <w:marTop w:val="0"/>
                                                                                                                                                                                                                                                                                                                                                                                                                                                          <w:marBottom w:val="0"/>
                                                                                                                                                                                                                                                                                                                                                                                                                                                          <w:divBdr>
                                                                                                                                                                                                                                                                                                                                                                                                                                                            <w:top w:val="none" w:sz="0" w:space="0" w:color="auto"/>
                                                                                                                                                                                                                                                                                                                                                                                                                                                            <w:left w:val="none" w:sz="0" w:space="0" w:color="auto"/>
                                                                                                                                                                                                                                                                                                                                                                                                                                                            <w:bottom w:val="none" w:sz="0" w:space="0" w:color="auto"/>
                                                                                                                                                                                                                                                                                                                                                                                                                                                            <w:right w:val="none" w:sz="0" w:space="0" w:color="auto"/>
                                                                                                                                                                                                                                                                                                                                                                                                                                                          </w:divBdr>
                                                                                                                                                                                                                                                                                                                                                                                                                                                        </w:div>
                                                                                                                                                                                                                                                                                                                                                                                                                                                        <w:div w:id="1049963131">
                                                                                                                                                                                                                                                                                                                                                                                                                                                          <w:marLeft w:val="0"/>
                                                                                                                                                                                                                                                                                                                                                                                                                                                          <w:marRight w:val="0"/>
                                                                                                                                                                                                                                                                                                                                                                                                                                                          <w:marTop w:val="0"/>
                                                                                                                                                                                                                                                                                                                                                                                                                                                          <w:marBottom w:val="0"/>
                                                                                                                                                                                                                                                                                                                                                                                                                                                          <w:divBdr>
                                                                                                                                                                                                                                                                                                                                                                                                                                                            <w:top w:val="none" w:sz="0" w:space="0" w:color="auto"/>
                                                                                                                                                                                                                                                                                                                                                                                                                                                            <w:left w:val="none" w:sz="0" w:space="0" w:color="auto"/>
                                                                                                                                                                                                                                                                                                                                                                                                                                                            <w:bottom w:val="none" w:sz="0" w:space="0" w:color="auto"/>
                                                                                                                                                                                                                                                                                                                                                                                                                                                            <w:right w:val="none" w:sz="0" w:space="0" w:color="auto"/>
                                                                                                                                                                                                                                                                                                                                                                                                                                                          </w:divBdr>
                                                                                                                                                                                                                                                                                                                                                                                                                                                        </w:div>
                                                                                                                                                                                                                                                                                                                                                                                                                                                        <w:div w:id="899633766">
                                                                                                                                                                                                                                                                                                                                                                                                                                                          <w:marLeft w:val="0"/>
                                                                                                                                                                                                                                                                                                                                                                                                                                                          <w:marRight w:val="0"/>
                                                                                                                                                                                                                                                                                                                                                                                                                                                          <w:marTop w:val="0"/>
                                                                                                                                                                                                                                                                                                                                                                                                                                                          <w:marBottom w:val="0"/>
                                                                                                                                                                                                                                                                                                                                                                                                                                                          <w:divBdr>
                                                                                                                                                                                                                                                                                                                                                                                                                                                            <w:top w:val="none" w:sz="0" w:space="0" w:color="auto"/>
                                                                                                                                                                                                                                                                                                                                                                                                                                                            <w:left w:val="none" w:sz="0" w:space="0" w:color="auto"/>
                                                                                                                                                                                                                                                                                                                                                                                                                                                            <w:bottom w:val="none" w:sz="0" w:space="0" w:color="auto"/>
                                                                                                                                                                                                                                                                                                                                                                                                                                                            <w:right w:val="none" w:sz="0" w:space="0" w:color="auto"/>
                                                                                                                                                                                                                                                                                                                                                                                                                                                          </w:divBdr>
                                                                                                                                                                                                                                                                                                                                                                                                                                                        </w:div>
                                                                                                                                                                                                                                                                                                                                                                                                                                                        <w:div w:id="800075211">
                                                                                                                                                                                                                                                                                                                                                                                                                                                          <w:marLeft w:val="0"/>
                                                                                                                                                                                                                                                                                                                                                                                                                                                          <w:marRight w:val="0"/>
                                                                                                                                                                                                                                                                                                                                                                                                                                                          <w:marTop w:val="0"/>
                                                                                                                                                                                                                                                                                                                                                                                                                                                          <w:marBottom w:val="0"/>
                                                                                                                                                                                                                                                                                                                                                                                                                                                          <w:divBdr>
                                                                                                                                                                                                                                                                                                                                                                                                                                                            <w:top w:val="none" w:sz="0" w:space="0" w:color="auto"/>
                                                                                                                                                                                                                                                                                                                                                                                                                                                            <w:left w:val="none" w:sz="0" w:space="0" w:color="auto"/>
                                                                                                                                                                                                                                                                                                                                                                                                                                                            <w:bottom w:val="none" w:sz="0" w:space="0" w:color="auto"/>
                                                                                                                                                                                                                                                                                                                                                                                                                                                            <w:right w:val="none" w:sz="0" w:space="0" w:color="auto"/>
                                                                                                                                                                                                                                                                                                                                                                                                                                                          </w:divBdr>
                                                                                                                                                                                                                                                                                                                                                                                                                                                        </w:div>
                                                                                                                                                                                                                                                                                                                                                                                                                                                        <w:div w:id="1625697409">
                                                                                                                                                                                                                                                                                                                                                                                                                                                          <w:marLeft w:val="0"/>
                                                                                                                                                                                                                                                                                                                                                                                                                                                          <w:marRight w:val="0"/>
                                                                                                                                                                                                                                                                                                                                                                                                                                                          <w:marTop w:val="0"/>
                                                                                                                                                                                                                                                                                                                                                                                                                                                          <w:marBottom w:val="0"/>
                                                                                                                                                                                                                                                                                                                                                                                                                                                          <w:divBdr>
                                                                                                                                                                                                                                                                                                                                                                                                                                                            <w:top w:val="none" w:sz="0" w:space="0" w:color="auto"/>
                                                                                                                                                                                                                                                                                                                                                                                                                                                            <w:left w:val="none" w:sz="0" w:space="0" w:color="auto"/>
                                                                                                                                                                                                                                                                                                                                                                                                                                                            <w:bottom w:val="none" w:sz="0" w:space="0" w:color="auto"/>
                                                                                                                                                                                                                                                                                                                                                                                                                                                            <w:right w:val="none" w:sz="0" w:space="0" w:color="auto"/>
                                                                                                                                                                                                                                                                                                                                                                                                                                                          </w:divBdr>
                                                                                                                                                                                                                                                                                                                                                                                                                                                        </w:div>
                                                                                                                                                                                                                                                                                                                                                                                                                                                        <w:div w:id="1747602971">
                                                                                                                                                                                                                                                                                                                                                                                                                                                          <w:marLeft w:val="0"/>
                                                                                                                                                                                                                                                                                                                                                                                                                                                          <w:marRight w:val="0"/>
                                                                                                                                                                                                                                                                                                                                                                                                                                                          <w:marTop w:val="0"/>
                                                                                                                                                                                                                                                                                                                                                                                                                                                          <w:marBottom w:val="0"/>
                                                                                                                                                                                                                                                                                                                                                                                                                                                          <w:divBdr>
                                                                                                                                                                                                                                                                                                                                                                                                                                                            <w:top w:val="none" w:sz="0" w:space="0" w:color="auto"/>
                                                                                                                                                                                                                                                                                                                                                                                                                                                            <w:left w:val="none" w:sz="0" w:space="0" w:color="auto"/>
                                                                                                                                                                                                                                                                                                                                                                                                                                                            <w:bottom w:val="none" w:sz="0" w:space="0" w:color="auto"/>
                                                                                                                                                                                                                                                                                                                                                                                                                                                            <w:right w:val="none" w:sz="0" w:space="0" w:color="auto"/>
                                                                                                                                                                                                                                                                                                                                                                                                                                                          </w:divBdr>
                                                                                                                                                                                                                                                                                                                                                                                                                                                        </w:div>
                                                                                                                                                                                                                                                                                                                                                                                                                                                        <w:div w:id="277298716">
                                                                                                                                                                                                                                                                                                                                                                                                                                                          <w:marLeft w:val="0"/>
                                                                                                                                                                                                                                                                                                                                                                                                                                                          <w:marRight w:val="0"/>
                                                                                                                                                                                                                                                                                                                                                                                                                                                          <w:marTop w:val="0"/>
                                                                                                                                                                                                                                                                                                                                                                                                                                                          <w:marBottom w:val="0"/>
                                                                                                                                                                                                                                                                                                                                                                                                                                                          <w:divBdr>
                                                                                                                                                                                                                                                                                                                                                                                                                                                            <w:top w:val="none" w:sz="0" w:space="0" w:color="auto"/>
                                                                                                                                                                                                                                                                                                                                                                                                                                                            <w:left w:val="none" w:sz="0" w:space="0" w:color="auto"/>
                                                                                                                                                                                                                                                                                                                                                                                                                                                            <w:bottom w:val="none" w:sz="0" w:space="0" w:color="auto"/>
                                                                                                                                                                                                                                                                                                                                                                                                                                                            <w:right w:val="none" w:sz="0" w:space="0" w:color="auto"/>
                                                                                                                                                                                                                                                                                                                                                                                                                                                          </w:divBdr>
                                                                                                                                                                                                                                                                                                                                                                                                                                                        </w:div>
                                                                                                                                                                                                                                                                                                                                                                                                                                                        <w:div w:id="1570574472">
                                                                                                                                                                                                                                                                                                                                                                                                                                                          <w:marLeft w:val="0"/>
                                                                                                                                                                                                                                                                                                                                                                                                                                                          <w:marRight w:val="0"/>
                                                                                                                                                                                                                                                                                                                                                                                                                                                          <w:marTop w:val="0"/>
                                                                                                                                                                                                                                                                                                                                                                                                                                                          <w:marBottom w:val="0"/>
                                                                                                                                                                                                                                                                                                                                                                                                                                                          <w:divBdr>
                                                                                                                                                                                                                                                                                                                                                                                                                                                            <w:top w:val="none" w:sz="0" w:space="0" w:color="auto"/>
                                                                                                                                                                                                                                                                                                                                                                                                                                                            <w:left w:val="none" w:sz="0" w:space="0" w:color="auto"/>
                                                                                                                                                                                                                                                                                                                                                                                                                                                            <w:bottom w:val="none" w:sz="0" w:space="0" w:color="auto"/>
                                                                                                                                                                                                                                                                                                                                                                                                                                                            <w:right w:val="none" w:sz="0" w:space="0" w:color="auto"/>
                                                                                                                                                                                                                                                                                                                                                                                                                                                          </w:divBdr>
                                                                                                                                                                                                                                                                                                                                                                                                                                                        </w:div>
                                                                                                                                                                                                                                                                                                                                                                                                                                                        <w:div w:id="1061097023">
                                                                                                                                                                                                                                                                                                                                                                                                                                                          <w:marLeft w:val="0"/>
                                                                                                                                                                                                                                                                                                                                                                                                                                                          <w:marRight w:val="0"/>
                                                                                                                                                                                                                                                                                                                                                                                                                                                          <w:marTop w:val="0"/>
                                                                                                                                                                                                                                                                                                                                                                                                                                                          <w:marBottom w:val="0"/>
                                                                                                                                                                                                                                                                                                                                                                                                                                                          <w:divBdr>
                                                                                                                                                                                                                                                                                                                                                                                                                                                            <w:top w:val="none" w:sz="0" w:space="0" w:color="auto"/>
                                                                                                                                                                                                                                                                                                                                                                                                                                                            <w:left w:val="none" w:sz="0" w:space="0" w:color="auto"/>
                                                                                                                                                                                                                                                                                                                                                                                                                                                            <w:bottom w:val="none" w:sz="0" w:space="0" w:color="auto"/>
                                                                                                                                                                                                                                                                                                                                                                                                                                                            <w:right w:val="none" w:sz="0" w:space="0" w:color="auto"/>
                                                                                                                                                                                                                                                                                                                                                                                                                                                          </w:divBdr>
                                                                                                                                                                                                                                                                                                                                                                                                                                                        </w:div>
                                                                                                                                                                                                                                                                                                                                                                                                                                                        <w:div w:id="19405920">
                                                                                                                                                                                                                                                                                                                                                                                                                                                          <w:marLeft w:val="0"/>
                                                                                                                                                                                                                                                                                                                                                                                                                                                          <w:marRight w:val="0"/>
                                                                                                                                                                                                                                                                                                                                                                                                                                                          <w:marTop w:val="0"/>
                                                                                                                                                                                                                                                                                                                                                                                                                                                          <w:marBottom w:val="0"/>
                                                                                                                                                                                                                                                                                                                                                                                                                                                          <w:divBdr>
                                                                                                                                                                                                                                                                                                                                                                                                                                                            <w:top w:val="none" w:sz="0" w:space="0" w:color="auto"/>
                                                                                                                                                                                                                                                                                                                                                                                                                                                            <w:left w:val="none" w:sz="0" w:space="0" w:color="auto"/>
                                                                                                                                                                                                                                                                                                                                                                                                                                                            <w:bottom w:val="none" w:sz="0" w:space="0" w:color="auto"/>
                                                                                                                                                                                                                                                                                                                                                                                                                                                            <w:right w:val="none" w:sz="0" w:space="0" w:color="auto"/>
                                                                                                                                                                                                                                                                                                                                                                                                                                                          </w:divBdr>
                                                                                                                                                                                                                                                                                                                                                                                                                                                        </w:div>
                                                                                                                                                                                                                                                                                                                                                                                                                                                        <w:div w:id="600601315">
                                                                                                                                                                                                                                                                                                                                                                                                                                                          <w:marLeft w:val="0"/>
                                                                                                                                                                                                                                                                                                                                                                                                                                                          <w:marRight w:val="0"/>
                                                                                                                                                                                                                                                                                                                                                                                                                                                          <w:marTop w:val="0"/>
                                                                                                                                                                                                                                                                                                                                                                                                                                                          <w:marBottom w:val="0"/>
                                                                                                                                                                                                                                                                                                                                                                                                                                                          <w:divBdr>
                                                                                                                                                                                                                                                                                                                                                                                                                                                            <w:top w:val="none" w:sz="0" w:space="0" w:color="auto"/>
                                                                                                                                                                                                                                                                                                                                                                                                                                                            <w:left w:val="none" w:sz="0" w:space="0" w:color="auto"/>
                                                                                                                                                                                                                                                                                                                                                                                                                                                            <w:bottom w:val="none" w:sz="0" w:space="0" w:color="auto"/>
                                                                                                                                                                                                                                                                                                                                                                                                                                                            <w:right w:val="none" w:sz="0" w:space="0" w:color="auto"/>
                                                                                                                                                                                                                                                                                                                                                                                                                                                          </w:divBdr>
                                                                                                                                                                                                                                                                                                                                                                                                                                                        </w:div>
                                                                                                                                                                                                                                                                                                                                                                                                                                                        <w:div w:id="292758306">
                                                                                                                                                                                                                                                                                                                                                                                                                                                          <w:marLeft w:val="0"/>
                                                                                                                                                                                                                                                                                                                                                                                                                                                          <w:marRight w:val="0"/>
                                                                                                                                                                                                                                                                                                                                                                                                                                                          <w:marTop w:val="0"/>
                                                                                                                                                                                                                                                                                                                                                                                                                                                          <w:marBottom w:val="0"/>
                                                                                                                                                                                                                                                                                                                                                                                                                                                          <w:divBdr>
                                                                                                                                                                                                                                                                                                                                                                                                                                                            <w:top w:val="none" w:sz="0" w:space="0" w:color="auto"/>
                                                                                                                                                                                                                                                                                                                                                                                                                                                            <w:left w:val="none" w:sz="0" w:space="0" w:color="auto"/>
                                                                                                                                                                                                                                                                                                                                                                                                                                                            <w:bottom w:val="none" w:sz="0" w:space="0" w:color="auto"/>
                                                                                                                                                                                                                                                                                                                                                                                                                                                            <w:right w:val="none" w:sz="0" w:space="0" w:color="auto"/>
                                                                                                                                                                                                                                                                                                                                                                                                                                                          </w:divBdr>
                                                                                                                                                                                                                                                                                                                                                                                                                                                        </w:div>
                                                                                                                                                                                                                                                                                                                                                                                                                                                        <w:div w:id="1557010842">
                                                                                                                                                                                                                                                                                                                                                                                                                                                          <w:marLeft w:val="0"/>
                                                                                                                                                                                                                                                                                                                                                                                                                                                          <w:marRight w:val="0"/>
                                                                                                                                                                                                                                                                                                                                                                                                                                                          <w:marTop w:val="0"/>
                                                                                                                                                                                                                                                                                                                                                                                                                                                          <w:marBottom w:val="0"/>
                                                                                                                                                                                                                                                                                                                                                                                                                                                          <w:divBdr>
                                                                                                                                                                                                                                                                                                                                                                                                                                                            <w:top w:val="none" w:sz="0" w:space="0" w:color="auto"/>
                                                                                                                                                                                                                                                                                                                                                                                                                                                            <w:left w:val="none" w:sz="0" w:space="0" w:color="auto"/>
                                                                                                                                                                                                                                                                                                                                                                                                                                                            <w:bottom w:val="none" w:sz="0" w:space="0" w:color="auto"/>
                                                                                                                                                                                                                                                                                                                                                                                                                                                            <w:right w:val="none" w:sz="0" w:space="0" w:color="auto"/>
                                                                                                                                                                                                                                                                                                                                                                                                                                                          </w:divBdr>
                                                                                                                                                                                                                                                                                                                                                                                                                                                        </w:div>
                                                                                                                                                                                                                                                                                                                                                                                                                                                        <w:div w:id="722994155">
                                                                                                                                                                                                                                                                                                                                                                                                                                                          <w:marLeft w:val="0"/>
                                                                                                                                                                                                                                                                                                                                                                                                                                                          <w:marRight w:val="0"/>
                                                                                                                                                                                                                                                                                                                                                                                                                                                          <w:marTop w:val="0"/>
                                                                                                                                                                                                                                                                                                                                                                                                                                                          <w:marBottom w:val="0"/>
                                                                                                                                                                                                                                                                                                                                                                                                                                                          <w:divBdr>
                                                                                                                                                                                                                                                                                                                                                                                                                                                            <w:top w:val="none" w:sz="0" w:space="0" w:color="auto"/>
                                                                                                                                                                                                                                                                                                                                                                                                                                                            <w:left w:val="none" w:sz="0" w:space="0" w:color="auto"/>
                                                                                                                                                                                                                                                                                                                                                                                                                                                            <w:bottom w:val="none" w:sz="0" w:space="0" w:color="auto"/>
                                                                                                                                                                                                                                                                                                                                                                                                                                                            <w:right w:val="none" w:sz="0" w:space="0" w:color="auto"/>
                                                                                                                                                                                                                                                                                                                                                                                                                                                          </w:divBdr>
                                                                                                                                                                                                                                                                                                                                                                                                                                                        </w:div>
                                                                                                                                                                                                                                                                                                                                                                                                                                                        <w:div w:id="1283923899">
                                                                                                                                                                                                                                                                                                                                                                                                                                                          <w:marLeft w:val="0"/>
                                                                                                                                                                                                                                                                                                                                                                                                                                                          <w:marRight w:val="0"/>
                                                                                                                                                                                                                                                                                                                                                                                                                                                          <w:marTop w:val="0"/>
                                                                                                                                                                                                                                                                                                                                                                                                                                                          <w:marBottom w:val="0"/>
                                                                                                                                                                                                                                                                                                                                                                                                                                                          <w:divBdr>
                                                                                                                                                                                                                                                                                                                                                                                                                                                            <w:top w:val="none" w:sz="0" w:space="0" w:color="auto"/>
                                                                                                                                                                                                                                                                                                                                                                                                                                                            <w:left w:val="none" w:sz="0" w:space="0" w:color="auto"/>
                                                                                                                                                                                                                                                                                                                                                                                                                                                            <w:bottom w:val="none" w:sz="0" w:space="0" w:color="auto"/>
                                                                                                                                                                                                                                                                                                                                                                                                                                                            <w:right w:val="none" w:sz="0" w:space="0" w:color="auto"/>
                                                                                                                                                                                                                                                                                                                                                                                                                                                          </w:divBdr>
                                                                                                                                                                                                                                                                                                                                                                                                                                                        </w:div>
                                                                                                                                                                                                                                                                                                                                                                                                                                                        <w:div w:id="1755930780">
                                                                                                                                                                                                                                                                                                                                                                                                                                                          <w:marLeft w:val="0"/>
                                                                                                                                                                                                                                                                                                                                                                                                                                                          <w:marRight w:val="0"/>
                                                                                                                                                                                                                                                                                                                                                                                                                                                          <w:marTop w:val="0"/>
                                                                                                                                                                                                                                                                                                                                                                                                                                                          <w:marBottom w:val="0"/>
                                                                                                                                                                                                                                                                                                                                                                                                                                                          <w:divBdr>
                                                                                                                                                                                                                                                                                                                                                                                                                                                            <w:top w:val="none" w:sz="0" w:space="0" w:color="auto"/>
                                                                                                                                                                                                                                                                                                                                                                                                                                                            <w:left w:val="none" w:sz="0" w:space="0" w:color="auto"/>
                                                                                                                                                                                                                                                                                                                                                                                                                                                            <w:bottom w:val="none" w:sz="0" w:space="0" w:color="auto"/>
                                                                                                                                                                                                                                                                                                                                                                                                                                                            <w:right w:val="none" w:sz="0" w:space="0" w:color="auto"/>
                                                                                                                                                                                                                                                                                                                                                                                                                                                          </w:divBdr>
                                                                                                                                                                                                                                                                                                                                                                                                                                                        </w:div>
                                                                                                                                                                                                                                                                                                                                                                                                                                                        <w:div w:id="1425876631">
                                                                                                                                                                                                                                                                                                                                                                                                                                                          <w:marLeft w:val="0"/>
                                                                                                                                                                                                                                                                                                                                                                                                                                                          <w:marRight w:val="0"/>
                                                                                                                                                                                                                                                                                                                                                                                                                                                          <w:marTop w:val="0"/>
                                                                                                                                                                                                                                                                                                                                                                                                                                                          <w:marBottom w:val="0"/>
                                                                                                                                                                                                                                                                                                                                                                                                                                                          <w:divBdr>
                                                                                                                                                                                                                                                                                                                                                                                                                                                            <w:top w:val="none" w:sz="0" w:space="0" w:color="auto"/>
                                                                                                                                                                                                                                                                                                                                                                                                                                                            <w:left w:val="none" w:sz="0" w:space="0" w:color="auto"/>
                                                                                                                                                                                                                                                                                                                                                                                                                                                            <w:bottom w:val="none" w:sz="0" w:space="0" w:color="auto"/>
                                                                                                                                                                                                                                                                                                                                                                                                                                                            <w:right w:val="none" w:sz="0" w:space="0" w:color="auto"/>
                                                                                                                                                                                                                                                                                                                                                                                                                                                          </w:divBdr>
                                                                                                                                                                                                                                                                                                                                                                                                                                                        </w:div>
                                                                                                                                                                                                                                                                                                                                                                                                                                                        <w:div w:id="18701670">
                                                                                                                                                                                                                                                                                                                                                                                                                                                          <w:marLeft w:val="0"/>
                                                                                                                                                                                                                                                                                                                                                                                                                                                          <w:marRight w:val="0"/>
                                                                                                                                                                                                                                                                                                                                                                                                                                                          <w:marTop w:val="0"/>
                                                                                                                                                                                                                                                                                                                                                                                                                                                          <w:marBottom w:val="0"/>
                                                                                                                                                                                                                                                                                                                                                                                                                                                          <w:divBdr>
                                                                                                                                                                                                                                                                                                                                                                                                                                                            <w:top w:val="none" w:sz="0" w:space="0" w:color="auto"/>
                                                                                                                                                                                                                                                                                                                                                                                                                                                            <w:left w:val="none" w:sz="0" w:space="0" w:color="auto"/>
                                                                                                                                                                                                                                                                                                                                                                                                                                                            <w:bottom w:val="none" w:sz="0" w:space="0" w:color="auto"/>
                                                                                                                                                                                                                                                                                                                                                                                                                                                            <w:right w:val="none" w:sz="0" w:space="0" w:color="auto"/>
                                                                                                                                                                                                                                                                                                                                                                                                                                                          </w:divBdr>
                                                                                                                                                                                                                                                                                                                                                                                                                                                        </w:div>
                                                                                                                                                                                                                                                                                                                                                                                                                                                        <w:div w:id="677469842">
                                                                                                                                                                                                                                                                                                                                                                                                                                                          <w:marLeft w:val="0"/>
                                                                                                                                                                                                                                                                                                                                                                                                                                                          <w:marRight w:val="0"/>
                                                                                                                                                                                                                                                                                                                                                                                                                                                          <w:marTop w:val="0"/>
                                                                                                                                                                                                                                                                                                                                                                                                                                                          <w:marBottom w:val="0"/>
                                                                                                                                                                                                                                                                                                                                                                                                                                                          <w:divBdr>
                                                                                                                                                                                                                                                                                                                                                                                                                                                            <w:top w:val="none" w:sz="0" w:space="0" w:color="auto"/>
                                                                                                                                                                                                                                                                                                                                                                                                                                                            <w:left w:val="none" w:sz="0" w:space="0" w:color="auto"/>
                                                                                                                                                                                                                                                                                                                                                                                                                                                            <w:bottom w:val="none" w:sz="0" w:space="0" w:color="auto"/>
                                                                                                                                                                                                                                                                                                                                                                                                                                                            <w:right w:val="none" w:sz="0" w:space="0" w:color="auto"/>
                                                                                                                                                                                                                                                                                                                                                                                                                                                          </w:divBdr>
                                                                                                                                                                                                                                                                                                                                                                                                                                                        </w:div>
                                                                                                                                                                                                                                                                                                                                                                                                                                                        <w:div w:id="716585404">
                                                                                                                                                                                                                                                                                                                                                                                                                                                          <w:marLeft w:val="0"/>
                                                                                                                                                                                                                                                                                                                                                                                                                                                          <w:marRight w:val="0"/>
                                                                                                                                                                                                                                                                                                                                                                                                                                                          <w:marTop w:val="0"/>
                                                                                                                                                                                                                                                                                                                                                                                                                                                          <w:marBottom w:val="0"/>
                                                                                                                                                                                                                                                                                                                                                                                                                                                          <w:divBdr>
                                                                                                                                                                                                                                                                                                                                                                                                                                                            <w:top w:val="none" w:sz="0" w:space="0" w:color="auto"/>
                                                                                                                                                                                                                                                                                                                                                                                                                                                            <w:left w:val="none" w:sz="0" w:space="0" w:color="auto"/>
                                                                                                                                                                                                                                                                                                                                                                                                                                                            <w:bottom w:val="none" w:sz="0" w:space="0" w:color="auto"/>
                                                                                                                                                                                                                                                                                                                                                                                                                                                            <w:right w:val="none" w:sz="0" w:space="0" w:color="auto"/>
                                                                                                                                                                                                                                                                                                                                                                                                                                                          </w:divBdr>
                                                                                                                                                                                                                                                                                                                                                                                                                                                        </w:div>
                                                                                                                                                                                                                                                                                                                                                                                                                                                        <w:div w:id="1974165792">
                                                                                                                                                                                                                                                                                                                                                                                                                                                          <w:marLeft w:val="0"/>
                                                                                                                                                                                                                                                                                                                                                                                                                                                          <w:marRight w:val="0"/>
                                                                                                                                                                                                                                                                                                                                                                                                                                                          <w:marTop w:val="0"/>
                                                                                                                                                                                                                                                                                                                                                                                                                                                          <w:marBottom w:val="0"/>
                                                                                                                                                                                                                                                                                                                                                                                                                                                          <w:divBdr>
                                                                                                                                                                                                                                                                                                                                                                                                                                                            <w:top w:val="none" w:sz="0" w:space="0" w:color="auto"/>
                                                                                                                                                                                                                                                                                                                                                                                                                                                            <w:left w:val="none" w:sz="0" w:space="0" w:color="auto"/>
                                                                                                                                                                                                                                                                                                                                                                                                                                                            <w:bottom w:val="none" w:sz="0" w:space="0" w:color="auto"/>
                                                                                                                                                                                                                                                                                                                                                                                                                                                            <w:right w:val="none" w:sz="0" w:space="0" w:color="auto"/>
                                                                                                                                                                                                                                                                                                                                                                                                                                                          </w:divBdr>
                                                                                                                                                                                                                                                                                                                                                                                                                                                        </w:div>
                                                                                                                                                                                                                                                                                                                                                                                                                                                        <w:div w:id="1018242264">
                                                                                                                                                                                                                                                                                                                                                                                                                                                          <w:marLeft w:val="0"/>
                                                                                                                                                                                                                                                                                                                                                                                                                                                          <w:marRight w:val="0"/>
                                                                                                                                                                                                                                                                                                                                                                                                                                                          <w:marTop w:val="0"/>
                                                                                                                                                                                                                                                                                                                                                                                                                                                          <w:marBottom w:val="0"/>
                                                                                                                                                                                                                                                                                                                                                                                                                                                          <w:divBdr>
                                                                                                                                                                                                                                                                                                                                                                                                                                                            <w:top w:val="none" w:sz="0" w:space="0" w:color="auto"/>
                                                                                                                                                                                                                                                                                                                                                                                                                                                            <w:left w:val="none" w:sz="0" w:space="0" w:color="auto"/>
                                                                                                                                                                                                                                                                                                                                                                                                                                                            <w:bottom w:val="none" w:sz="0" w:space="0" w:color="auto"/>
                                                                                                                                                                                                                                                                                                                                                                                                                                                            <w:right w:val="none" w:sz="0" w:space="0" w:color="auto"/>
                                                                                                                                                                                                                                                                                                                                                                                                                                                          </w:divBdr>
                                                                                                                                                                                                                                                                                                                                                                                                                                                        </w:div>
                                                                                                                                                                                                                                                                                                                                                                                                                                                        <w:div w:id="125248112">
                                                                                                                                                                                                                                                                                                                                                                                                                                                          <w:marLeft w:val="0"/>
                                                                                                                                                                                                                                                                                                                                                                                                                                                          <w:marRight w:val="0"/>
                                                                                                                                                                                                                                                                                                                                                                                                                                                          <w:marTop w:val="0"/>
                                                                                                                                                                                                                                                                                                                                                                                                                                                          <w:marBottom w:val="0"/>
                                                                                                                                                                                                                                                                                                                                                                                                                                                          <w:divBdr>
                                                                                                                                                                                                                                                                                                                                                                                                                                                            <w:top w:val="none" w:sz="0" w:space="0" w:color="auto"/>
                                                                                                                                                                                                                                                                                                                                                                                                                                                            <w:left w:val="none" w:sz="0" w:space="0" w:color="auto"/>
                                                                                                                                                                                                                                                                                                                                                                                                                                                            <w:bottom w:val="none" w:sz="0" w:space="0" w:color="auto"/>
                                                                                                                                                                                                                                                                                                                                                                                                                                                            <w:right w:val="none" w:sz="0" w:space="0" w:color="auto"/>
                                                                                                                                                                                                                                                                                                                                                                                                                                                          </w:divBdr>
                                                                                                                                                                                                                                                                                                                                                                                                                                                        </w:div>
                                                                                                                                                                                                                                                                                                                                                                                                                                                        <w:div w:id="967511713">
                                                                                                                                                                                                                                                                                                                                                                                                                                                          <w:marLeft w:val="0"/>
                                                                                                                                                                                                                                                                                                                                                                                                                                                          <w:marRight w:val="0"/>
                                                                                                                                                                                                                                                                                                                                                                                                                                                          <w:marTop w:val="0"/>
                                                                                                                                                                                                                                                                                                                                                                                                                                                          <w:marBottom w:val="0"/>
                                                                                                                                                                                                                                                                                                                                                                                                                                                          <w:divBdr>
                                                                                                                                                                                                                                                                                                                                                                                                                                                            <w:top w:val="none" w:sz="0" w:space="0" w:color="auto"/>
                                                                                                                                                                                                                                                                                                                                                                                                                                                            <w:left w:val="none" w:sz="0" w:space="0" w:color="auto"/>
                                                                                                                                                                                                                                                                                                                                                                                                                                                            <w:bottom w:val="none" w:sz="0" w:space="0" w:color="auto"/>
                                                                                                                                                                                                                                                                                                                                                                                                                                                            <w:right w:val="none" w:sz="0" w:space="0" w:color="auto"/>
                                                                                                                                                                                                                                                                                                                                                                                                                                                          </w:divBdr>
                                                                                                                                                                                                                                                                                                                                                                                                                                                        </w:div>
                                                                                                                                                                                                                                                                                                                                                                                                                                                        <w:div w:id="872301773">
                                                                                                                                                                                                                                                                                                                                                                                                                                                          <w:marLeft w:val="0"/>
                                                                                                                                                                                                                                                                                                                                                                                                                                                          <w:marRight w:val="0"/>
                                                                                                                                                                                                                                                                                                                                                                                                                                                          <w:marTop w:val="0"/>
                                                                                                                                                                                                                                                                                                                                                                                                                                                          <w:marBottom w:val="0"/>
                                                                                                                                                                                                                                                                                                                                                                                                                                                          <w:divBdr>
                                                                                                                                                                                                                                                                                                                                                                                                                                                            <w:top w:val="none" w:sz="0" w:space="0" w:color="auto"/>
                                                                                                                                                                                                                                                                                                                                                                                                                                                            <w:left w:val="none" w:sz="0" w:space="0" w:color="auto"/>
                                                                                                                                                                                                                                                                                                                                                                                                                                                            <w:bottom w:val="none" w:sz="0" w:space="0" w:color="auto"/>
                                                                                                                                                                                                                                                                                                                                                                                                                                                            <w:right w:val="none" w:sz="0" w:space="0" w:color="auto"/>
                                                                                                                                                                                                                                                                                                                                                                                                                                                          </w:divBdr>
                                                                                                                                                                                                                                                                                                                                                                                                                                                        </w:div>
                                                                                                                                                                                                                                                                                                                                                                                                                                                        <w:div w:id="422339652">
                                                                                                                                                                                                                                                                                                                                                                                                                                                          <w:marLeft w:val="0"/>
                                                                                                                                                                                                                                                                                                                                                                                                                                                          <w:marRight w:val="0"/>
                                                                                                                                                                                                                                                                                                                                                                                                                                                          <w:marTop w:val="0"/>
                                                                                                                                                                                                                                                                                                                                                                                                                                                          <w:marBottom w:val="0"/>
                                                                                                                                                                                                                                                                                                                                                                                                                                                          <w:divBdr>
                                                                                                                                                                                                                                                                                                                                                                                                                                                            <w:top w:val="none" w:sz="0" w:space="0" w:color="auto"/>
                                                                                                                                                                                                                                                                                                                                                                                                                                                            <w:left w:val="none" w:sz="0" w:space="0" w:color="auto"/>
                                                                                                                                                                                                                                                                                                                                                                                                                                                            <w:bottom w:val="none" w:sz="0" w:space="0" w:color="auto"/>
                                                                                                                                                                                                                                                                                                                                                                                                                                                            <w:right w:val="none" w:sz="0" w:space="0" w:color="auto"/>
                                                                                                                                                                                                                                                                                                                                                                                                                                                          </w:divBdr>
                                                                                                                                                                                                                                                                                                                                                                                                                                                        </w:div>
                                                                                                                                                                                                                                                                                                                                                                                                                                                        <w:div w:id="723141706">
                                                                                                                                                                                                                                                                                                                                                                                                                                                          <w:marLeft w:val="0"/>
                                                                                                                                                                                                                                                                                                                                                                                                                                                          <w:marRight w:val="0"/>
                                                                                                                                                                                                                                                                                                                                                                                                                                                          <w:marTop w:val="0"/>
                                                                                                                                                                                                                                                                                                                                                                                                                                                          <w:marBottom w:val="0"/>
                                                                                                                                                                                                                                                                                                                                                                                                                                                          <w:divBdr>
                                                                                                                                                                                                                                                                                                                                                                                                                                                            <w:top w:val="none" w:sz="0" w:space="0" w:color="auto"/>
                                                                                                                                                                                                                                                                                                                                                                                                                                                            <w:left w:val="none" w:sz="0" w:space="0" w:color="auto"/>
                                                                                                                                                                                                                                                                                                                                                                                                                                                            <w:bottom w:val="none" w:sz="0" w:space="0" w:color="auto"/>
                                                                                                                                                                                                                                                                                                                                                                                                                                                            <w:right w:val="none" w:sz="0" w:space="0" w:color="auto"/>
                                                                                                                                                                                                                                                                                                                                                                                                                                                          </w:divBdr>
                                                                                                                                                                                                                                                                                                                                                                                                                                                        </w:div>
                                                                                                                                                                                                                                                                                                                                                                                                                                                        <w:div w:id="1511335751">
                                                                                                                                                                                                                                                                                                                                                                                                                                                          <w:marLeft w:val="0"/>
                                                                                                                                                                                                                                                                                                                                                                                                                                                          <w:marRight w:val="0"/>
                                                                                                                                                                                                                                                                                                                                                                                                                                                          <w:marTop w:val="0"/>
                                                                                                                                                                                                                                                                                                                                                                                                                                                          <w:marBottom w:val="0"/>
                                                                                                                                                                                                                                                                                                                                                                                                                                                          <w:divBdr>
                                                                                                                                                                                                                                                                                                                                                                                                                                                            <w:top w:val="none" w:sz="0" w:space="0" w:color="auto"/>
                                                                                                                                                                                                                                                                                                                                                                                                                                                            <w:left w:val="none" w:sz="0" w:space="0" w:color="auto"/>
                                                                                                                                                                                                                                                                                                                                                                                                                                                            <w:bottom w:val="none" w:sz="0" w:space="0" w:color="auto"/>
                                                                                                                                                                                                                                                                                                                                                                                                                                                            <w:right w:val="none" w:sz="0" w:space="0" w:color="auto"/>
                                                                                                                                                                                                                                                                                                                                                                                                                                                          </w:divBdr>
                                                                                                                                                                                                                                                                                                                                                                                                                                                        </w:div>
                                                                                                                                                                                                                                                                                                                                                                                                                                                        <w:div w:id="1400056977">
                                                                                                                                                                                                                                                                                                                                                                                                                                                          <w:marLeft w:val="0"/>
                                                                                                                                                                                                                                                                                                                                                                                                                                                          <w:marRight w:val="0"/>
                                                                                                                                                                                                                                                                                                                                                                                                                                                          <w:marTop w:val="0"/>
                                                                                                                                                                                                                                                                                                                                                                                                                                                          <w:marBottom w:val="0"/>
                                                                                                                                                                                                                                                                                                                                                                                                                                                          <w:divBdr>
                                                                                                                                                                                                                                                                                                                                                                                                                                                            <w:top w:val="none" w:sz="0" w:space="0" w:color="auto"/>
                                                                                                                                                                                                                                                                                                                                                                                                                                                            <w:left w:val="none" w:sz="0" w:space="0" w:color="auto"/>
                                                                                                                                                                                                                                                                                                                                                                                                                                                            <w:bottom w:val="none" w:sz="0" w:space="0" w:color="auto"/>
                                                                                                                                                                                                                                                                                                                                                                                                                                                            <w:right w:val="none" w:sz="0" w:space="0" w:color="auto"/>
                                                                                                                                                                                                                                                                                                                                                                                                                                                          </w:divBdr>
                                                                                                                                                                                                                                                                                                                                                                                                                                                        </w:div>
                                                                                                                                                                                                                                                                                                                                                                                                                                                        <w:div w:id="1301111057">
                                                                                                                                                                                                                                                                                                                                                                                                                                                          <w:marLeft w:val="0"/>
                                                                                                                                                                                                                                                                                                                                                                                                                                                          <w:marRight w:val="0"/>
                                                                                                                                                                                                                                                                                                                                                                                                                                                          <w:marTop w:val="0"/>
                                                                                                                                                                                                                                                                                                                                                                                                                                                          <w:marBottom w:val="0"/>
                                                                                                                                                                                                                                                                                                                                                                                                                                                          <w:divBdr>
                                                                                                                                                                                                                                                                                                                                                                                                                                                            <w:top w:val="none" w:sz="0" w:space="0" w:color="auto"/>
                                                                                                                                                                                                                                                                                                                                                                                                                                                            <w:left w:val="none" w:sz="0" w:space="0" w:color="auto"/>
                                                                                                                                                                                                                                                                                                                                                                                                                                                            <w:bottom w:val="none" w:sz="0" w:space="0" w:color="auto"/>
                                                                                                                                                                                                                                                                                                                                                                                                                                                            <w:right w:val="none" w:sz="0" w:space="0" w:color="auto"/>
                                                                                                                                                                                                                                                                                                                                                                                                                                                          </w:divBdr>
                                                                                                                                                                                                                                                                                                                                                                                                                                                        </w:div>
                                                                                                                                                                                                                                                                                                                                                                                                                                                        <w:div w:id="4795358">
                                                                                                                                                                                                                                                                                                                                                                                                                                                          <w:marLeft w:val="0"/>
                                                                                                                                                                                                                                                                                                                                                                                                                                                          <w:marRight w:val="0"/>
                                                                                                                                                                                                                                                                                                                                                                                                                                                          <w:marTop w:val="0"/>
                                                                                                                                                                                                                                                                                                                                                                                                                                                          <w:marBottom w:val="0"/>
                                                                                                                                                                                                                                                                                                                                                                                                                                                          <w:divBdr>
                                                                                                                                                                                                                                                                                                                                                                                                                                                            <w:top w:val="none" w:sz="0" w:space="0" w:color="auto"/>
                                                                                                                                                                                                                                                                                                                                                                                                                                                            <w:left w:val="none" w:sz="0" w:space="0" w:color="auto"/>
                                                                                                                                                                                                                                                                                                                                                                                                                                                            <w:bottom w:val="none" w:sz="0" w:space="0" w:color="auto"/>
                                                                                                                                                                                                                                                                                                                                                                                                                                                            <w:right w:val="none" w:sz="0" w:space="0" w:color="auto"/>
                                                                                                                                                                                                                                                                                                                                                                                                                                                          </w:divBdr>
                                                                                                                                                                                                                                                                                                                                                                                                                                                        </w:div>
                                                                                                                                                                                                                                                                                                                                                                                                                                                        <w:div w:id="33192654">
                                                                                                                                                                                                                                                                                                                                                                                                                                                          <w:marLeft w:val="0"/>
                                                                                                                                                                                                                                                                                                                                                                                                                                                          <w:marRight w:val="0"/>
                                                                                                                                                                                                                                                                                                                                                                                                                                                          <w:marTop w:val="0"/>
                                                                                                                                                                                                                                                                                                                                                                                                                                                          <w:marBottom w:val="0"/>
                                                                                                                                                                                                                                                                                                                                                                                                                                                          <w:divBdr>
                                                                                                                                                                                                                                                                                                                                                                                                                                                            <w:top w:val="none" w:sz="0" w:space="0" w:color="auto"/>
                                                                                                                                                                                                                                                                                                                                                                                                                                                            <w:left w:val="none" w:sz="0" w:space="0" w:color="auto"/>
                                                                                                                                                                                                                                                                                                                                                                                                                                                            <w:bottom w:val="none" w:sz="0" w:space="0" w:color="auto"/>
                                                                                                                                                                                                                                                                                                                                                                                                                                                            <w:right w:val="none" w:sz="0" w:space="0" w:color="auto"/>
                                                                                                                                                                                                                                                                                                                                                                                                                                                          </w:divBdr>
                                                                                                                                                                                                                                                                                                                                                                                                                                                        </w:div>
                                                                                                                                                                                                                                                                                                                                                                                                                                                        <w:div w:id="1609116681">
                                                                                                                                                                                                                                                                                                                                                                                                                                                          <w:marLeft w:val="0"/>
                                                                                                                                                                                                                                                                                                                                                                                                                                                          <w:marRight w:val="0"/>
                                                                                                                                                                                                                                                                                                                                                                                                                                                          <w:marTop w:val="0"/>
                                                                                                                                                                                                                                                                                                                                                                                                                                                          <w:marBottom w:val="0"/>
                                                                                                                                                                                                                                                                                                                                                                                                                                                          <w:divBdr>
                                                                                                                                                                                                                                                                                                                                                                                                                                                            <w:top w:val="none" w:sz="0" w:space="0" w:color="auto"/>
                                                                                                                                                                                                                                                                                                                                                                                                                                                            <w:left w:val="none" w:sz="0" w:space="0" w:color="auto"/>
                                                                                                                                                                                                                                                                                                                                                                                                                                                            <w:bottom w:val="none" w:sz="0" w:space="0" w:color="auto"/>
                                                                                                                                                                                                                                                                                                                                                                                                                                                            <w:right w:val="none" w:sz="0" w:space="0" w:color="auto"/>
                                                                                                                                                                                                                                                                                                                                                                                                                                                          </w:divBdr>
                                                                                                                                                                                                                                                                                                                                                                                                                                                        </w:div>
                                                                                                                                                                                                                                                                                                                                                                                                                                                        <w:div w:id="18269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0348">
                                                                                                                                                                                                                                                                                                                                                                                                                                                  <w:marLeft w:val="0"/>
                                                                                                                                                                                                                                                                                                                                                                                                                                                  <w:marRight w:val="0"/>
                                                                                                                                                                                                                                                                                                                                                                                                                                                  <w:marTop w:val="0"/>
                                                                                                                                                                                                                                                                                                                                                                                                                                                  <w:marBottom w:val="0"/>
                                                                                                                                                                                                                                                                                                                                                                                                                                                  <w:divBdr>
                                                                                                                                                                                                                                                                                                                                                                                                                                                    <w:top w:val="none" w:sz="0" w:space="0" w:color="auto"/>
                                                                                                                                                                                                                                                                                                                                                                                                                                                    <w:left w:val="none" w:sz="0" w:space="0" w:color="auto"/>
                                                                                                                                                                                                                                                                                                                                                                                                                                                    <w:bottom w:val="none" w:sz="0" w:space="0" w:color="auto"/>
                                                                                                                                                                                                                                                                                                                                                                                                                                                    <w:right w:val="none" w:sz="0" w:space="0" w:color="auto"/>
                                                                                                                                                                                                                                                                                                                                                                                                                                                  </w:divBdr>
                                                                                                                                                                                                                                                                                                                                                                                                                                                </w:div>
                                                                                                                                                                                                                                                                                                                                                                                                                                                <w:div w:id="209613349">
                                                                                                                                                                                                                                                                                                                                                                                                                                                  <w:marLeft w:val="0"/>
                                                                                                                                                                                                                                                                                                                                                                                                                                                  <w:marRight w:val="0"/>
                                                                                                                                                                                                                                                                                                                                                                                                                                                  <w:marTop w:val="0"/>
                                                                                                                                                                                                                                                                                                                                                                                                                                                  <w:marBottom w:val="0"/>
                                                                                                                                                                                                                                                                                                                                                                                                                                                  <w:divBdr>
                                                                                                                                                                                                                                                                                                                                                                                                                                                    <w:top w:val="none" w:sz="0" w:space="0" w:color="auto"/>
                                                                                                                                                                                                                                                                                                                                                                                                                                                    <w:left w:val="none" w:sz="0" w:space="0" w:color="auto"/>
                                                                                                                                                                                                                                                                                                                                                                                                                                                    <w:bottom w:val="none" w:sz="0" w:space="0" w:color="auto"/>
                                                                                                                                                                                                                                                                                                                                                                                                                                                    <w:right w:val="none" w:sz="0" w:space="0" w:color="auto"/>
                                                                                                                                                                                                                                                                                                                                                                                                                                                  </w:divBdr>
                                                                                                                                                                                                                                                                                                                                                                                                                                                </w:div>
                                                                                                                                                                                                                                                                                                                                                                                                                                                <w:div w:id="846749599">
                                                                                                                                                                                                                                                                                                                                                                                                                                                  <w:marLeft w:val="0"/>
                                                                                                                                                                                                                                                                                                                                                                                                                                                  <w:marRight w:val="0"/>
                                                                                                                                                                                                                                                                                                                                                                                                                                                  <w:marTop w:val="0"/>
                                                                                                                                                                                                                                                                                                                                                                                                                                                  <w:marBottom w:val="0"/>
                                                                                                                                                                                                                                                                                                                                                                                                                                                  <w:divBdr>
                                                                                                                                                                                                                                                                                                                                                                                                                                                    <w:top w:val="none" w:sz="0" w:space="0" w:color="auto"/>
                                                                                                                                                                                                                                                                                                                                                                                                                                                    <w:left w:val="none" w:sz="0" w:space="0" w:color="auto"/>
                                                                                                                                                                                                                                                                                                                                                                                                                                                    <w:bottom w:val="none" w:sz="0" w:space="0" w:color="auto"/>
                                                                                                                                                                                                                                                                                                                                                                                                                                                    <w:right w:val="none" w:sz="0" w:space="0" w:color="auto"/>
                                                                                                                                                                                                                                                                                                                                                                                                                                                  </w:divBdr>
                                                                                                                                                                                                                                                                                                                                                                                                                                                </w:div>
                                                                                                                                                                                                                                                                                                                                                                                                                                                <w:div w:id="2078162771">
                                                                                                                                                                                                                                                                                                                                                                                                                                                  <w:marLeft w:val="0"/>
                                                                                                                                                                                                                                                                                                                                                                                                                                                  <w:marRight w:val="0"/>
                                                                                                                                                                                                                                                                                                                                                                                                                                                  <w:marTop w:val="0"/>
                                                                                                                                                                                                                                                                                                                                                                                                                                                  <w:marBottom w:val="0"/>
                                                                                                                                                                                                                                                                                                                                                                                                                                                  <w:divBdr>
                                                                                                                                                                                                                                                                                                                                                                                                                                                    <w:top w:val="none" w:sz="0" w:space="0" w:color="auto"/>
                                                                                                                                                                                                                                                                                                                                                                                                                                                    <w:left w:val="none" w:sz="0" w:space="0" w:color="auto"/>
                                                                                                                                                                                                                                                                                                                                                                                                                                                    <w:bottom w:val="none" w:sz="0" w:space="0" w:color="auto"/>
                                                                                                                                                                                                                                                                                                                                                                                                                                                    <w:right w:val="none" w:sz="0" w:space="0" w:color="auto"/>
                                                                                                                                                                                                                                                                                                                                                                                                                                                  </w:divBdr>
                                                                                                                                                                                                                                                                                                                                                                                                                                                </w:div>
                                                                                                                                                                                                                                                                                                                                                                                                                                                <w:div w:id="1583874647">
                                                                                                                                                                                                                                                                                                                                                                                                                                                  <w:marLeft w:val="0"/>
                                                                                                                                                                                                                                                                                                                                                                                                                                                  <w:marRight w:val="0"/>
                                                                                                                                                                                                                                                                                                                                                                                                                                                  <w:marTop w:val="0"/>
                                                                                                                                                                                                                                                                                                                                                                                                                                                  <w:marBottom w:val="0"/>
                                                                                                                                                                                                                                                                                                                                                                                                                                                  <w:divBdr>
                                                                                                                                                                                                                                                                                                                                                                                                                                                    <w:top w:val="none" w:sz="0" w:space="0" w:color="auto"/>
                                                                                                                                                                                                                                                                                                                                                                                                                                                    <w:left w:val="none" w:sz="0" w:space="0" w:color="auto"/>
                                                                                                                                                                                                                                                                                                                                                                                                                                                    <w:bottom w:val="none" w:sz="0" w:space="0" w:color="auto"/>
                                                                                                                                                                                                                                                                                                                                                                                                                                                    <w:right w:val="none" w:sz="0" w:space="0" w:color="auto"/>
                                                                                                                                                                                                                                                                                                                                                                                                                                                  </w:divBdr>
                                                                                                                                                                                                                                                                                                                                                                                                                                                </w:div>
                                                                                                                                                                                                                                                                                                                                                                                                                                                <w:div w:id="996304706">
                                                                                                                                                                                                                                                                                                                                                                                                                                                  <w:marLeft w:val="0"/>
                                                                                                                                                                                                                                                                                                                                                                                                                                                  <w:marRight w:val="0"/>
                                                                                                                                                                                                                                                                                                                                                                                                                                                  <w:marTop w:val="0"/>
                                                                                                                                                                                                                                                                                                                                                                                                                                                  <w:marBottom w:val="0"/>
                                                                                                                                                                                                                                                                                                                                                                                                                                                  <w:divBdr>
                                                                                                                                                                                                                                                                                                                                                                                                                                                    <w:top w:val="none" w:sz="0" w:space="0" w:color="auto"/>
                                                                                                                                                                                                                                                                                                                                                                                                                                                    <w:left w:val="none" w:sz="0" w:space="0" w:color="auto"/>
                                                                                                                                                                                                                                                                                                                                                                                                                                                    <w:bottom w:val="none" w:sz="0" w:space="0" w:color="auto"/>
                                                                                                                                                                                                                                                                                                                                                                                                                                                    <w:right w:val="none" w:sz="0" w:space="0" w:color="auto"/>
                                                                                                                                                                                                                                                                                                                                                                                                                                                  </w:divBdr>
                                                                                                                                                                                                                                                                                                                                                                                                                                                </w:div>
                                                                                                                                                                                                                                                                                                                                                                                                                                                <w:div w:id="2131898197">
                                                                                                                                                                                                                                                                                                                                                                                                                                                  <w:marLeft w:val="0"/>
                                                                                                                                                                                                                                                                                                                                                                                                                                                  <w:marRight w:val="0"/>
                                                                                                                                                                                                                                                                                                                                                                                                                                                  <w:marTop w:val="0"/>
                                                                                                                                                                                                                                                                                                                                                                                                                                                  <w:marBottom w:val="0"/>
                                                                                                                                                                                                                                                                                                                                                                                                                                                  <w:divBdr>
                                                                                                                                                                                                                                                                                                                                                                                                                                                    <w:top w:val="none" w:sz="0" w:space="0" w:color="auto"/>
                                                                                                                                                                                                                                                                                                                                                                                                                                                    <w:left w:val="none" w:sz="0" w:space="0" w:color="auto"/>
                                                                                                                                                                                                                                                                                                                                                                                                                                                    <w:bottom w:val="none" w:sz="0" w:space="0" w:color="auto"/>
                                                                                                                                                                                                                                                                                                                                                                                                                                                    <w:right w:val="none" w:sz="0" w:space="0" w:color="auto"/>
                                                                                                                                                                                                                                                                                                                                                                                                                                                  </w:divBdr>
                                                                                                                                                                                                                                                                                                                                                                                                                                                </w:div>
                                                                                                                                                                                                                                                                                                                                                                                                                                                <w:div w:id="1458183413">
                                                                                                                                                                                                                                                                                                                                                                                                                                                  <w:marLeft w:val="0"/>
                                                                                                                                                                                                                                                                                                                                                                                                                                                  <w:marRight w:val="0"/>
                                                                                                                                                                                                                                                                                                                                                                                                                                                  <w:marTop w:val="0"/>
                                                                                                                                                                                                                                                                                                                                                                                                                                                  <w:marBottom w:val="0"/>
                                                                                                                                                                                                                                                                                                                                                                                                                                                  <w:divBdr>
                                                                                                                                                                                                                                                                                                                                                                                                                                                    <w:top w:val="none" w:sz="0" w:space="0" w:color="auto"/>
                                                                                                                                                                                                                                                                                                                                                                                                                                                    <w:left w:val="none" w:sz="0" w:space="0" w:color="auto"/>
                                                                                                                                                                                                                                                                                                                                                                                                                                                    <w:bottom w:val="none" w:sz="0" w:space="0" w:color="auto"/>
                                                                                                                                                                                                                                                                                                                                                                                                                                                    <w:right w:val="none" w:sz="0" w:space="0" w:color="auto"/>
                                                                                                                                                                                                                                                                                                                                                                                                                                                  </w:divBdr>
                                                                                                                                                                                                                                                                                                                                                                                                                                                </w:div>
                                                                                                                                                                                                                                                                                                                                                                                                                                                <w:div w:id="1839926770">
                                                                                                                                                                                                                                                                                                                                                                                                                                                  <w:marLeft w:val="0"/>
                                                                                                                                                                                                                                                                                                                                                                                                                                                  <w:marRight w:val="0"/>
                                                                                                                                                                                                                                                                                                                                                                                                                                                  <w:marTop w:val="0"/>
                                                                                                                                                                                                                                                                                                                                                                                                                                                  <w:marBottom w:val="0"/>
                                                                                                                                                                                                                                                                                                                                                                                                                                                  <w:divBdr>
                                                                                                                                                                                                                                                                                                                                                                                                                                                    <w:top w:val="none" w:sz="0" w:space="0" w:color="auto"/>
                                                                                                                                                                                                                                                                                                                                                                                                                                                    <w:left w:val="none" w:sz="0" w:space="0" w:color="auto"/>
                                                                                                                                                                                                                                                                                                                                                                                                                                                    <w:bottom w:val="none" w:sz="0" w:space="0" w:color="auto"/>
                                                                                                                                                                                                                                                                                                                                                                                                                                                    <w:right w:val="none" w:sz="0" w:space="0" w:color="auto"/>
                                                                                                                                                                                                                                                                                                                                                                                                                                                  </w:divBdr>
                                                                                                                                                                                                                                                                                                                                                                                                                                                </w:div>
                                                                                                                                                                                                                                                                                                                                                                                                                                                <w:div w:id="121462315">
                                                                                                                                                                                                                                                                                                                                                                                                                                                  <w:marLeft w:val="0"/>
                                                                                                                                                                                                                                                                                                                                                                                                                                                  <w:marRight w:val="0"/>
                                                                                                                                                                                                                                                                                                                                                                                                                                                  <w:marTop w:val="0"/>
                                                                                                                                                                                                                                                                                                                                                                                                                                                  <w:marBottom w:val="0"/>
                                                                                                                                                                                                                                                                                                                                                                                                                                                  <w:divBdr>
                                                                                                                                                                                                                                                                                                                                                                                                                                                    <w:top w:val="none" w:sz="0" w:space="0" w:color="auto"/>
                                                                                                                                                                                                                                                                                                                                                                                                                                                    <w:left w:val="none" w:sz="0" w:space="0" w:color="auto"/>
                                                                                                                                                                                                                                                                                                                                                                                                                                                    <w:bottom w:val="none" w:sz="0" w:space="0" w:color="auto"/>
                                                                                                                                                                                                                                                                                                                                                                                                                                                    <w:right w:val="none" w:sz="0" w:space="0" w:color="auto"/>
                                                                                                                                                                                                                                                                                                                                                                                                                                                  </w:divBdr>
                                                                                                                                                                                                                                                                                                                                                                                                                                                </w:div>
                                                                                                                                                                                                                                                                                                                                                                                                                                                <w:div w:id="803082143">
                                                                                                                                                                                                                                                                                                                                                                                                                                                  <w:marLeft w:val="0"/>
                                                                                                                                                                                                                                                                                                                                                                                                                                                  <w:marRight w:val="0"/>
                                                                                                                                                                                                                                                                                                                                                                                                                                                  <w:marTop w:val="0"/>
                                                                                                                                                                                                                                                                                                                                                                                                                                                  <w:marBottom w:val="0"/>
                                                                                                                                                                                                                                                                                                                                                                                                                                                  <w:divBdr>
                                                                                                                                                                                                                                                                                                                                                                                                                                                    <w:top w:val="none" w:sz="0" w:space="0" w:color="auto"/>
                                                                                                                                                                                                                                                                                                                                                                                                                                                    <w:left w:val="none" w:sz="0" w:space="0" w:color="auto"/>
                                                                                                                                                                                                                                                                                                                                                                                                                                                    <w:bottom w:val="none" w:sz="0" w:space="0" w:color="auto"/>
                                                                                                                                                                                                                                                                                                                                                                                                                                                    <w:right w:val="none" w:sz="0" w:space="0" w:color="auto"/>
                                                                                                                                                                                                                                                                                                                                                                                                                                                  </w:divBdr>
                                                                                                                                                                                                                                                                                                                                                                                                                                                </w:div>
                                                                                                                                                                                                                                                                                                                                                                                                                                                <w:div w:id="1529180093">
                                                                                                                                                                                                                                                                                                                                                                                                                                                  <w:marLeft w:val="0"/>
                                                                                                                                                                                                                                                                                                                                                                                                                                                  <w:marRight w:val="0"/>
                                                                                                                                                                                                                                                                                                                                                                                                                                                  <w:marTop w:val="0"/>
                                                                                                                                                                                                                                                                                                                                                                                                                                                  <w:marBottom w:val="0"/>
                                                                                                                                                                                                                                                                                                                                                                                                                                                  <w:divBdr>
                                                                                                                                                                                                                                                                                                                                                                                                                                                    <w:top w:val="none" w:sz="0" w:space="0" w:color="auto"/>
                                                                                                                                                                                                                                                                                                                                                                                                                                                    <w:left w:val="none" w:sz="0" w:space="0" w:color="auto"/>
                                                                                                                                                                                                                                                                                                                                                                                                                                                    <w:bottom w:val="none" w:sz="0" w:space="0" w:color="auto"/>
                                                                                                                                                                                                                                                                                                                                                                                                                                                    <w:right w:val="none" w:sz="0" w:space="0" w:color="auto"/>
                                                                                                                                                                                                                                                                                                                                                                                                                                                  </w:divBdr>
                                                                                                                                                                                                                                                                                                                                                                                                                                                </w:div>
                                                                                                                                                                                                                                                                                                                                                                                                                                                <w:div w:id="1256985312">
                                                                                                                                                                                                                                                                                                                                                                                                                                                  <w:marLeft w:val="0"/>
                                                                                                                                                                                                                                                                                                                                                                                                                                                  <w:marRight w:val="0"/>
                                                                                                                                                                                                                                                                                                                                                                                                                                                  <w:marTop w:val="0"/>
                                                                                                                                                                                                                                                                                                                                                                                                                                                  <w:marBottom w:val="0"/>
                                                                                                                                                                                                                                                                                                                                                                                                                                                  <w:divBdr>
                                                                                                                                                                                                                                                                                                                                                                                                                                                    <w:top w:val="none" w:sz="0" w:space="0" w:color="auto"/>
                                                                                                                                                                                                                                                                                                                                                                                                                                                    <w:left w:val="none" w:sz="0" w:space="0" w:color="auto"/>
                                                                                                                                                                                                                                                                                                                                                                                                                                                    <w:bottom w:val="none" w:sz="0" w:space="0" w:color="auto"/>
                                                                                                                                                                                                                                                                                                                                                                                                                                                    <w:right w:val="none" w:sz="0" w:space="0" w:color="auto"/>
                                                                                                                                                                                                                                                                                                                                                                                                                                                  </w:divBdr>
                                                                                                                                                                                                                                                                                                                                                                                                                                                </w:div>
                                                                                                                                                                                                                                                                                                                                                                                                                                                <w:div w:id="969631667">
                                                                                                                                                                                                                                                                                                                                                                                                                                                  <w:marLeft w:val="0"/>
                                                                                                                                                                                                                                                                                                                                                                                                                                                  <w:marRight w:val="0"/>
                                                                                                                                                                                                                                                                                                                                                                                                                                                  <w:marTop w:val="0"/>
                                                                                                                                                                                                                                                                                                                                                                                                                                                  <w:marBottom w:val="0"/>
                                                                                                                                                                                                                                                                                                                                                                                                                                                  <w:divBdr>
                                                                                                                                                                                                                                                                                                                                                                                                                                                    <w:top w:val="none" w:sz="0" w:space="0" w:color="auto"/>
                                                                                                                                                                                                                                                                                                                                                                                                                                                    <w:left w:val="none" w:sz="0" w:space="0" w:color="auto"/>
                                                                                                                                                                                                                                                                                                                                                                                                                                                    <w:bottom w:val="none" w:sz="0" w:space="0" w:color="auto"/>
                                                                                                                                                                                                                                                                                                                                                                                                                                                    <w:right w:val="none" w:sz="0" w:space="0" w:color="auto"/>
                                                                                                                                                                                                                                                                                                                                                                                                                                                  </w:divBdr>
                                                                                                                                                                                                                                                                                                                                                                                                                                                </w:div>
                                                                                                                                                                                                                                                                                                                                                                                                                                                <w:div w:id="1947954878">
                                                                                                                                                                                                                                                                                                                                                                                                                                                  <w:marLeft w:val="0"/>
                                                                                                                                                                                                                                                                                                                                                                                                                                                  <w:marRight w:val="0"/>
                                                                                                                                                                                                                                                                                                                                                                                                                                                  <w:marTop w:val="0"/>
                                                                                                                                                                                                                                                                                                                                                                                                                                                  <w:marBottom w:val="0"/>
                                                                                                                                                                                                                                                                                                                                                                                                                                                  <w:divBdr>
                                                                                                                                                                                                                                                                                                                                                                                                                                                    <w:top w:val="none" w:sz="0" w:space="0" w:color="auto"/>
                                                                                                                                                                                                                                                                                                                                                                                                                                                    <w:left w:val="none" w:sz="0" w:space="0" w:color="auto"/>
                                                                                                                                                                                                                                                                                                                                                                                                                                                    <w:bottom w:val="none" w:sz="0" w:space="0" w:color="auto"/>
                                                                                                                                                                                                                                                                                                                                                                                                                                                    <w:right w:val="none" w:sz="0" w:space="0" w:color="auto"/>
                                                                                                                                                                                                                                                                                                                                                                                                                                                  </w:divBdr>
                                                                                                                                                                                                                                                                                                                                                                                                                                                </w:div>
                                                                                                                                                                                                                                                                                                                                                                                                                                                <w:div w:id="466240875">
                                                                                                                                                                                                                                                                                                                                                                                                                                                  <w:marLeft w:val="0"/>
                                                                                                                                                                                                                                                                                                                                                                                                                                                  <w:marRight w:val="0"/>
                                                                                                                                                                                                                                                                                                                                                                                                                                                  <w:marTop w:val="0"/>
                                                                                                                                                                                                                                                                                                                                                                                                                                                  <w:marBottom w:val="0"/>
                                                                                                                                                                                                                                                                                                                                                                                                                                                  <w:divBdr>
                                                                                                                                                                                                                                                                                                                                                                                                                                                    <w:top w:val="none" w:sz="0" w:space="0" w:color="auto"/>
                                                                                                                                                                                                                                                                                                                                                                                                                                                    <w:left w:val="none" w:sz="0" w:space="0" w:color="auto"/>
                                                                                                                                                                                                                                                                                                                                                                                                                                                    <w:bottom w:val="none" w:sz="0" w:space="0" w:color="auto"/>
                                                                                                                                                                                                                                                                                                                                                                                                                                                    <w:right w:val="none" w:sz="0" w:space="0" w:color="auto"/>
                                                                                                                                                                                                                                                                                                                                                                                                                                                  </w:divBdr>
                                                                                                                                                                                                                                                                                                                                                                                                                                                </w:div>
                                                                                                                                                                                                                                                                                                                                                                                                                                                <w:div w:id="1200162240">
                                                                                                                                                                                                                                                                                                                                                                                                                                                  <w:marLeft w:val="0"/>
                                                                                                                                                                                                                                                                                                                                                                                                                                                  <w:marRight w:val="0"/>
                                                                                                                                                                                                                                                                                                                                                                                                                                                  <w:marTop w:val="0"/>
                                                                                                                                                                                                                                                                                                                                                                                                                                                  <w:marBottom w:val="0"/>
                                                                                                                                                                                                                                                                                                                                                                                                                                                  <w:divBdr>
                                                                                                                                                                                                                                                                                                                                                                                                                                                    <w:top w:val="none" w:sz="0" w:space="0" w:color="auto"/>
                                                                                                                                                                                                                                                                                                                                                                                                                                                    <w:left w:val="none" w:sz="0" w:space="0" w:color="auto"/>
                                                                                                                                                                                                                                                                                                                                                                                                                                                    <w:bottom w:val="none" w:sz="0" w:space="0" w:color="auto"/>
                                                                                                                                                                                                                                                                                                                                                                                                                                                    <w:right w:val="none" w:sz="0" w:space="0" w:color="auto"/>
                                                                                                                                                                                                                                                                                                                                                                                                                                                  </w:divBdr>
                                                                                                                                                                                                                                                                                                                                                                                                                                                </w:div>
                                                                                                                                                                                                                                                                                                                                                                                                                                                <w:div w:id="541788591">
                                                                                                                                                                                                                                                                                                                                                                                                                                                  <w:marLeft w:val="0"/>
                                                                                                                                                                                                                                                                                                                                                                                                                                                  <w:marRight w:val="0"/>
                                                                                                                                                                                                                                                                                                                                                                                                                                                  <w:marTop w:val="0"/>
                                                                                                                                                                                                                                                                                                                                                                                                                                                  <w:marBottom w:val="0"/>
                                                                                                                                                                                                                                                                                                                                                                                                                                                  <w:divBdr>
                                                                                                                                                                                                                                                                                                                                                                                                                                                    <w:top w:val="none" w:sz="0" w:space="0" w:color="auto"/>
                                                                                                                                                                                                                                                                                                                                                                                                                                                    <w:left w:val="none" w:sz="0" w:space="0" w:color="auto"/>
                                                                                                                                                                                                                                                                                                                                                                                                                                                    <w:bottom w:val="none" w:sz="0" w:space="0" w:color="auto"/>
                                                                                                                                                                                                                                                                                                                                                                                                                                                    <w:right w:val="none" w:sz="0" w:space="0" w:color="auto"/>
                                                                                                                                                                                                                                                                                                                                                                                                                                                  </w:divBdr>
                                                                                                                                                                                                                                                                                                                                                                                                                                                </w:div>
                                                                                                                                                                                                                                                                                                                                                                                                                                                <w:div w:id="344093866">
                                                                                                                                                                                                                                                                                                                                                                                                                                                  <w:marLeft w:val="0"/>
                                                                                                                                                                                                                                                                                                                                                                                                                                                  <w:marRight w:val="0"/>
                                                                                                                                                                                                                                                                                                                                                                                                                                                  <w:marTop w:val="0"/>
                                                                                                                                                                                                                                                                                                                                                                                                                                                  <w:marBottom w:val="0"/>
                                                                                                                                                                                                                                                                                                                                                                                                                                                  <w:divBdr>
                                                                                                                                                                                                                                                                                                                                                                                                                                                    <w:top w:val="none" w:sz="0" w:space="0" w:color="auto"/>
                                                                                                                                                                                                                                                                                                                                                                                                                                                    <w:left w:val="none" w:sz="0" w:space="0" w:color="auto"/>
                                                                                                                                                                                                                                                                                                                                                                                                                                                    <w:bottom w:val="none" w:sz="0" w:space="0" w:color="auto"/>
                                                                                                                                                                                                                                                                                                                                                                                                                                                    <w:right w:val="none" w:sz="0" w:space="0" w:color="auto"/>
                                                                                                                                                                                                                                                                                                                                                                                                                                                  </w:divBdr>
                                                                                                                                                                                                                                                                                                                                                                                                                                                </w:div>
                                                                                                                                                                                                                                                                                                                                                                                                                                                <w:div w:id="1181237621">
                                                                                                                                                                                                                                                                                                                                                                                                                                                  <w:marLeft w:val="0"/>
                                                                                                                                                                                                                                                                                                                                                                                                                                                  <w:marRight w:val="0"/>
                                                                                                                                                                                                                                                                                                                                                                                                                                                  <w:marTop w:val="0"/>
                                                                                                                                                                                                                                                                                                                                                                                                                                                  <w:marBottom w:val="0"/>
                                                                                                                                                                                                                                                                                                                                                                                                                                                  <w:divBdr>
                                                                                                                                                                                                                                                                                                                                                                                                                                                    <w:top w:val="none" w:sz="0" w:space="0" w:color="auto"/>
                                                                                                                                                                                                                                                                                                                                                                                                                                                    <w:left w:val="none" w:sz="0" w:space="0" w:color="auto"/>
                                                                                                                                                                                                                                                                                                                                                                                                                                                    <w:bottom w:val="none" w:sz="0" w:space="0" w:color="auto"/>
                                                                                                                                                                                                                                                                                                                                                                                                                                                    <w:right w:val="none" w:sz="0" w:space="0" w:color="auto"/>
                                                                                                                                                                                                                                                                                                                                                                                                                                                  </w:divBdr>
                                                                                                                                                                                                                                                                                                                                                                                                                                                </w:div>
                                                                                                                                                                                                                                                                                                                                                                                                                                                <w:div w:id="1398938028">
                                                                                                                                                                                                                                                                                                                                                                                                                                                  <w:marLeft w:val="0"/>
                                                                                                                                                                                                                                                                                                                                                                                                                                                  <w:marRight w:val="0"/>
                                                                                                                                                                                                                                                                                                                                                                                                                                                  <w:marTop w:val="0"/>
                                                                                                                                                                                                                                                                                                                                                                                                                                                  <w:marBottom w:val="0"/>
                                                                                                                                                                                                                                                                                                                                                                                                                                                  <w:divBdr>
                                                                                                                                                                                                                                                                                                                                                                                                                                                    <w:top w:val="none" w:sz="0" w:space="0" w:color="auto"/>
                                                                                                                                                                                                                                                                                                                                                                                                                                                    <w:left w:val="none" w:sz="0" w:space="0" w:color="auto"/>
                                                                                                                                                                                                                                                                                                                                                                                                                                                    <w:bottom w:val="none" w:sz="0" w:space="0" w:color="auto"/>
                                                                                                                                                                                                                                                                                                                                                                                                                                                    <w:right w:val="none" w:sz="0" w:space="0" w:color="auto"/>
                                                                                                                                                                                                                                                                                                                                                                                                                                                  </w:divBdr>
                                                                                                                                                                                                                                                                                                                                                                                                                                                </w:div>
                                                                                                                                                                                                                                                                                                                                                                                                                                                <w:div w:id="1756902826">
                                                                                                                                                                                                                                                                                                                                                                                                                                                  <w:marLeft w:val="0"/>
                                                                                                                                                                                                                                                                                                                                                                                                                                                  <w:marRight w:val="0"/>
                                                                                                                                                                                                                                                                                                                                                                                                                                                  <w:marTop w:val="0"/>
                                                                                                                                                                                                                                                                                                                                                                                                                                                  <w:marBottom w:val="0"/>
                                                                                                                                                                                                                                                                                                                                                                                                                                                  <w:divBdr>
                                                                                                                                                                                                                                                                                                                                                                                                                                                    <w:top w:val="none" w:sz="0" w:space="0" w:color="auto"/>
                                                                                                                                                                                                                                                                                                                                                                                                                                                    <w:left w:val="none" w:sz="0" w:space="0" w:color="auto"/>
                                                                                                                                                                                                                                                                                                                                                                                                                                                    <w:bottom w:val="none" w:sz="0" w:space="0" w:color="auto"/>
                                                                                                                                                                                                                                                                                                                                                                                                                                                    <w:right w:val="none" w:sz="0" w:space="0" w:color="auto"/>
                                                                                                                                                                                                                                                                                                                                                                                                                                                  </w:divBdr>
                                                                                                                                                                                                                                                                                                                                                                                                                                                </w:div>
                                                                                                                                                                                                                                                                                                                                                                                                                                                <w:div w:id="1094858111">
                                                                                                                                                                                                                                                                                                                                                                                                                                                  <w:marLeft w:val="0"/>
                                                                                                                                                                                                                                                                                                                                                                                                                                                  <w:marRight w:val="0"/>
                                                                                                                                                                                                                                                                                                                                                                                                                                                  <w:marTop w:val="0"/>
                                                                                                                                                                                                                                                                                                                                                                                                                                                  <w:marBottom w:val="0"/>
                                                                                                                                                                                                                                                                                                                                                                                                                                                  <w:divBdr>
                                                                                                                                                                                                                                                                                                                                                                                                                                                    <w:top w:val="none" w:sz="0" w:space="0" w:color="auto"/>
                                                                                                                                                                                                                                                                                                                                                                                                                                                    <w:left w:val="none" w:sz="0" w:space="0" w:color="auto"/>
                                                                                                                                                                                                                                                                                                                                                                                                                                                    <w:bottom w:val="none" w:sz="0" w:space="0" w:color="auto"/>
                                                                                                                                                                                                                                                                                                                                                                                                                                                    <w:right w:val="none" w:sz="0" w:space="0" w:color="auto"/>
                                                                                                                                                                                                                                                                                                                                                                                                                                                  </w:divBdr>
                                                                                                                                                                                                                                                                                                                                                                                                                                                </w:div>
                                                                                                                                                                                                                                                                                                                                                                                                                                                <w:div w:id="1393390553">
                                                                                                                                                                                                                                                                                                                                                                                                                                                  <w:marLeft w:val="0"/>
                                                                                                                                                                                                                                                                                                                                                                                                                                                  <w:marRight w:val="0"/>
                                                                                                                                                                                                                                                                                                                                                                                                                                                  <w:marTop w:val="0"/>
                                                                                                                                                                                                                                                                                                                                                                                                                                                  <w:marBottom w:val="0"/>
                                                                                                                                                                                                                                                                                                                                                                                                                                                  <w:divBdr>
                                                                                                                                                                                                                                                                                                                                                                                                                                                    <w:top w:val="none" w:sz="0" w:space="0" w:color="auto"/>
                                                                                                                                                                                                                                                                                                                                                                                                                                                    <w:left w:val="none" w:sz="0" w:space="0" w:color="auto"/>
                                                                                                                                                                                                                                                                                                                                                                                                                                                    <w:bottom w:val="none" w:sz="0" w:space="0" w:color="auto"/>
                                                                                                                                                                                                                                                                                                                                                                                                                                                    <w:right w:val="none" w:sz="0" w:space="0" w:color="auto"/>
                                                                                                                                                                                                                                                                                                                                                                                                                                                  </w:divBdr>
                                                                                                                                                                                                                                                                                                                                                                                                                                                </w:div>
                                                                                                                                                                                                                                                                                                                                                                                                                                                <w:div w:id="1784957843">
                                                                                                                                                                                                                                                                                                                                                                                                                                                  <w:marLeft w:val="0"/>
                                                                                                                                                                                                                                                                                                                                                                                                                                                  <w:marRight w:val="0"/>
                                                                                                                                                                                                                                                                                                                                                                                                                                                  <w:marTop w:val="0"/>
                                                                                                                                                                                                                                                                                                                                                                                                                                                  <w:marBottom w:val="0"/>
                                                                                                                                                                                                                                                                                                                                                                                                                                                  <w:divBdr>
                                                                                                                                                                                                                                                                                                                                                                                                                                                    <w:top w:val="none" w:sz="0" w:space="0" w:color="auto"/>
                                                                                                                                                                                                                                                                                                                                                                                                                                                    <w:left w:val="none" w:sz="0" w:space="0" w:color="auto"/>
                                                                                                                                                                                                                                                                                                                                                                                                                                                    <w:bottom w:val="none" w:sz="0" w:space="0" w:color="auto"/>
                                                                                                                                                                                                                                                                                                                                                                                                                                                    <w:right w:val="none" w:sz="0" w:space="0" w:color="auto"/>
                                                                                                                                                                                                                                                                                                                                                                                                                                                  </w:divBdr>
                                                                                                                                                                                                                                                                                                                                                                                                                                                </w:div>
                                                                                                                                                                                                                                                                                                                                                                                                                                                <w:div w:id="1980069906">
                                                                                                                                                                                                                                                                                                                                                                                                                                                  <w:marLeft w:val="0"/>
                                                                                                                                                                                                                                                                                                                                                                                                                                                  <w:marRight w:val="0"/>
                                                                                                                                                                                                                                                                                                                                                                                                                                                  <w:marTop w:val="0"/>
                                                                                                                                                                                                                                                                                                                                                                                                                                                  <w:marBottom w:val="0"/>
                                                                                                                                                                                                                                                                                                                                                                                                                                                  <w:divBdr>
                                                                                                                                                                                                                                                                                                                                                                                                                                                    <w:top w:val="none" w:sz="0" w:space="0" w:color="auto"/>
                                                                                                                                                                                                                                                                                                                                                                                                                                                    <w:left w:val="none" w:sz="0" w:space="0" w:color="auto"/>
                                                                                                                                                                                                                                                                                                                                                                                                                                                    <w:bottom w:val="none" w:sz="0" w:space="0" w:color="auto"/>
                                                                                                                                                                                                                                                                                                                                                                                                                                                    <w:right w:val="none" w:sz="0" w:space="0" w:color="auto"/>
                                                                                                                                                                                                                                                                                                                                                                                                                                                  </w:divBdr>
                                                                                                                                                                                                                                                                                                                                                                                                                                                </w:div>
                                                                                                                                                                                                                                                                                                                                                                                                                                                <w:div w:id="1722947399">
                                                                                                                                                                                                                                                                                                                                                                                                                                                  <w:marLeft w:val="0"/>
                                                                                                                                                                                                                                                                                                                                                                                                                                                  <w:marRight w:val="0"/>
                                                                                                                                                                                                                                                                                                                                                                                                                                                  <w:marTop w:val="0"/>
                                                                                                                                                                                                                                                                                                                                                                                                                                                  <w:marBottom w:val="0"/>
                                                                                                                                                                                                                                                                                                                                                                                                                                                  <w:divBdr>
                                                                                                                                                                                                                                                                                                                                                                                                                                                    <w:top w:val="none" w:sz="0" w:space="0" w:color="auto"/>
                                                                                                                                                                                                                                                                                                                                                                                                                                                    <w:left w:val="none" w:sz="0" w:space="0" w:color="auto"/>
                                                                                                                                                                                                                                                                                                                                                                                                                                                    <w:bottom w:val="none" w:sz="0" w:space="0" w:color="auto"/>
                                                                                                                                                                                                                                                                                                                                                                                                                                                    <w:right w:val="none" w:sz="0" w:space="0" w:color="auto"/>
                                                                                                                                                                                                                                                                                                                                                                                                                                                  </w:divBdr>
                                                                                                                                                                                                                                                                                                                                                                                                                                                </w:div>
                                                                                                                                                                                                                                                                                                                                                                                                                                                <w:div w:id="84033601">
                                                                                                                                                                                                                                                                                                                                                                                                                                                  <w:marLeft w:val="0"/>
                                                                                                                                                                                                                                                                                                                                                                                                                                                  <w:marRight w:val="0"/>
                                                                                                                                                                                                                                                                                                                                                                                                                                                  <w:marTop w:val="0"/>
                                                                                                                                                                                                                                                                                                                                                                                                                                                  <w:marBottom w:val="0"/>
                                                                                                                                                                                                                                                                                                                                                                                                                                                  <w:divBdr>
                                                                                                                                                                                                                                                                                                                                                                                                                                                    <w:top w:val="none" w:sz="0" w:space="0" w:color="auto"/>
                                                                                                                                                                                                                                                                                                                                                                                                                                                    <w:left w:val="none" w:sz="0" w:space="0" w:color="auto"/>
                                                                                                                                                                                                                                                                                                                                                                                                                                                    <w:bottom w:val="none" w:sz="0" w:space="0" w:color="auto"/>
                                                                                                                                                                                                                                                                                                                                                                                                                                                    <w:right w:val="none" w:sz="0" w:space="0" w:color="auto"/>
                                                                                                                                                                                                                                                                                                                                                                                                                                                  </w:divBdr>
                                                                                                                                                                                                                                                                                                                                                                                                                                                </w:div>
                                                                                                                                                                                                                                                                                                                                                                                                                                                <w:div w:id="484930317">
                                                                                                                                                                                                                                                                                                                                                                                                                                                  <w:marLeft w:val="0"/>
                                                                                                                                                                                                                                                                                                                                                                                                                                                  <w:marRight w:val="0"/>
                                                                                                                                                                                                                                                                                                                                                                                                                                                  <w:marTop w:val="0"/>
                                                                                                                                                                                                                                                                                                                                                                                                                                                  <w:marBottom w:val="0"/>
                                                                                                                                                                                                                                                                                                                                                                                                                                                  <w:divBdr>
                                                                                                                                                                                                                                                                                                                                                                                                                                                    <w:top w:val="none" w:sz="0" w:space="0" w:color="auto"/>
                                                                                                                                                                                                                                                                                                                                                                                                                                                    <w:left w:val="none" w:sz="0" w:space="0" w:color="auto"/>
                                                                                                                                                                                                                                                                                                                                                                                                                                                    <w:bottom w:val="none" w:sz="0" w:space="0" w:color="auto"/>
                                                                                                                                                                                                                                                                                                                                                                                                                                                    <w:right w:val="none" w:sz="0" w:space="0" w:color="auto"/>
                                                                                                                                                                                                                                                                                                                                                                                                                                                  </w:divBdr>
                                                                                                                                                                                                                                                                                                                                                                                                                                                </w:div>
                                                                                                                                                                                                                                                                                                                                                                                                                                                <w:div w:id="1679230530">
                                                                                                                                                                                                                                                                                                                                                                                                                                                  <w:marLeft w:val="0"/>
                                                                                                                                                                                                                                                                                                                                                                                                                                                  <w:marRight w:val="0"/>
                                                                                                                                                                                                                                                                                                                                                                                                                                                  <w:marTop w:val="0"/>
                                                                                                                                                                                                                                                                                                                                                                                                                                                  <w:marBottom w:val="0"/>
                                                                                                                                                                                                                                                                                                                                                                                                                                                  <w:divBdr>
                                                                                                                                                                                                                                                                                                                                                                                                                                                    <w:top w:val="none" w:sz="0" w:space="0" w:color="auto"/>
                                                                                                                                                                                                                                                                                                                                                                                                                                                    <w:left w:val="none" w:sz="0" w:space="0" w:color="auto"/>
                                                                                                                                                                                                                                                                                                                                                                                                                                                    <w:bottom w:val="none" w:sz="0" w:space="0" w:color="auto"/>
                                                                                                                                                                                                                                                                                                                                                                                                                                                    <w:right w:val="none" w:sz="0" w:space="0" w:color="auto"/>
                                                                                                                                                                                                                                                                                                                                                                                                                                                  </w:divBdr>
                                                                                                                                                                                                                                                                                                                                                                                                                                                </w:div>
                                                                                                                                                                                                                                                                                                                                                                                                                                                <w:div w:id="242035477">
                                                                                                                                                                                                                                                                                                                                                                                                                                                  <w:marLeft w:val="0"/>
                                                                                                                                                                                                                                                                                                                                                                                                                                                  <w:marRight w:val="0"/>
                                                                                                                                                                                                                                                                                                                                                                                                                                                  <w:marTop w:val="0"/>
                                                                                                                                                                                                                                                                                                                                                                                                                                                  <w:marBottom w:val="0"/>
                                                                                                                                                                                                                                                                                                                                                                                                                                                  <w:divBdr>
                                                                                                                                                                                                                                                                                                                                                                                                                                                    <w:top w:val="none" w:sz="0" w:space="0" w:color="auto"/>
                                                                                                                                                                                                                                                                                                                                                                                                                                                    <w:left w:val="none" w:sz="0" w:space="0" w:color="auto"/>
                                                                                                                                                                                                                                                                                                                                                                                                                                                    <w:bottom w:val="none" w:sz="0" w:space="0" w:color="auto"/>
                                                                                                                                                                                                                                                                                                                                                                                                                                                    <w:right w:val="none" w:sz="0" w:space="0" w:color="auto"/>
                                                                                                                                                                                                                                                                                                                                                                                                                                                  </w:divBdr>
                                                                                                                                                                                                                                                                                                                                                                                                                                                </w:div>
                                                                                                                                                                                                                                                                                                                                                                                                                                                <w:div w:id="1634822808">
                                                                                                                                                                                                                                                                                                                                                                                                                                                  <w:marLeft w:val="0"/>
                                                                                                                                                                                                                                                                                                                                                                                                                                                  <w:marRight w:val="0"/>
                                                                                                                                                                                                                                                                                                                                                                                                                                                  <w:marTop w:val="0"/>
                                                                                                                                                                                                                                                                                                                                                                                                                                                  <w:marBottom w:val="0"/>
                                                                                                                                                                                                                                                                                                                                                                                                                                                  <w:divBdr>
                                                                                                                                                                                                                                                                                                                                                                                                                                                    <w:top w:val="none" w:sz="0" w:space="0" w:color="auto"/>
                                                                                                                                                                                                                                                                                                                                                                                                                                                    <w:left w:val="none" w:sz="0" w:space="0" w:color="auto"/>
                                                                                                                                                                                                                                                                                                                                                                                                                                                    <w:bottom w:val="none" w:sz="0" w:space="0" w:color="auto"/>
                                                                                                                                                                                                                                                                                                                                                                                                                                                    <w:right w:val="none" w:sz="0" w:space="0" w:color="auto"/>
                                                                                                                                                                                                                                                                                                                                                                                                                                                  </w:divBdr>
                                                                                                                                                                                                                                                                                                                                                                                                                                                </w:div>
                                                                                                                                                                                                                                                                                                                                                                                                                                                <w:div w:id="1661107340">
                                                                                                                                                                                                                                                                                                                                                                                                                                                  <w:marLeft w:val="0"/>
                                                                                                                                                                                                                                                                                                                                                                                                                                                  <w:marRight w:val="0"/>
                                                                                                                                                                                                                                                                                                                                                                                                                                                  <w:marTop w:val="0"/>
                                                                                                                                                                                                                                                                                                                                                                                                                                                  <w:marBottom w:val="0"/>
                                                                                                                                                                                                                                                                                                                                                                                                                                                  <w:divBdr>
                                                                                                                                                                                                                                                                                                                                                                                                                                                    <w:top w:val="none" w:sz="0" w:space="0" w:color="auto"/>
                                                                                                                                                                                                                                                                                                                                                                                                                                                    <w:left w:val="none" w:sz="0" w:space="0" w:color="auto"/>
                                                                                                                                                                                                                                                                                                                                                                                                                                                    <w:bottom w:val="none" w:sz="0" w:space="0" w:color="auto"/>
                                                                                                                                                                                                                                                                                                                                                                                                                                                    <w:right w:val="none" w:sz="0" w:space="0" w:color="auto"/>
                                                                                                                                                                                                                                                                                                                                                                                                                                                  </w:divBdr>
                                                                                                                                                                                                                                                                                                                                                                                                                                                </w:div>
                                                                                                                                                                                                                                                                                                                                                                                                                                                <w:div w:id="1144784564">
                                                                                                                                                                                                                                                                                                                                                                                                                                                  <w:marLeft w:val="0"/>
                                                                                                                                                                                                                                                                                                                                                                                                                                                  <w:marRight w:val="0"/>
                                                                                                                                                                                                                                                                                                                                                                                                                                                  <w:marTop w:val="0"/>
                                                                                                                                                                                                                                                                                                                                                                                                                                                  <w:marBottom w:val="0"/>
                                                                                                                                                                                                                                                                                                                                                                                                                                                  <w:divBdr>
                                                                                                                                                                                                                                                                                                                                                                                                                                                    <w:top w:val="none" w:sz="0" w:space="0" w:color="auto"/>
                                                                                                                                                                                                                                                                                                                                                                                                                                                    <w:left w:val="none" w:sz="0" w:space="0" w:color="auto"/>
                                                                                                                                                                                                                                                                                                                                                                                                                                                    <w:bottom w:val="none" w:sz="0" w:space="0" w:color="auto"/>
                                                                                                                                                                                                                                                                                                                                                                                                                                                    <w:right w:val="none" w:sz="0" w:space="0" w:color="auto"/>
                                                                                                                                                                                                                                                                                                                                                                                                                                                  </w:divBdr>
                                                                                                                                                                                                                                                                                                                                                                                                                                                </w:div>
                                                                                                                                                                                                                                                                                                                                                                                                                                                <w:div w:id="834147270">
                                                                                                                                                                                                                                                                                                                                                                                                                                                  <w:marLeft w:val="0"/>
                                                                                                                                                                                                                                                                                                                                                                                                                                                  <w:marRight w:val="0"/>
                                                                                                                                                                                                                                                                                                                                                                                                                                                  <w:marTop w:val="0"/>
                                                                                                                                                                                                                                                                                                                                                                                                                                                  <w:marBottom w:val="0"/>
                                                                                                                                                                                                                                                                                                                                                                                                                                                  <w:divBdr>
                                                                                                                                                                                                                                                                                                                                                                                                                                                    <w:top w:val="none" w:sz="0" w:space="0" w:color="auto"/>
                                                                                                                                                                                                                                                                                                                                                                                                                                                    <w:left w:val="none" w:sz="0" w:space="0" w:color="auto"/>
                                                                                                                                                                                                                                                                                                                                                                                                                                                    <w:bottom w:val="none" w:sz="0" w:space="0" w:color="auto"/>
                                                                                                                                                                                                                                                                                                                                                                                                                                                    <w:right w:val="none" w:sz="0" w:space="0" w:color="auto"/>
                                                                                                                                                                                                                                                                                                                                                                                                                                                  </w:divBdr>
                                                                                                                                                                                                                                                                                                                                                                                                                                                </w:div>
                                                                                                                                                                                                                                                                                                                                                                                                                                                <w:div w:id="8386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6640">
                                                                                                                                                                                                                                                                                                                                                                                                                                          <w:marLeft w:val="0"/>
                                                                                                                                                                                                                                                                                                                                                                                                                                          <w:marRight w:val="0"/>
                                                                                                                                                                                                                                                                                                                                                                                                                                          <w:marTop w:val="0"/>
                                                                                                                                                                                                                                                                                                                                                                                                                                          <w:marBottom w:val="0"/>
                                                                                                                                                                                                                                                                                                                                                                                                                                          <w:divBdr>
                                                                                                                                                                                                                                                                                                                                                                                                                                            <w:top w:val="none" w:sz="0" w:space="0" w:color="auto"/>
                                                                                                                                                                                                                                                                                                                                                                                                                                            <w:left w:val="none" w:sz="0" w:space="0" w:color="auto"/>
                                                                                                                                                                                                                                                                                                                                                                                                                                            <w:bottom w:val="none" w:sz="0" w:space="0" w:color="auto"/>
                                                                                                                                                                                                                                                                                                                                                                                                                                            <w:right w:val="none" w:sz="0" w:space="0" w:color="auto"/>
                                                                                                                                                                                                                                                                                                                                                                                                                                          </w:divBdr>
                                                                                                                                                                                                                                                                                                                                                                                                                                        </w:div>
                                                                                                                                                                                                                                                                                                                                                                                                                                        <w:div w:id="1262108870">
                                                                                                                                                                                                                                                                                                                                                                                                                                          <w:marLeft w:val="0"/>
                                                                                                                                                                                                                                                                                                                                                                                                                                          <w:marRight w:val="0"/>
                                                                                                                                                                                                                                                                                                                                                                                                                                          <w:marTop w:val="0"/>
                                                                                                                                                                                                                                                                                                                                                                                                                                          <w:marBottom w:val="0"/>
                                                                                                                                                                                                                                                                                                                                                                                                                                          <w:divBdr>
                                                                                                                                                                                                                                                                                                                                                                                                                                            <w:top w:val="none" w:sz="0" w:space="0" w:color="auto"/>
                                                                                                                                                                                                                                                                                                                                                                                                                                            <w:left w:val="none" w:sz="0" w:space="0" w:color="auto"/>
                                                                                                                                                                                                                                                                                                                                                                                                                                            <w:bottom w:val="none" w:sz="0" w:space="0" w:color="auto"/>
                                                                                                                                                                                                                                                                                                                                                                                                                                            <w:right w:val="none" w:sz="0" w:space="0" w:color="auto"/>
                                                                                                                                                                                                                                                                                                                                                                                                                                          </w:divBdr>
                                                                                                                                                                                                                                                                                                                                                                                                                                        </w:div>
                                                                                                                                                                                                                                                                                                                                                                                                                                        <w:div w:id="271328691">
                                                                                                                                                                                                                                                                                                                                                                                                                                          <w:marLeft w:val="0"/>
                                                                                                                                                                                                                                                                                                                                                                                                                                          <w:marRight w:val="0"/>
                                                                                                                                                                                                                                                                                                                                                                                                                                          <w:marTop w:val="0"/>
                                                                                                                                                                                                                                                                                                                                                                                                                                          <w:marBottom w:val="0"/>
                                                                                                                                                                                                                                                                                                                                                                                                                                          <w:divBdr>
                                                                                                                                                                                                                                                                                                                                                                                                                                            <w:top w:val="none" w:sz="0" w:space="0" w:color="auto"/>
                                                                                                                                                                                                                                                                                                                                                                                                                                            <w:left w:val="none" w:sz="0" w:space="0" w:color="auto"/>
                                                                                                                                                                                                                                                                                                                                                                                                                                            <w:bottom w:val="none" w:sz="0" w:space="0" w:color="auto"/>
                                                                                                                                                                                                                                                                                                                                                                                                                                            <w:right w:val="none" w:sz="0" w:space="0" w:color="auto"/>
                                                                                                                                                                                                                                                                                                                                                                                                                                          </w:divBdr>
                                                                                                                                                                                                                                                                                                                                                                                                                                        </w:div>
                                                                                                                                                                                                                                                                                                                                                                                                                                        <w:div w:id="1377193080">
                                                                                                                                                                                                                                                                                                                                                                                                                                          <w:marLeft w:val="0"/>
                                                                                                                                                                                                                                                                                                                                                                                                                                          <w:marRight w:val="0"/>
                                                                                                                                                                                                                                                                                                                                                                                                                                          <w:marTop w:val="0"/>
                                                                                                                                                                                                                                                                                                                                                                                                                                          <w:marBottom w:val="0"/>
                                                                                                                                                                                                                                                                                                                                                                                                                                          <w:divBdr>
                                                                                                                                                                                                                                                                                                                                                                                                                                            <w:top w:val="none" w:sz="0" w:space="0" w:color="auto"/>
                                                                                                                                                                                                                                                                                                                                                                                                                                            <w:left w:val="none" w:sz="0" w:space="0" w:color="auto"/>
                                                                                                                                                                                                                                                                                                                                                                                                                                            <w:bottom w:val="none" w:sz="0" w:space="0" w:color="auto"/>
                                                                                                                                                                                                                                                                                                                                                                                                                                            <w:right w:val="none" w:sz="0" w:space="0" w:color="auto"/>
                                                                                                                                                                                                                                                                                                                                                                                                                                          </w:divBdr>
                                                                                                                                                                                                                                                                                                                                                                                                                                        </w:div>
                                                                                                                                                                                                                                                                                                                                                                                                                                        <w:div w:id="633679253">
                                                                                                                                                                                                                                                                                                                                                                                                                                          <w:marLeft w:val="0"/>
                                                                                                                                                                                                                                                                                                                                                                                                                                          <w:marRight w:val="0"/>
                                                                                                                                                                                                                                                                                                                                                                                                                                          <w:marTop w:val="0"/>
                                                                                                                                                                                                                                                                                                                                                                                                                                          <w:marBottom w:val="0"/>
                                                                                                                                                                                                                                                                                                                                                                                                                                          <w:divBdr>
                                                                                                                                                                                                                                                                                                                                                                                                                                            <w:top w:val="none" w:sz="0" w:space="0" w:color="auto"/>
                                                                                                                                                                                                                                                                                                                                                                                                                                            <w:left w:val="none" w:sz="0" w:space="0" w:color="auto"/>
                                                                                                                                                                                                                                                                                                                                                                                                                                            <w:bottom w:val="none" w:sz="0" w:space="0" w:color="auto"/>
                                                                                                                                                                                                                                                                                                                                                                                                                                            <w:right w:val="none" w:sz="0" w:space="0" w:color="auto"/>
                                                                                                                                                                                                                                                                                                                                                                                                                                          </w:divBdr>
                                                                                                                                                                                                                                                                                                                                                                                                                                        </w:div>
                                                                                                                                                                                                                                                                                                                                                                                                                                        <w:div w:id="960116289">
                                                                                                                                                                                                                                                                                                                                                                                                                                          <w:marLeft w:val="0"/>
                                                                                                                                                                                                                                                                                                                                                                                                                                          <w:marRight w:val="0"/>
                                                                                                                                                                                                                                                                                                                                                                                                                                          <w:marTop w:val="0"/>
                                                                                                                                                                                                                                                                                                                                                                                                                                          <w:marBottom w:val="0"/>
                                                                                                                                                                                                                                                                                                                                                                                                                                          <w:divBdr>
                                                                                                                                                                                                                                                                                                                                                                                                                                            <w:top w:val="none" w:sz="0" w:space="0" w:color="auto"/>
                                                                                                                                                                                                                                                                                                                                                                                                                                            <w:left w:val="none" w:sz="0" w:space="0" w:color="auto"/>
                                                                                                                                                                                                                                                                                                                                                                                                                                            <w:bottom w:val="none" w:sz="0" w:space="0" w:color="auto"/>
                                                                                                                                                                                                                                                                                                                                                                                                                                            <w:right w:val="none" w:sz="0" w:space="0" w:color="auto"/>
                                                                                                                                                                                                                                                                                                                                                                                                                                          </w:divBdr>
                                                                                                                                                                                                                                                                                                                                                                                                                                        </w:div>
                                                                                                                                                                                                                                                                                                                                                                                                                                        <w:div w:id="1641685594">
                                                                                                                                                                                                                                                                                                                                                                                                                                          <w:marLeft w:val="0"/>
                                                                                                                                                                                                                                                                                                                                                                                                                                          <w:marRight w:val="0"/>
                                                                                                                                                                                                                                                                                                                                                                                                                                          <w:marTop w:val="0"/>
                                                                                                                                                                                                                                                                                                                                                                                                                                          <w:marBottom w:val="0"/>
                                                                                                                                                                                                                                                                                                                                                                                                                                          <w:divBdr>
                                                                                                                                                                                                                                                                                                                                                                                                                                            <w:top w:val="none" w:sz="0" w:space="0" w:color="auto"/>
                                                                                                                                                                                                                                                                                                                                                                                                                                            <w:left w:val="none" w:sz="0" w:space="0" w:color="auto"/>
                                                                                                                                                                                                                                                                                                                                                                                                                                            <w:bottom w:val="none" w:sz="0" w:space="0" w:color="auto"/>
                                                                                                                                                                                                                                                                                                                                                                                                                                            <w:right w:val="none" w:sz="0" w:space="0" w:color="auto"/>
                                                                                                                                                                                                                                                                                                                                                                                                                                          </w:divBdr>
                                                                                                                                                                                                                                                                                                                                                                                                                                        </w:div>
                                                                                                                                                                                                                                                                                                                                                                                                                                        <w:div w:id="2031487329">
                                                                                                                                                                                                                                                                                                                                                                                                                                          <w:marLeft w:val="0"/>
                                                                                                                                                                                                                                                                                                                                                                                                                                          <w:marRight w:val="0"/>
                                                                                                                                                                                                                                                                                                                                                                                                                                          <w:marTop w:val="0"/>
                                                                                                                                                                                                                                                                                                                                                                                                                                          <w:marBottom w:val="0"/>
                                                                                                                                                                                                                                                                                                                                                                                                                                          <w:divBdr>
                                                                                                                                                                                                                                                                                                                                                                                                                                            <w:top w:val="none" w:sz="0" w:space="0" w:color="auto"/>
                                                                                                                                                                                                                                                                                                                                                                                                                                            <w:left w:val="none" w:sz="0" w:space="0" w:color="auto"/>
                                                                                                                                                                                                                                                                                                                                                                                                                                            <w:bottom w:val="none" w:sz="0" w:space="0" w:color="auto"/>
                                                                                                                                                                                                                                                                                                                                                                                                                                            <w:right w:val="none" w:sz="0" w:space="0" w:color="auto"/>
                                                                                                                                                                                                                                                                                                                                                                                                                                          </w:divBdr>
                                                                                                                                                                                                                                                                                                                                                                                                                                        </w:div>
                                                                                                                                                                                                                                                                                                                                                                                                                                        <w:div w:id="1800491530">
                                                                                                                                                                                                                                                                                                                                                                                                                                          <w:marLeft w:val="0"/>
                                                                                                                                                                                                                                                                                                                                                                                                                                          <w:marRight w:val="0"/>
                                                                                                                                                                                                                                                                                                                                                                                                                                          <w:marTop w:val="0"/>
                                                                                                                                                                                                                                                                                                                                                                                                                                          <w:marBottom w:val="0"/>
                                                                                                                                                                                                                                                                                                                                                                                                                                          <w:divBdr>
                                                                                                                                                                                                                                                                                                                                                                                                                                            <w:top w:val="none" w:sz="0" w:space="0" w:color="auto"/>
                                                                                                                                                                                                                                                                                                                                                                                                                                            <w:left w:val="none" w:sz="0" w:space="0" w:color="auto"/>
                                                                                                                                                                                                                                                                                                                                                                                                                                            <w:bottom w:val="none" w:sz="0" w:space="0" w:color="auto"/>
                                                                                                                                                                                                                                                                                                                                                                                                                                            <w:right w:val="none" w:sz="0" w:space="0" w:color="auto"/>
                                                                                                                                                                                                                                                                                                                                                                                                                                          </w:divBdr>
                                                                                                                                                                                                                                                                                                                                                                                                                                        </w:div>
                                                                                                                                                                                                                                                                                                                                                                                                                                        <w:div w:id="1500267956">
                                                                                                                                                                                                                                                                                                                                                                                                                                          <w:marLeft w:val="0"/>
                                                                                                                                                                                                                                                                                                                                                                                                                                          <w:marRight w:val="0"/>
                                                                                                                                                                                                                                                                                                                                                                                                                                          <w:marTop w:val="0"/>
                                                                                                                                                                                                                                                                                                                                                                                                                                          <w:marBottom w:val="0"/>
                                                                                                                                                                                                                                                                                                                                                                                                                                          <w:divBdr>
                                                                                                                                                                                                                                                                                                                                                                                                                                            <w:top w:val="none" w:sz="0" w:space="0" w:color="auto"/>
                                                                                                                                                                                                                                                                                                                                                                                                                                            <w:left w:val="none" w:sz="0" w:space="0" w:color="auto"/>
                                                                                                                                                                                                                                                                                                                                                                                                                                            <w:bottom w:val="none" w:sz="0" w:space="0" w:color="auto"/>
                                                                                                                                                                                                                                                                                                                                                                                                                                            <w:right w:val="none" w:sz="0" w:space="0" w:color="auto"/>
                                                                                                                                                                                                                                                                                                                                                                                                                                          </w:divBdr>
                                                                                                                                                                                                                                                                                                                                                                                                                                        </w:div>
                                                                                                                                                                                                                                                                                                                                                                                                                                        <w:div w:id="582379794">
                                                                                                                                                                                                                                                                                                                                                                                                                                          <w:marLeft w:val="0"/>
                                                                                                                                                                                                                                                                                                                                                                                                                                          <w:marRight w:val="0"/>
                                                                                                                                                                                                                                                                                                                                                                                                                                          <w:marTop w:val="0"/>
                                                                                                                                                                                                                                                                                                                                                                                                                                          <w:marBottom w:val="0"/>
                                                                                                                                                                                                                                                                                                                                                                                                                                          <w:divBdr>
                                                                                                                                                                                                                                                                                                                                                                                                                                            <w:top w:val="none" w:sz="0" w:space="0" w:color="auto"/>
                                                                                                                                                                                                                                                                                                                                                                                                                                            <w:left w:val="none" w:sz="0" w:space="0" w:color="auto"/>
                                                                                                                                                                                                                                                                                                                                                                                                                                            <w:bottom w:val="none" w:sz="0" w:space="0" w:color="auto"/>
                                                                                                                                                                                                                                                                                                                                                                                                                                            <w:right w:val="none" w:sz="0" w:space="0" w:color="auto"/>
                                                                                                                                                                                                                                                                                                                                                                                                                                          </w:divBdr>
                                                                                                                                                                                                                                                                                                                                                                                                                                        </w:div>
                                                                                                                                                                                                                                                                                                                                                                                                                                        <w:div w:id="269509553">
                                                                                                                                                                                                                                                                                                                                                                                                                                          <w:marLeft w:val="0"/>
                                                                                                                                                                                                                                                                                                                                                                                                                                          <w:marRight w:val="0"/>
                                                                                                                                                                                                                                                                                                                                                                                                                                          <w:marTop w:val="0"/>
                                                                                                                                                                                                                                                                                                                                                                                                                                          <w:marBottom w:val="0"/>
                                                                                                                                                                                                                                                                                                                                                                                                                                          <w:divBdr>
                                                                                                                                                                                                                                                                                                                                                                                                                                            <w:top w:val="none" w:sz="0" w:space="0" w:color="auto"/>
                                                                                                                                                                                                                                                                                                                                                                                                                                            <w:left w:val="none" w:sz="0" w:space="0" w:color="auto"/>
                                                                                                                                                                                                                                                                                                                                                                                                                                            <w:bottom w:val="none" w:sz="0" w:space="0" w:color="auto"/>
                                                                                                                                                                                                                                                                                                                                                                                                                                            <w:right w:val="none" w:sz="0" w:space="0" w:color="auto"/>
                                                                                                                                                                                                                                                                                                                                                                                                                                          </w:divBdr>
                                                                                                                                                                                                                                                                                                                                                                                                                                        </w:div>
                                                                                                                                                                                                                                                                                                                                                                                                                                        <w:div w:id="814614139">
                                                                                                                                                                                                                                                                                                                                                                                                                                          <w:marLeft w:val="0"/>
                                                                                                                                                                                                                                                                                                                                                                                                                                          <w:marRight w:val="0"/>
                                                                                                                                                                                                                                                                                                                                                                                                                                          <w:marTop w:val="0"/>
                                                                                                                                                                                                                                                                                                                                                                                                                                          <w:marBottom w:val="0"/>
                                                                                                                                                                                                                                                                                                                                                                                                                                          <w:divBdr>
                                                                                                                                                                                                                                                                                                                                                                                                                                            <w:top w:val="none" w:sz="0" w:space="0" w:color="auto"/>
                                                                                                                                                                                                                                                                                                                                                                                                                                            <w:left w:val="none" w:sz="0" w:space="0" w:color="auto"/>
                                                                                                                                                                                                                                                                                                                                                                                                                                            <w:bottom w:val="none" w:sz="0" w:space="0" w:color="auto"/>
                                                                                                                                                                                                                                                                                                                                                                                                                                            <w:right w:val="none" w:sz="0" w:space="0" w:color="auto"/>
                                                                                                                                                                                                                                                                                                                                                                                                                                          </w:divBdr>
                                                                                                                                                                                                                                                                                                                                                                                                                                        </w:div>
                                                                                                                                                                                                                                                                                                                                                                                                                                        <w:div w:id="461071905">
                                                                                                                                                                                                                                                                                                                                                                                                                                          <w:marLeft w:val="0"/>
                                                                                                                                                                                                                                                                                                                                                                                                                                          <w:marRight w:val="0"/>
                                                                                                                                                                                                                                                                                                                                                                                                                                          <w:marTop w:val="0"/>
                                                                                                                                                                                                                                                                                                                                                                                                                                          <w:marBottom w:val="0"/>
                                                                                                                                                                                                                                                                                                                                                                                                                                          <w:divBdr>
                                                                                                                                                                                                                                                                                                                                                                                                                                            <w:top w:val="none" w:sz="0" w:space="0" w:color="auto"/>
                                                                                                                                                                                                                                                                                                                                                                                                                                            <w:left w:val="none" w:sz="0" w:space="0" w:color="auto"/>
                                                                                                                                                                                                                                                                                                                                                                                                                                            <w:bottom w:val="none" w:sz="0" w:space="0" w:color="auto"/>
                                                                                                                                                                                                                                                                                                                                                                                                                                            <w:right w:val="none" w:sz="0" w:space="0" w:color="auto"/>
                                                                                                                                                                                                                                                                                                                                                                                                                                          </w:divBdr>
                                                                                                                                                                                                                                                                                                                                                                                                                                        </w:div>
                                                                                                                                                                                                                                                                                                                                                                                                                                        <w:div w:id="540092581">
                                                                                                                                                                                                                                                                                                                                                                                                                                          <w:marLeft w:val="0"/>
                                                                                                                                                                                                                                                                                                                                                                                                                                          <w:marRight w:val="0"/>
                                                                                                                                                                                                                                                                                                                                                                                                                                          <w:marTop w:val="0"/>
                                                                                                                                                                                                                                                                                                                                                                                                                                          <w:marBottom w:val="0"/>
                                                                                                                                                                                                                                                                                                                                                                                                                                          <w:divBdr>
                                                                                                                                                                                                                                                                                                                                                                                                                                            <w:top w:val="none" w:sz="0" w:space="0" w:color="auto"/>
                                                                                                                                                                                                                                                                                                                                                                                                                                            <w:left w:val="none" w:sz="0" w:space="0" w:color="auto"/>
                                                                                                                                                                                                                                                                                                                                                                                                                                            <w:bottom w:val="none" w:sz="0" w:space="0" w:color="auto"/>
                                                                                                                                                                                                                                                                                                                                                                                                                                            <w:right w:val="none" w:sz="0" w:space="0" w:color="auto"/>
                                                                                                                                                                                                                                                                                                                                                                                                                                          </w:divBdr>
                                                                                                                                                                                                                                                                                                                                                                                                                                        </w:div>
                                                                                                                                                                                                                                                                                                                                                                                                                                        <w:div w:id="1427920164">
                                                                                                                                                                                                                                                                                                                                                                                                                                          <w:marLeft w:val="0"/>
                                                                                                                                                                                                                                                                                                                                                                                                                                          <w:marRight w:val="0"/>
                                                                                                                                                                                                                                                                                                                                                                                                                                          <w:marTop w:val="0"/>
                                                                                                                                                                                                                                                                                                                                                                                                                                          <w:marBottom w:val="0"/>
                                                                                                                                                                                                                                                                                                                                                                                                                                          <w:divBdr>
                                                                                                                                                                                                                                                                                                                                                                                                                                            <w:top w:val="none" w:sz="0" w:space="0" w:color="auto"/>
                                                                                                                                                                                                                                                                                                                                                                                                                                            <w:left w:val="none" w:sz="0" w:space="0" w:color="auto"/>
                                                                                                                                                                                                                                                                                                                                                                                                                                            <w:bottom w:val="none" w:sz="0" w:space="0" w:color="auto"/>
                                                                                                                                                                                                                                                                                                                                                                                                                                            <w:right w:val="none" w:sz="0" w:space="0" w:color="auto"/>
                                                                                                                                                                                                                                                                                                                                                                                                                                          </w:divBdr>
                                                                                                                                                                                                                                                                                                                                                                                                                                        </w:div>
                                                                                                                                                                                                                                                                                                                                                                                                                                        <w:div w:id="1900087551">
                                                                                                                                                                                                                                                                                                                                                                                                                                          <w:marLeft w:val="0"/>
                                                                                                                                                                                                                                                                                                                                                                                                                                          <w:marRight w:val="0"/>
                                                                                                                                                                                                                                                                                                                                                                                                                                          <w:marTop w:val="0"/>
                                                                                                                                                                                                                                                                                                                                                                                                                                          <w:marBottom w:val="0"/>
                                                                                                                                                                                                                                                                                                                                                                                                                                          <w:divBdr>
                                                                                                                                                                                                                                                                                                                                                                                                                                            <w:top w:val="none" w:sz="0" w:space="0" w:color="auto"/>
                                                                                                                                                                                                                                                                                                                                                                                                                                            <w:left w:val="none" w:sz="0" w:space="0" w:color="auto"/>
                                                                                                                                                                                                                                                                                                                                                                                                                                            <w:bottom w:val="none" w:sz="0" w:space="0" w:color="auto"/>
                                                                                                                                                                                                                                                                                                                                                                                                                                            <w:right w:val="none" w:sz="0" w:space="0" w:color="auto"/>
                                                                                                                                                                                                                                                                                                                                                                                                                                          </w:divBdr>
                                                                                                                                                                                                                                                                                                                                                                                                                                        </w:div>
                                                                                                                                                                                                                                                                                                                                                                                                                                        <w:div w:id="558905809">
                                                                                                                                                                                                                                                                                                                                                                                                                                          <w:marLeft w:val="0"/>
                                                                                                                                                                                                                                                                                                                                                                                                                                          <w:marRight w:val="0"/>
                                                                                                                                                                                                                                                                                                                                                                                                                                          <w:marTop w:val="0"/>
                                                                                                                                                                                                                                                                                                                                                                                                                                          <w:marBottom w:val="0"/>
                                                                                                                                                                                                                                                                                                                                                                                                                                          <w:divBdr>
                                                                                                                                                                                                                                                                                                                                                                                                                                            <w:top w:val="none" w:sz="0" w:space="0" w:color="auto"/>
                                                                                                                                                                                                                                                                                                                                                                                                                                            <w:left w:val="none" w:sz="0" w:space="0" w:color="auto"/>
                                                                                                                                                                                                                                                                                                                                                                                                                                            <w:bottom w:val="none" w:sz="0" w:space="0" w:color="auto"/>
                                                                                                                                                                                                                                                                                                                                                                                                                                            <w:right w:val="none" w:sz="0" w:space="0" w:color="auto"/>
                                                                                                                                                                                                                                                                                                                                                                                                                                          </w:divBdr>
                                                                                                                                                                                                                                                                                                                                                                                                                                        </w:div>
                                                                                                                                                                                                                                                                                                                                                                                                                                        <w:div w:id="680931400">
                                                                                                                                                                                                                                                                                                                                                                                                                                          <w:marLeft w:val="0"/>
                                                                                                                                                                                                                                                                                                                                                                                                                                          <w:marRight w:val="0"/>
                                                                                                                                                                                                                                                                                                                                                                                                                                          <w:marTop w:val="0"/>
                                                                                                                                                                                                                                                                                                                                                                                                                                          <w:marBottom w:val="0"/>
                                                                                                                                                                                                                                                                                                                                                                                                                                          <w:divBdr>
                                                                                                                                                                                                                                                                                                                                                                                                                                            <w:top w:val="none" w:sz="0" w:space="0" w:color="auto"/>
                                                                                                                                                                                                                                                                                                                                                                                                                                            <w:left w:val="none" w:sz="0" w:space="0" w:color="auto"/>
                                                                                                                                                                                                                                                                                                                                                                                                                                            <w:bottom w:val="none" w:sz="0" w:space="0" w:color="auto"/>
                                                                                                                                                                                                                                                                                                                                                                                                                                            <w:right w:val="none" w:sz="0" w:space="0" w:color="auto"/>
                                                                                                                                                                                                                                                                                                                                                                                                                                          </w:divBdr>
                                                                                                                                                                                                                                                                                                                                                                                                                                        </w:div>
                                                                                                                                                                                                                                                                                                                                                                                                                                        <w:div w:id="1516844408">
                                                                                                                                                                                                                                                                                                                                                                                                                                          <w:marLeft w:val="0"/>
                                                                                                                                                                                                                                                                                                                                                                                                                                          <w:marRight w:val="0"/>
                                                                                                                                                                                                                                                                                                                                                                                                                                          <w:marTop w:val="0"/>
                                                                                                                                                                                                                                                                                                                                                                                                                                          <w:marBottom w:val="0"/>
                                                                                                                                                                                                                                                                                                                                                                                                                                          <w:divBdr>
                                                                                                                                                                                                                                                                                                                                                                                                                                            <w:top w:val="none" w:sz="0" w:space="0" w:color="auto"/>
                                                                                                                                                                                                                                                                                                                                                                                                                                            <w:left w:val="none" w:sz="0" w:space="0" w:color="auto"/>
                                                                                                                                                                                                                                                                                                                                                                                                                                            <w:bottom w:val="none" w:sz="0" w:space="0" w:color="auto"/>
                                                                                                                                                                                                                                                                                                                                                                                                                                            <w:right w:val="none" w:sz="0" w:space="0" w:color="auto"/>
                                                                                                                                                                                                                                                                                                                                                                                                                                          </w:divBdr>
                                                                                                                                                                                                                                                                                                                                                                                                                                        </w:div>
                                                                                                                                                                                                                                                                                                                                                                                                                                        <w:div w:id="1531646754">
                                                                                                                                                                                                                                                                                                                                                                                                                                          <w:marLeft w:val="0"/>
                                                                                                                                                                                                                                                                                                                                                                                                                                          <w:marRight w:val="0"/>
                                                                                                                                                                                                                                                                                                                                                                                                                                          <w:marTop w:val="0"/>
                                                                                                                                                                                                                                                                                                                                                                                                                                          <w:marBottom w:val="0"/>
                                                                                                                                                                                                                                                                                                                                                                                                                                          <w:divBdr>
                                                                                                                                                                                                                                                                                                                                                                                                                                            <w:top w:val="none" w:sz="0" w:space="0" w:color="auto"/>
                                                                                                                                                                                                                                                                                                                                                                                                                                            <w:left w:val="none" w:sz="0" w:space="0" w:color="auto"/>
                                                                                                                                                                                                                                                                                                                                                                                                                                            <w:bottom w:val="none" w:sz="0" w:space="0" w:color="auto"/>
                                                                                                                                                                                                                                                                                                                                                                                                                                            <w:right w:val="none" w:sz="0" w:space="0" w:color="auto"/>
                                                                                                                                                                                                                                                                                                                                                                                                                                          </w:divBdr>
                                                                                                                                                                                                                                                                                                                                                                                                                                        </w:div>
                                                                                                                                                                                                                                                                                                                                                                                                                                        <w:div w:id="321352924">
                                                                                                                                                                                                                                                                                                                                                                                                                                          <w:marLeft w:val="0"/>
                                                                                                                                                                                                                                                                                                                                                                                                                                          <w:marRight w:val="0"/>
                                                                                                                                                                                                                                                                                                                                                                                                                                          <w:marTop w:val="0"/>
                                                                                                                                                                                                                                                                                                                                                                                                                                          <w:marBottom w:val="0"/>
                                                                                                                                                                                                                                                                                                                                                                                                                                          <w:divBdr>
                                                                                                                                                                                                                                                                                                                                                                                                                                            <w:top w:val="none" w:sz="0" w:space="0" w:color="auto"/>
                                                                                                                                                                                                                                                                                                                                                                                                                                            <w:left w:val="none" w:sz="0" w:space="0" w:color="auto"/>
                                                                                                                                                                                                                                                                                                                                                                                                                                            <w:bottom w:val="none" w:sz="0" w:space="0" w:color="auto"/>
                                                                                                                                                                                                                                                                                                                                                                                                                                            <w:right w:val="none" w:sz="0" w:space="0" w:color="auto"/>
                                                                                                                                                                                                                                                                                                                                                                                                                                          </w:divBdr>
                                                                                                                                                                                                                                                                                                                                                                                                                                        </w:div>
                                                                                                                                                                                                                                                                                                                                                                                                                                        <w:div w:id="1476682912">
                                                                                                                                                                                                                                                                                                                                                                                                                                          <w:marLeft w:val="0"/>
                                                                                                                                                                                                                                                                                                                                                                                                                                          <w:marRight w:val="0"/>
                                                                                                                                                                                                                                                                                                                                                                                                                                          <w:marTop w:val="0"/>
                                                                                                                                                                                                                                                                                                                                                                                                                                          <w:marBottom w:val="0"/>
                                                                                                                                                                                                                                                                                                                                                                                                                                          <w:divBdr>
                                                                                                                                                                                                                                                                                                                                                                                                                                            <w:top w:val="none" w:sz="0" w:space="0" w:color="auto"/>
                                                                                                                                                                                                                                                                                                                                                                                                                                            <w:left w:val="none" w:sz="0" w:space="0" w:color="auto"/>
                                                                                                                                                                                                                                                                                                                                                                                                                                            <w:bottom w:val="none" w:sz="0" w:space="0" w:color="auto"/>
                                                                                                                                                                                                                                                                                                                                                                                                                                            <w:right w:val="none" w:sz="0" w:space="0" w:color="auto"/>
                                                                                                                                                                                                                                                                                                                                                                                                                                          </w:divBdr>
                                                                                                                                                                                                                                                                                                                                                                                                                                        </w:div>
                                                                                                                                                                                                                                                                                                                                                                                                                                        <w:div w:id="31420807">
                                                                                                                                                                                                                                                                                                                                                                                                                                          <w:marLeft w:val="0"/>
                                                                                                                                                                                                                                                                                                                                                                                                                                          <w:marRight w:val="0"/>
                                                                                                                                                                                                                                                                                                                                                                                                                                          <w:marTop w:val="0"/>
                                                                                                                                                                                                                                                                                                                                                                                                                                          <w:marBottom w:val="0"/>
                                                                                                                                                                                                                                                                                                                                                                                                                                          <w:divBdr>
                                                                                                                                                                                                                                                                                                                                                                                                                                            <w:top w:val="none" w:sz="0" w:space="0" w:color="auto"/>
                                                                                                                                                                                                                                                                                                                                                                                                                                            <w:left w:val="none" w:sz="0" w:space="0" w:color="auto"/>
                                                                                                                                                                                                                                                                                                                                                                                                                                            <w:bottom w:val="none" w:sz="0" w:space="0" w:color="auto"/>
                                                                                                                                                                                                                                                                                                                                                                                                                                            <w:right w:val="none" w:sz="0" w:space="0" w:color="auto"/>
                                                                                                                                                                                                                                                                                                                                                                                                                                          </w:divBdr>
                                                                                                                                                                                                                                                                                                                                                                                                                                        </w:div>
                                                                                                                                                                                                                                                                                                                                                                                                                                        <w:div w:id="1723403271">
                                                                                                                                                                                                                                                                                                                                                                                                                                          <w:marLeft w:val="0"/>
                                                                                                                                                                                                                                                                                                                                                                                                                                          <w:marRight w:val="0"/>
                                                                                                                                                                                                                                                                                                                                                                                                                                          <w:marTop w:val="0"/>
                                                                                                                                                                                                                                                                                                                                                                                                                                          <w:marBottom w:val="0"/>
                                                                                                                                                                                                                                                                                                                                                                                                                                          <w:divBdr>
                                                                                                                                                                                                                                                                                                                                                                                                                                            <w:top w:val="none" w:sz="0" w:space="0" w:color="auto"/>
                                                                                                                                                                                                                                                                                                                                                                                                                                            <w:left w:val="none" w:sz="0" w:space="0" w:color="auto"/>
                                                                                                                                                                                                                                                                                                                                                                                                                                            <w:bottom w:val="none" w:sz="0" w:space="0" w:color="auto"/>
                                                                                                                                                                                                                                                                                                                                                                                                                                            <w:right w:val="none" w:sz="0" w:space="0" w:color="auto"/>
                                                                                                                                                                                                                                                                                                                                                                                                                                          </w:divBdr>
                                                                                                                                                                                                                                                                                                                                                                                                                                        </w:div>
                                                                                                                                                                                                                                                                                                                                                                                                                                        <w:div w:id="59719310">
                                                                                                                                                                                                                                                                                                                                                                                                                                          <w:marLeft w:val="0"/>
                                                                                                                                                                                                                                                                                                                                                                                                                                          <w:marRight w:val="0"/>
                                                                                                                                                                                                                                                                                                                                                                                                                                          <w:marTop w:val="0"/>
                                                                                                                                                                                                                                                                                                                                                                                                                                          <w:marBottom w:val="0"/>
                                                                                                                                                                                                                                                                                                                                                                                                                                          <w:divBdr>
                                                                                                                                                                                                                                                                                                                                                                                                                                            <w:top w:val="none" w:sz="0" w:space="0" w:color="auto"/>
                                                                                                                                                                                                                                                                                                                                                                                                                                            <w:left w:val="none" w:sz="0" w:space="0" w:color="auto"/>
                                                                                                                                                                                                                                                                                                                                                                                                                                            <w:bottom w:val="none" w:sz="0" w:space="0" w:color="auto"/>
                                                                                                                                                                                                                                                                                                                                                                                                                                            <w:right w:val="none" w:sz="0" w:space="0" w:color="auto"/>
                                                                                                                                                                                                                                                                                                                                                                                                                                          </w:divBdr>
                                                                                                                                                                                                                                                                                                                                                                                                                                        </w:div>
                                                                                                                                                                                                                                                                                                                                                                                                                                        <w:div w:id="1528373800">
                                                                                                                                                                                                                                                                                                                                                                                                                                          <w:marLeft w:val="0"/>
                                                                                                                                                                                                                                                                                                                                                                                                                                          <w:marRight w:val="0"/>
                                                                                                                                                                                                                                                                                                                                                                                                                                          <w:marTop w:val="0"/>
                                                                                                                                                                                                                                                                                                                                                                                                                                          <w:marBottom w:val="0"/>
                                                                                                                                                                                                                                                                                                                                                                                                                                          <w:divBdr>
                                                                                                                                                                                                                                                                                                                                                                                                                                            <w:top w:val="none" w:sz="0" w:space="0" w:color="auto"/>
                                                                                                                                                                                                                                                                                                                                                                                                                                            <w:left w:val="none" w:sz="0" w:space="0" w:color="auto"/>
                                                                                                                                                                                                                                                                                                                                                                                                                                            <w:bottom w:val="none" w:sz="0" w:space="0" w:color="auto"/>
                                                                                                                                                                                                                                                                                                                                                                                                                                            <w:right w:val="none" w:sz="0" w:space="0" w:color="auto"/>
                                                                                                                                                                                                                                                                                                                                                                                                                                          </w:divBdr>
                                                                                                                                                                                                                                                                                                                                                                                                                                        </w:div>
                                                                                                                                                                                                                                                                                                                                                                                                                                        <w:div w:id="1921135450">
                                                                                                                                                                                                                                                                                                                                                                                                                                          <w:marLeft w:val="0"/>
                                                                                                                                                                                                                                                                                                                                                                                                                                          <w:marRight w:val="0"/>
                                                                                                                                                                                                                                                                                                                                                                                                                                          <w:marTop w:val="0"/>
                                                                                                                                                                                                                                                                                                                                                                                                                                          <w:marBottom w:val="0"/>
                                                                                                                                                                                                                                                                                                                                                                                                                                          <w:divBdr>
                                                                                                                                                                                                                                                                                                                                                                                                                                            <w:top w:val="none" w:sz="0" w:space="0" w:color="auto"/>
                                                                                                                                                                                                                                                                                                                                                                                                                                            <w:left w:val="none" w:sz="0" w:space="0" w:color="auto"/>
                                                                                                                                                                                                                                                                                                                                                                                                                                            <w:bottom w:val="none" w:sz="0" w:space="0" w:color="auto"/>
                                                                                                                                                                                                                                                                                                                                                                                                                                            <w:right w:val="none" w:sz="0" w:space="0" w:color="auto"/>
                                                                                                                                                                                                                                                                                                                                                                                                                                          </w:divBdr>
                                                                                                                                                                                                                                                                                                                                                                                                                                        </w:div>
                                                                                                                                                                                                                                                                                                                                                                                                                                        <w:div w:id="733745684">
                                                                                                                                                                                                                                                                                                                                                                                                                                          <w:marLeft w:val="0"/>
                                                                                                                                                                                                                                                                                                                                                                                                                                          <w:marRight w:val="0"/>
                                                                                                                                                                                                                                                                                                                                                                                                                                          <w:marTop w:val="0"/>
                                                                                                                                                                                                                                                                                                                                                                                                                                          <w:marBottom w:val="0"/>
                                                                                                                                                                                                                                                                                                                                                                                                                                          <w:divBdr>
                                                                                                                                                                                                                                                                                                                                                                                                                                            <w:top w:val="none" w:sz="0" w:space="0" w:color="auto"/>
                                                                                                                                                                                                                                                                                                                                                                                                                                            <w:left w:val="none" w:sz="0" w:space="0" w:color="auto"/>
                                                                                                                                                                                                                                                                                                                                                                                                                                            <w:bottom w:val="none" w:sz="0" w:space="0" w:color="auto"/>
                                                                                                                                                                                                                                                                                                                                                                                                                                            <w:right w:val="none" w:sz="0" w:space="0" w:color="auto"/>
                                                                                                                                                                                                                                                                                                                                                                                                                                          </w:divBdr>
                                                                                                                                                                                                                                                                                                                                                                                                                                        </w:div>
                                                                                                                                                                                                                                                                                                                                                                                                                                        <w:div w:id="423301092">
                                                                                                                                                                                                                                                                                                                                                                                                                                          <w:marLeft w:val="0"/>
                                                                                                                                                                                                                                                                                                                                                                                                                                          <w:marRight w:val="0"/>
                                                                                                                                                                                                                                                                                                                                                                                                                                          <w:marTop w:val="0"/>
                                                                                                                                                                                                                                                                                                                                                                                                                                          <w:marBottom w:val="0"/>
                                                                                                                                                                                                                                                                                                                                                                                                                                          <w:divBdr>
                                                                                                                                                                                                                                                                                                                                                                                                                                            <w:top w:val="none" w:sz="0" w:space="0" w:color="auto"/>
                                                                                                                                                                                                                                                                                                                                                                                                                                            <w:left w:val="none" w:sz="0" w:space="0" w:color="auto"/>
                                                                                                                                                                                                                                                                                                                                                                                                                                            <w:bottom w:val="none" w:sz="0" w:space="0" w:color="auto"/>
                                                                                                                                                                                                                                                                                                                                                                                                                                            <w:right w:val="none" w:sz="0" w:space="0" w:color="auto"/>
                                                                                                                                                                                                                                                                                                                                                                                                                                          </w:divBdr>
                                                                                                                                                                                                                                                                                                                                                                                                                                        </w:div>
                                                                                                                                                                                                                                                                                                                                                                                                                                        <w:div w:id="541984823">
                                                                                                                                                                                                                                                                                                                                                                                                                                          <w:marLeft w:val="0"/>
                                                                                                                                                                                                                                                                                                                                                                                                                                          <w:marRight w:val="0"/>
                                                                                                                                                                                                                                                                                                                                                                                                                                          <w:marTop w:val="0"/>
                                                                                                                                                                                                                                                                                                                                                                                                                                          <w:marBottom w:val="0"/>
                                                                                                                                                                                                                                                                                                                                                                                                                                          <w:divBdr>
                                                                                                                                                                                                                                                                                                                                                                                                                                            <w:top w:val="none" w:sz="0" w:space="0" w:color="auto"/>
                                                                                                                                                                                                                                                                                                                                                                                                                                            <w:left w:val="none" w:sz="0" w:space="0" w:color="auto"/>
                                                                                                                                                                                                                                                                                                                                                                                                                                            <w:bottom w:val="none" w:sz="0" w:space="0" w:color="auto"/>
                                                                                                                                                                                                                                                                                                                                                                                                                                            <w:right w:val="none" w:sz="0" w:space="0" w:color="auto"/>
                                                                                                                                                                                                                                                                                                                                                                                                                                          </w:divBdr>
                                                                                                                                                                                                                                                                                                                                                                                                                                        </w:div>
                                                                                                                                                                                                                                                                                                                                                                                                                                        <w:div w:id="1124733044">
                                                                                                                                                                                                                                                                                                                                                                                                                                          <w:marLeft w:val="0"/>
                                                                                                                                                                                                                                                                                                                                                                                                                                          <w:marRight w:val="0"/>
                                                                                                                                                                                                                                                                                                                                                                                                                                          <w:marTop w:val="0"/>
                                                                                                                                                                                                                                                                                                                                                                                                                                          <w:marBottom w:val="0"/>
                                                                                                                                                                                                                                                                                                                                                                                                                                          <w:divBdr>
                                                                                                                                                                                                                                                                                                                                                                                                                                            <w:top w:val="none" w:sz="0" w:space="0" w:color="auto"/>
                                                                                                                                                                                                                                                                                                                                                                                                                                            <w:left w:val="none" w:sz="0" w:space="0" w:color="auto"/>
                                                                                                                                                                                                                                                                                                                                                                                                                                            <w:bottom w:val="none" w:sz="0" w:space="0" w:color="auto"/>
                                                                                                                                                                                                                                                                                                                                                                                                                                            <w:right w:val="none" w:sz="0" w:space="0" w:color="auto"/>
                                                                                                                                                                                                                                                                                                                                                                                                                                          </w:divBdr>
                                                                                                                                                                                                                                                                                                                                                                                                                                        </w:div>
                                                                                                                                                                                                                                                                                                                                                                                                                                        <w:div w:id="855463266">
                                                                                                                                                                                                                                                                                                                                                                                                                                          <w:marLeft w:val="0"/>
                                                                                                                                                                                                                                                                                                                                                                                                                                          <w:marRight w:val="0"/>
                                                                                                                                                                                                                                                                                                                                                                                                                                          <w:marTop w:val="0"/>
                                                                                                                                                                                                                                                                                                                                                                                                                                          <w:marBottom w:val="0"/>
                                                                                                                                                                                                                                                                                                                                                                                                                                          <w:divBdr>
                                                                                                                                                                                                                                                                                                                                                                                                                                            <w:top w:val="none" w:sz="0" w:space="0" w:color="auto"/>
                                                                                                                                                                                                                                                                                                                                                                                                                                            <w:left w:val="none" w:sz="0" w:space="0" w:color="auto"/>
                                                                                                                                                                                                                                                                                                                                                                                                                                            <w:bottom w:val="none" w:sz="0" w:space="0" w:color="auto"/>
                                                                                                                                                                                                                                                                                                                                                                                                                                            <w:right w:val="none" w:sz="0" w:space="0" w:color="auto"/>
                                                                                                                                                                                                                                                                                                                                                                                                                                          </w:divBdr>
                                                                                                                                                                                                                                                                                                                                                                                                                                        </w:div>
                                                                                                                                                                                                                                                                                                                                                                                                                                        <w:div w:id="642809004">
                                                                                                                                                                                                                                                                                                                                                                                                                                          <w:marLeft w:val="0"/>
                                                                                                                                                                                                                                                                                                                                                                                                                                          <w:marRight w:val="0"/>
                                                                                                                                                                                                                                                                                                                                                                                                                                          <w:marTop w:val="0"/>
                                                                                                                                                                                                                                                                                                                                                                                                                                          <w:marBottom w:val="0"/>
                                                                                                                                                                                                                                                                                                                                                                                                                                          <w:divBdr>
                                                                                                                                                                                                                                                                                                                                                                                                                                            <w:top w:val="none" w:sz="0" w:space="0" w:color="auto"/>
                                                                                                                                                                                                                                                                                                                                                                                                                                            <w:left w:val="none" w:sz="0" w:space="0" w:color="auto"/>
                                                                                                                                                                                                                                                                                                                                                                                                                                            <w:bottom w:val="none" w:sz="0" w:space="0" w:color="auto"/>
                                                                                                                                                                                                                                                                                                                                                                                                                                            <w:right w:val="none" w:sz="0" w:space="0" w:color="auto"/>
                                                                                                                                                                                                                                                                                                                                                                                                                                          </w:divBdr>
                                                                                                                                                                                                                                                                                                                                                                                                                                        </w:div>
                                                                                                                                                                                                                                                                                                                                                                                                                                        <w:div w:id="194394981">
                                                                                                                                                                                                                                                                                                                                                                                                                                          <w:marLeft w:val="0"/>
                                                                                                                                                                                                                                                                                                                                                                                                                                          <w:marRight w:val="0"/>
                                                                                                                                                                                                                                                                                                                                                                                                                                          <w:marTop w:val="0"/>
                                                                                                                                                                                                                                                                                                                                                                                                                                          <w:marBottom w:val="0"/>
                                                                                                                                                                                                                                                                                                                                                                                                                                          <w:divBdr>
                                                                                                                                                                                                                                                                                                                                                                                                                                            <w:top w:val="none" w:sz="0" w:space="0" w:color="auto"/>
                                                                                                                                                                                                                                                                                                                                                                                                                                            <w:left w:val="none" w:sz="0" w:space="0" w:color="auto"/>
                                                                                                                                                                                                                                                                                                                                                                                                                                            <w:bottom w:val="none" w:sz="0" w:space="0" w:color="auto"/>
                                                                                                                                                                                                                                                                                                                                                                                                                                            <w:right w:val="none" w:sz="0" w:space="0" w:color="auto"/>
                                                                                                                                                                                                                                                                                                                                                                                                                                          </w:divBdr>
                                                                                                                                                                                                                                                                                                                                                                                                                                        </w:div>
                                                                                                                                                                                                                                                                                                                                                                                                                                        <w:div w:id="9328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936">
                                                                                                                                                                                                                                                                                                                                                                                                                                  <w:marLeft w:val="0"/>
                                                                                                                                                                                                                                                                                                                                                                                                                                  <w:marRight w:val="0"/>
                                                                                                                                                                                                                                                                                                                                                                                                                                  <w:marTop w:val="0"/>
                                                                                                                                                                                                                                                                                                                                                                                                                                  <w:marBottom w:val="0"/>
                                                                                                                                                                                                                                                                                                                                                                                                                                  <w:divBdr>
                                                                                                                                                                                                                                                                                                                                                                                                                                    <w:top w:val="none" w:sz="0" w:space="0" w:color="auto"/>
                                                                                                                                                                                                                                                                                                                                                                                                                                    <w:left w:val="none" w:sz="0" w:space="0" w:color="auto"/>
                                                                                                                                                                                                                                                                                                                                                                                                                                    <w:bottom w:val="none" w:sz="0" w:space="0" w:color="auto"/>
                                                                                                                                                                                                                                                                                                                                                                                                                                    <w:right w:val="none" w:sz="0" w:space="0" w:color="auto"/>
                                                                                                                                                                                                                                                                                                                                                                                                                                  </w:divBdr>
                                                                                                                                                                                                                                                                                                                                                                                                                                </w:div>
                                                                                                                                                                                                                                                                                                                                                                                                                                <w:div w:id="1703557582">
                                                                                                                                                                                                                                                                                                                                                                                                                                  <w:marLeft w:val="0"/>
                                                                                                                                                                                                                                                                                                                                                                                                                                  <w:marRight w:val="0"/>
                                                                                                                                                                                                                                                                                                                                                                                                                                  <w:marTop w:val="0"/>
                                                                                                                                                                                                                                                                                                                                                                                                                                  <w:marBottom w:val="0"/>
                                                                                                                                                                                                                                                                                                                                                                                                                                  <w:divBdr>
                                                                                                                                                                                                                                                                                                                                                                                                                                    <w:top w:val="none" w:sz="0" w:space="0" w:color="auto"/>
                                                                                                                                                                                                                                                                                                                                                                                                                                    <w:left w:val="none" w:sz="0" w:space="0" w:color="auto"/>
                                                                                                                                                                                                                                                                                                                                                                                                                                    <w:bottom w:val="none" w:sz="0" w:space="0" w:color="auto"/>
                                                                                                                                                                                                                                                                                                                                                                                                                                    <w:right w:val="none" w:sz="0" w:space="0" w:color="auto"/>
                                                                                                                                                                                                                                                                                                                                                                                                                                  </w:divBdr>
                                                                                                                                                                                                                                                                                                                                                                                                                                </w:div>
                                                                                                                                                                                                                                                                                                                                                                                                                                <w:div w:id="833103473">
                                                                                                                                                                                                                                                                                                                                                                                                                                  <w:marLeft w:val="0"/>
                                                                                                                                                                                                                                                                                                                                                                                                                                  <w:marRight w:val="0"/>
                                                                                                                                                                                                                                                                                                                                                                                                                                  <w:marTop w:val="0"/>
                                                                                                                                                                                                                                                                                                                                                                                                                                  <w:marBottom w:val="0"/>
                                                                                                                                                                                                                                                                                                                                                                                                                                  <w:divBdr>
                                                                                                                                                                                                                                                                                                                                                                                                                                    <w:top w:val="none" w:sz="0" w:space="0" w:color="auto"/>
                                                                                                                                                                                                                                                                                                                                                                                                                                    <w:left w:val="none" w:sz="0" w:space="0" w:color="auto"/>
                                                                                                                                                                                                                                                                                                                                                                                                                                    <w:bottom w:val="none" w:sz="0" w:space="0" w:color="auto"/>
                                                                                                                                                                                                                                                                                                                                                                                                                                    <w:right w:val="none" w:sz="0" w:space="0" w:color="auto"/>
                                                                                                                                                                                                                                                                                                                                                                                                                                  </w:divBdr>
                                                                                                                                                                                                                                                                                                                                                                                                                                </w:div>
                                                                                                                                                                                                                                                                                                                                                                                                                                <w:div w:id="1462727725">
                                                                                                                                                                                                                                                                                                                                                                                                                                  <w:marLeft w:val="0"/>
                                                                                                                                                                                                                                                                                                                                                                                                                                  <w:marRight w:val="0"/>
                                                                                                                                                                                                                                                                                                                                                                                                                                  <w:marTop w:val="0"/>
                                                                                                                                                                                                                                                                                                                                                                                                                                  <w:marBottom w:val="0"/>
                                                                                                                                                                                                                                                                                                                                                                                                                                  <w:divBdr>
                                                                                                                                                                                                                                                                                                                                                                                                                                    <w:top w:val="none" w:sz="0" w:space="0" w:color="auto"/>
                                                                                                                                                                                                                                                                                                                                                                                                                                    <w:left w:val="none" w:sz="0" w:space="0" w:color="auto"/>
                                                                                                                                                                                                                                                                                                                                                                                                                                    <w:bottom w:val="none" w:sz="0" w:space="0" w:color="auto"/>
                                                                                                                                                                                                                                                                                                                                                                                                                                    <w:right w:val="none" w:sz="0" w:space="0" w:color="auto"/>
                                                                                                                                                                                                                                                                                                                                                                                                                                  </w:divBdr>
                                                                                                                                                                                                                                                                                                                                                                                                                                </w:div>
                                                                                                                                                                                                                                                                                                                                                                                                                                <w:div w:id="310252913">
                                                                                                                                                                                                                                                                                                                                                                                                                                  <w:marLeft w:val="0"/>
                                                                                                                                                                                                                                                                                                                                                                                                                                  <w:marRight w:val="0"/>
                                                                                                                                                                                                                                                                                                                                                                                                                                  <w:marTop w:val="0"/>
                                                                                                                                                                                                                                                                                                                                                                                                                                  <w:marBottom w:val="0"/>
                                                                                                                                                                                                                                                                                                                                                                                                                                  <w:divBdr>
                                                                                                                                                                                                                                                                                                                                                                                                                                    <w:top w:val="none" w:sz="0" w:space="0" w:color="auto"/>
                                                                                                                                                                                                                                                                                                                                                                                                                                    <w:left w:val="none" w:sz="0" w:space="0" w:color="auto"/>
                                                                                                                                                                                                                                                                                                                                                                                                                                    <w:bottom w:val="none" w:sz="0" w:space="0" w:color="auto"/>
                                                                                                                                                                                                                                                                                                                                                                                                                                    <w:right w:val="none" w:sz="0" w:space="0" w:color="auto"/>
                                                                                                                                                                                                                                                                                                                                                                                                                                  </w:divBdr>
                                                                                                                                                                                                                                                                                                                                                                                                                                </w:div>
                                                                                                                                                                                                                                                                                                                                                                                                                                <w:div w:id="694498945">
                                                                                                                                                                                                                                                                                                                                                                                                                                  <w:marLeft w:val="0"/>
                                                                                                                                                                                                                                                                                                                                                                                                                                  <w:marRight w:val="0"/>
                                                                                                                                                                                                                                                                                                                                                                                                                                  <w:marTop w:val="0"/>
                                                                                                                                                                                                                                                                                                                                                                                                                                  <w:marBottom w:val="0"/>
                                                                                                                                                                                                                                                                                                                                                                                                                                  <w:divBdr>
                                                                                                                                                                                                                                                                                                                                                                                                                                    <w:top w:val="none" w:sz="0" w:space="0" w:color="auto"/>
                                                                                                                                                                                                                                                                                                                                                                                                                                    <w:left w:val="none" w:sz="0" w:space="0" w:color="auto"/>
                                                                                                                                                                                                                                                                                                                                                                                                                                    <w:bottom w:val="none" w:sz="0" w:space="0" w:color="auto"/>
                                                                                                                                                                                                                                                                                                                                                                                                                                    <w:right w:val="none" w:sz="0" w:space="0" w:color="auto"/>
                                                                                                                                                                                                                                                                                                                                                                                                                                  </w:divBdr>
                                                                                                                                                                                                                                                                                                                                                                                                                                </w:div>
                                                                                                                                                                                                                                                                                                                                                                                                                                <w:div w:id="303393756">
                                                                                                                                                                                                                                                                                                                                                                                                                                  <w:marLeft w:val="0"/>
                                                                                                                                                                                                                                                                                                                                                                                                                                  <w:marRight w:val="0"/>
                                                                                                                                                                                                                                                                                                                                                                                                                                  <w:marTop w:val="0"/>
                                                                                                                                                                                                                                                                                                                                                                                                                                  <w:marBottom w:val="0"/>
                                                                                                                                                                                                                                                                                                                                                                                                                                  <w:divBdr>
                                                                                                                                                                                                                                                                                                                                                                                                                                    <w:top w:val="none" w:sz="0" w:space="0" w:color="auto"/>
                                                                                                                                                                                                                                                                                                                                                                                                                                    <w:left w:val="none" w:sz="0" w:space="0" w:color="auto"/>
                                                                                                                                                                                                                                                                                                                                                                                                                                    <w:bottom w:val="none" w:sz="0" w:space="0" w:color="auto"/>
                                                                                                                                                                                                                                                                                                                                                                                                                                    <w:right w:val="none" w:sz="0" w:space="0" w:color="auto"/>
                                                                                                                                                                                                                                                                                                                                                                                                                                  </w:divBdr>
                                                                                                                                                                                                                                                                                                                                                                                                                                </w:div>
                                                                                                                                                                                                                                                                                                                                                                                                                                <w:div w:id="2142530763">
                                                                                                                                                                                                                                                                                                                                                                                                                                  <w:marLeft w:val="0"/>
                                                                                                                                                                                                                                                                                                                                                                                                                                  <w:marRight w:val="0"/>
                                                                                                                                                                                                                                                                                                                                                                                                                                  <w:marTop w:val="0"/>
                                                                                                                                                                                                                                                                                                                                                                                                                                  <w:marBottom w:val="0"/>
                                                                                                                                                                                                                                                                                                                                                                                                                                  <w:divBdr>
                                                                                                                                                                                                                                                                                                                                                                                                                                    <w:top w:val="none" w:sz="0" w:space="0" w:color="auto"/>
                                                                                                                                                                                                                                                                                                                                                                                                                                    <w:left w:val="none" w:sz="0" w:space="0" w:color="auto"/>
                                                                                                                                                                                                                                                                                                                                                                                                                                    <w:bottom w:val="none" w:sz="0" w:space="0" w:color="auto"/>
                                                                                                                                                                                                                                                                                                                                                                                                                                    <w:right w:val="none" w:sz="0" w:space="0" w:color="auto"/>
                                                                                                                                                                                                                                                                                                                                                                                                                                  </w:divBdr>
                                                                                                                                                                                                                                                                                                                                                                                                                                </w:div>
                                                                                                                                                                                                                                                                                                                                                                                                                                <w:div w:id="1097864469">
                                                                                                                                                                                                                                                                                                                                                                                                                                  <w:marLeft w:val="0"/>
                                                                                                                                                                                                                                                                                                                                                                                                                                  <w:marRight w:val="0"/>
                                                                                                                                                                                                                                                                                                                                                                                                                                  <w:marTop w:val="0"/>
                                                                                                                                                                                                                                                                                                                                                                                                                                  <w:marBottom w:val="0"/>
                                                                                                                                                                                                                                                                                                                                                                                                                                  <w:divBdr>
                                                                                                                                                                                                                                                                                                                                                                                                                                    <w:top w:val="none" w:sz="0" w:space="0" w:color="auto"/>
                                                                                                                                                                                                                                                                                                                                                                                                                                    <w:left w:val="none" w:sz="0" w:space="0" w:color="auto"/>
                                                                                                                                                                                                                                                                                                                                                                                                                                    <w:bottom w:val="none" w:sz="0" w:space="0" w:color="auto"/>
                                                                                                                                                                                                                                                                                                                                                                                                                                    <w:right w:val="none" w:sz="0" w:space="0" w:color="auto"/>
                                                                                                                                                                                                                                                                                                                                                                                                                                  </w:divBdr>
                                                                                                                                                                                                                                                                                                                                                                                                                                </w:div>
                                                                                                                                                                                                                                                                                                                                                                                                                                <w:div w:id="1216743450">
                                                                                                                                                                                                                                                                                                                                                                                                                                  <w:marLeft w:val="0"/>
                                                                                                                                                                                                                                                                                                                                                                                                                                  <w:marRight w:val="0"/>
                                                                                                                                                                                                                                                                                                                                                                                                                                  <w:marTop w:val="0"/>
                                                                                                                                                                                                                                                                                                                                                                                                                                  <w:marBottom w:val="0"/>
                                                                                                                                                                                                                                                                                                                                                                                                                                  <w:divBdr>
                                                                                                                                                                                                                                                                                                                                                                                                                                    <w:top w:val="none" w:sz="0" w:space="0" w:color="auto"/>
                                                                                                                                                                                                                                                                                                                                                                                                                                    <w:left w:val="none" w:sz="0" w:space="0" w:color="auto"/>
                                                                                                                                                                                                                                                                                                                                                                                                                                    <w:bottom w:val="none" w:sz="0" w:space="0" w:color="auto"/>
                                                                                                                                                                                                                                                                                                                                                                                                                                    <w:right w:val="none" w:sz="0" w:space="0" w:color="auto"/>
                                                                                                                                                                                                                                                                                                                                                                                                                                  </w:divBdr>
                                                                                                                                                                                                                                                                                                                                                                                                                                </w:div>
                                                                                                                                                                                                                                                                                                                                                                                                                                <w:div w:id="1734767129">
                                                                                                                                                                                                                                                                                                                                                                                                                                  <w:marLeft w:val="0"/>
                                                                                                                                                                                                                                                                                                                                                                                                                                  <w:marRight w:val="0"/>
                                                                                                                                                                                                                                                                                                                                                                                                                                  <w:marTop w:val="0"/>
                                                                                                                                                                                                                                                                                                                                                                                                                                  <w:marBottom w:val="0"/>
                                                                                                                                                                                                                                                                                                                                                                                                                                  <w:divBdr>
                                                                                                                                                                                                                                                                                                                                                                                                                                    <w:top w:val="none" w:sz="0" w:space="0" w:color="auto"/>
                                                                                                                                                                                                                                                                                                                                                                                                                                    <w:left w:val="none" w:sz="0" w:space="0" w:color="auto"/>
                                                                                                                                                                                                                                                                                                                                                                                                                                    <w:bottom w:val="none" w:sz="0" w:space="0" w:color="auto"/>
                                                                                                                                                                                                                                                                                                                                                                                                                                    <w:right w:val="none" w:sz="0" w:space="0" w:color="auto"/>
                                                                                                                                                                                                                                                                                                                                                                                                                                  </w:divBdr>
                                                                                                                                                                                                                                                                                                                                                                                                                                </w:div>
                                                                                                                                                                                                                                                                                                                                                                                                                                <w:div w:id="1090395324">
                                                                                                                                                                                                                                                                                                                                                                                                                                  <w:marLeft w:val="0"/>
                                                                                                                                                                                                                                                                                                                                                                                                                                  <w:marRight w:val="0"/>
                                                                                                                                                                                                                                                                                                                                                                                                                                  <w:marTop w:val="0"/>
                                                                                                                                                                                                                                                                                                                                                                                                                                  <w:marBottom w:val="0"/>
                                                                                                                                                                                                                                                                                                                                                                                                                                  <w:divBdr>
                                                                                                                                                                                                                                                                                                                                                                                                                                    <w:top w:val="none" w:sz="0" w:space="0" w:color="auto"/>
                                                                                                                                                                                                                                                                                                                                                                                                                                    <w:left w:val="none" w:sz="0" w:space="0" w:color="auto"/>
                                                                                                                                                                                                                                                                                                                                                                                                                                    <w:bottom w:val="none" w:sz="0" w:space="0" w:color="auto"/>
                                                                                                                                                                                                                                                                                                                                                                                                                                    <w:right w:val="none" w:sz="0" w:space="0" w:color="auto"/>
                                                                                                                                                                                                                                                                                                                                                                                                                                  </w:divBdr>
                                                                                                                                                                                                                                                                                                                                                                                                                                </w:div>
                                                                                                                                                                                                                                                                                                                                                                                                                                <w:div w:id="1752196314">
                                                                                                                                                                                                                                                                                                                                                                                                                                  <w:marLeft w:val="0"/>
                                                                                                                                                                                                                                                                                                                                                                                                                                  <w:marRight w:val="0"/>
                                                                                                                                                                                                                                                                                                                                                                                                                                  <w:marTop w:val="0"/>
                                                                                                                                                                                                                                                                                                                                                                                                                                  <w:marBottom w:val="0"/>
                                                                                                                                                                                                                                                                                                                                                                                                                                  <w:divBdr>
                                                                                                                                                                                                                                                                                                                                                                                                                                    <w:top w:val="none" w:sz="0" w:space="0" w:color="auto"/>
                                                                                                                                                                                                                                                                                                                                                                                                                                    <w:left w:val="none" w:sz="0" w:space="0" w:color="auto"/>
                                                                                                                                                                                                                                                                                                                                                                                                                                    <w:bottom w:val="none" w:sz="0" w:space="0" w:color="auto"/>
                                                                                                                                                                                                                                                                                                                                                                                                                                    <w:right w:val="none" w:sz="0" w:space="0" w:color="auto"/>
                                                                                                                                                                                                                                                                                                                                                                                                                                  </w:divBdr>
                                                                                                                                                                                                                                                                                                                                                                                                                                </w:div>
                                                                                                                                                                                                                                                                                                                                                                                                                                <w:div w:id="358774609">
                                                                                                                                                                                                                                                                                                                                                                                                                                  <w:marLeft w:val="0"/>
                                                                                                                                                                                                                                                                                                                                                                                                                                  <w:marRight w:val="0"/>
                                                                                                                                                                                                                                                                                                                                                                                                                                  <w:marTop w:val="0"/>
                                                                                                                                                                                                                                                                                                                                                                                                                                  <w:marBottom w:val="0"/>
                                                                                                                                                                                                                                                                                                                                                                                                                                  <w:divBdr>
                                                                                                                                                                                                                                                                                                                                                                                                                                    <w:top w:val="none" w:sz="0" w:space="0" w:color="auto"/>
                                                                                                                                                                                                                                                                                                                                                                                                                                    <w:left w:val="none" w:sz="0" w:space="0" w:color="auto"/>
                                                                                                                                                                                                                                                                                                                                                                                                                                    <w:bottom w:val="none" w:sz="0" w:space="0" w:color="auto"/>
                                                                                                                                                                                                                                                                                                                                                                                                                                    <w:right w:val="none" w:sz="0" w:space="0" w:color="auto"/>
                                                                                                                                                                                                                                                                                                                                                                                                                                  </w:divBdr>
                                                                                                                                                                                                                                                                                                                                                                                                                                </w:div>
                                                                                                                                                                                                                                                                                                                                                                                                                                <w:div w:id="422915901">
                                                                                                                                                                                                                                                                                                                                                                                                                                  <w:marLeft w:val="0"/>
                                                                                                                                                                                                                                                                                                                                                                                                                                  <w:marRight w:val="0"/>
                                                                                                                                                                                                                                                                                                                                                                                                                                  <w:marTop w:val="0"/>
                                                                                                                                                                                                                                                                                                                                                                                                                                  <w:marBottom w:val="0"/>
                                                                                                                                                                                                                                                                                                                                                                                                                                  <w:divBdr>
                                                                                                                                                                                                                                                                                                                                                                                                                                    <w:top w:val="none" w:sz="0" w:space="0" w:color="auto"/>
                                                                                                                                                                                                                                                                                                                                                                                                                                    <w:left w:val="none" w:sz="0" w:space="0" w:color="auto"/>
                                                                                                                                                                                                                                                                                                                                                                                                                                    <w:bottom w:val="none" w:sz="0" w:space="0" w:color="auto"/>
                                                                                                                                                                                                                                                                                                                                                                                                                                    <w:right w:val="none" w:sz="0" w:space="0" w:color="auto"/>
                                                                                                                                                                                                                                                                                                                                                                                                                                  </w:divBdr>
                                                                                                                                                                                                                                                                                                                                                                                                                                </w:div>
                                                                                                                                                                                                                                                                                                                                                                                                                                <w:div w:id="1605528705">
                                                                                                                                                                                                                                                                                                                                                                                                                                  <w:marLeft w:val="0"/>
                                                                                                                                                                                                                                                                                                                                                                                                                                  <w:marRight w:val="0"/>
                                                                                                                                                                                                                                                                                                                                                                                                                                  <w:marTop w:val="0"/>
                                                                                                                                                                                                                                                                                                                                                                                                                                  <w:marBottom w:val="0"/>
                                                                                                                                                                                                                                                                                                                                                                                                                                  <w:divBdr>
                                                                                                                                                                                                                                                                                                                                                                                                                                    <w:top w:val="none" w:sz="0" w:space="0" w:color="auto"/>
                                                                                                                                                                                                                                                                                                                                                                                                                                    <w:left w:val="none" w:sz="0" w:space="0" w:color="auto"/>
                                                                                                                                                                                                                                                                                                                                                                                                                                    <w:bottom w:val="none" w:sz="0" w:space="0" w:color="auto"/>
                                                                                                                                                                                                                                                                                                                                                                                                                                    <w:right w:val="none" w:sz="0" w:space="0" w:color="auto"/>
                                                                                                                                                                                                                                                                                                                                                                                                                                  </w:divBdr>
                                                                                                                                                                                                                                                                                                                                                                                                                                </w:div>
                                                                                                                                                                                                                                                                                                                                                                                                                                <w:div w:id="789397977">
                                                                                                                                                                                                                                                                                                                                                                                                                                  <w:marLeft w:val="0"/>
                                                                                                                                                                                                                                                                                                                                                                                                                                  <w:marRight w:val="0"/>
                                                                                                                                                                                                                                                                                                                                                                                                                                  <w:marTop w:val="0"/>
                                                                                                                                                                                                                                                                                                                                                                                                                                  <w:marBottom w:val="0"/>
                                                                                                                                                                                                                                                                                                                                                                                                                                  <w:divBdr>
                                                                                                                                                                                                                                                                                                                                                                                                                                    <w:top w:val="none" w:sz="0" w:space="0" w:color="auto"/>
                                                                                                                                                                                                                                                                                                                                                                                                                                    <w:left w:val="none" w:sz="0" w:space="0" w:color="auto"/>
                                                                                                                                                                                                                                                                                                                                                                                                                                    <w:bottom w:val="none" w:sz="0" w:space="0" w:color="auto"/>
                                                                                                                                                                                                                                                                                                                                                                                                                                    <w:right w:val="none" w:sz="0" w:space="0" w:color="auto"/>
                                                                                                                                                                                                                                                                                                                                                                                                                                  </w:divBdr>
                                                                                                                                                                                                                                                                                                                                                                                                                                </w:div>
                                                                                                                                                                                                                                                                                                                                                                                                                                <w:div w:id="1037924368">
                                                                                                                                                                                                                                                                                                                                                                                                                                  <w:marLeft w:val="0"/>
                                                                                                                                                                                                                                                                                                                                                                                                                                  <w:marRight w:val="0"/>
                                                                                                                                                                                                                                                                                                                                                                                                                                  <w:marTop w:val="0"/>
                                                                                                                                                                                                                                                                                                                                                                                                                                  <w:marBottom w:val="0"/>
                                                                                                                                                                                                                                                                                                                                                                                                                                  <w:divBdr>
                                                                                                                                                                                                                                                                                                                                                                                                                                    <w:top w:val="none" w:sz="0" w:space="0" w:color="auto"/>
                                                                                                                                                                                                                                                                                                                                                                                                                                    <w:left w:val="none" w:sz="0" w:space="0" w:color="auto"/>
                                                                                                                                                                                                                                                                                                                                                                                                                                    <w:bottom w:val="none" w:sz="0" w:space="0" w:color="auto"/>
                                                                                                                                                                                                                                                                                                                                                                                                                                    <w:right w:val="none" w:sz="0" w:space="0" w:color="auto"/>
                                                                                                                                                                                                                                                                                                                                                                                                                                  </w:divBdr>
                                                                                                                                                                                                                                                                                                                                                                                                                                </w:div>
                                                                                                                                                                                                                                                                                                                                                                                                                                <w:div w:id="440027706">
                                                                                                                                                                                                                                                                                                                                                                                                                                  <w:marLeft w:val="0"/>
                                                                                                                                                                                                                                                                                                                                                                                                                                  <w:marRight w:val="0"/>
                                                                                                                                                                                                                                                                                                                                                                                                                                  <w:marTop w:val="0"/>
                                                                                                                                                                                                                                                                                                                                                                                                                                  <w:marBottom w:val="0"/>
                                                                                                                                                                                                                                                                                                                                                                                                                                  <w:divBdr>
                                                                                                                                                                                                                                                                                                                                                                                                                                    <w:top w:val="none" w:sz="0" w:space="0" w:color="auto"/>
                                                                                                                                                                                                                                                                                                                                                                                                                                    <w:left w:val="none" w:sz="0" w:space="0" w:color="auto"/>
                                                                                                                                                                                                                                                                                                                                                                                                                                    <w:bottom w:val="none" w:sz="0" w:space="0" w:color="auto"/>
                                                                                                                                                                                                                                                                                                                                                                                                                                    <w:right w:val="none" w:sz="0" w:space="0" w:color="auto"/>
                                                                                                                                                                                                                                                                                                                                                                                                                                  </w:divBdr>
                                                                                                                                                                                                                                                                                                                                                                                                                                </w:div>
                                                                                                                                                                                                                                                                                                                                                                                                                                <w:div w:id="819349551">
                                                                                                                                                                                                                                                                                                                                                                                                                                  <w:marLeft w:val="0"/>
                                                                                                                                                                                                                                                                                                                                                                                                                                  <w:marRight w:val="0"/>
                                                                                                                                                                                                                                                                                                                                                                                                                                  <w:marTop w:val="0"/>
                                                                                                                                                                                                                                                                                                                                                                                                                                  <w:marBottom w:val="0"/>
                                                                                                                                                                                                                                                                                                                                                                                                                                  <w:divBdr>
                                                                                                                                                                                                                                                                                                                                                                                                                                    <w:top w:val="none" w:sz="0" w:space="0" w:color="auto"/>
                                                                                                                                                                                                                                                                                                                                                                                                                                    <w:left w:val="none" w:sz="0" w:space="0" w:color="auto"/>
                                                                                                                                                                                                                                                                                                                                                                                                                                    <w:bottom w:val="none" w:sz="0" w:space="0" w:color="auto"/>
                                                                                                                                                                                                                                                                                                                                                                                                                                    <w:right w:val="none" w:sz="0" w:space="0" w:color="auto"/>
                                                                                                                                                                                                                                                                                                                                                                                                                                  </w:divBdr>
                                                                                                                                                                                                                                                                                                                                                                                                                                </w:div>
                                                                                                                                                                                                                                                                                                                                                                                                                                <w:div w:id="1451586222">
                                                                                                                                                                                                                                                                                                                                                                                                                                  <w:marLeft w:val="0"/>
                                                                                                                                                                                                                                                                                                                                                                                                                                  <w:marRight w:val="0"/>
                                                                                                                                                                                                                                                                                                                                                                                                                                  <w:marTop w:val="0"/>
                                                                                                                                                                                                                                                                                                                                                                                                                                  <w:marBottom w:val="0"/>
                                                                                                                                                                                                                                                                                                                                                                                                                                  <w:divBdr>
                                                                                                                                                                                                                                                                                                                                                                                                                                    <w:top w:val="none" w:sz="0" w:space="0" w:color="auto"/>
                                                                                                                                                                                                                                                                                                                                                                                                                                    <w:left w:val="none" w:sz="0" w:space="0" w:color="auto"/>
                                                                                                                                                                                                                                                                                                                                                                                                                                    <w:bottom w:val="none" w:sz="0" w:space="0" w:color="auto"/>
                                                                                                                                                                                                                                                                                                                                                                                                                                    <w:right w:val="none" w:sz="0" w:space="0" w:color="auto"/>
                                                                                                                                                                                                                                                                                                                                                                                                                                  </w:divBdr>
                                                                                                                                                                                                                                                                                                                                                                                                                                </w:div>
                                                                                                                                                                                                                                                                                                                                                                                                                                <w:div w:id="648485642">
                                                                                                                                                                                                                                                                                                                                                                                                                                  <w:marLeft w:val="0"/>
                                                                                                                                                                                                                                                                                                                                                                                                                                  <w:marRight w:val="0"/>
                                                                                                                                                                                                                                                                                                                                                                                                                                  <w:marTop w:val="0"/>
                                                                                                                                                                                                                                                                                                                                                                                                                                  <w:marBottom w:val="0"/>
                                                                                                                                                                                                                                                                                                                                                                                                                                  <w:divBdr>
                                                                                                                                                                                                                                                                                                                                                                                                                                    <w:top w:val="none" w:sz="0" w:space="0" w:color="auto"/>
                                                                                                                                                                                                                                                                                                                                                                                                                                    <w:left w:val="none" w:sz="0" w:space="0" w:color="auto"/>
                                                                                                                                                                                                                                                                                                                                                                                                                                    <w:bottom w:val="none" w:sz="0" w:space="0" w:color="auto"/>
                                                                                                                                                                                                                                                                                                                                                                                                                                    <w:right w:val="none" w:sz="0" w:space="0" w:color="auto"/>
                                                                                                                                                                                                                                                                                                                                                                                                                                  </w:divBdr>
                                                                                                                                                                                                                                                                                                                                                                                                                                </w:div>
                                                                                                                                                                                                                                                                                                                                                                                                                                <w:div w:id="1594586636">
                                                                                                                                                                                                                                                                                                                                                                                                                                  <w:marLeft w:val="0"/>
                                                                                                                                                                                                                                                                                                                                                                                                                                  <w:marRight w:val="0"/>
                                                                                                                                                                                                                                                                                                                                                                                                                                  <w:marTop w:val="0"/>
                                                                                                                                                                                                                                                                                                                                                                                                                                  <w:marBottom w:val="0"/>
                                                                                                                                                                                                                                                                                                                                                                                                                                  <w:divBdr>
                                                                                                                                                                                                                                                                                                                                                                                                                                    <w:top w:val="none" w:sz="0" w:space="0" w:color="auto"/>
                                                                                                                                                                                                                                                                                                                                                                                                                                    <w:left w:val="none" w:sz="0" w:space="0" w:color="auto"/>
                                                                                                                                                                                                                                                                                                                                                                                                                                    <w:bottom w:val="none" w:sz="0" w:space="0" w:color="auto"/>
                                                                                                                                                                                                                                                                                                                                                                                                                                    <w:right w:val="none" w:sz="0" w:space="0" w:color="auto"/>
                                                                                                                                                                                                                                                                                                                                                                                                                                  </w:divBdr>
                                                                                                                                                                                                                                                                                                                                                                                                                                </w:div>
                                                                                                                                                                                                                                                                                                                                                                                                                                <w:div w:id="1228567962">
                                                                                                                                                                                                                                                                                                                                                                                                                                  <w:marLeft w:val="0"/>
                                                                                                                                                                                                                                                                                                                                                                                                                                  <w:marRight w:val="0"/>
                                                                                                                                                                                                                                                                                                                                                                                                                                  <w:marTop w:val="0"/>
                                                                                                                                                                                                                                                                                                                                                                                                                                  <w:marBottom w:val="0"/>
                                                                                                                                                                                                                                                                                                                                                                                                                                  <w:divBdr>
                                                                                                                                                                                                                                                                                                                                                                                                                                    <w:top w:val="none" w:sz="0" w:space="0" w:color="auto"/>
                                                                                                                                                                                                                                                                                                                                                                                                                                    <w:left w:val="none" w:sz="0" w:space="0" w:color="auto"/>
                                                                                                                                                                                                                                                                                                                                                                                                                                    <w:bottom w:val="none" w:sz="0" w:space="0" w:color="auto"/>
                                                                                                                                                                                                                                                                                                                                                                                                                                    <w:right w:val="none" w:sz="0" w:space="0" w:color="auto"/>
                                                                                                                                                                                                                                                                                                                                                                                                                                  </w:divBdr>
                                                                                                                                                                                                                                                                                                                                                                                                                                </w:div>
                                                                                                                                                                                                                                                                                                                                                                                                                                <w:div w:id="1158611539">
                                                                                                                                                                                                                                                                                                                                                                                                                                  <w:marLeft w:val="0"/>
                                                                                                                                                                                                                                                                                                                                                                                                                                  <w:marRight w:val="0"/>
                                                                                                                                                                                                                                                                                                                                                                                                                                  <w:marTop w:val="0"/>
                                                                                                                                                                                                                                                                                                                                                                                                                                  <w:marBottom w:val="0"/>
                                                                                                                                                                                                                                                                                                                                                                                                                                  <w:divBdr>
                                                                                                                                                                                                                                                                                                                                                                                                                                    <w:top w:val="none" w:sz="0" w:space="0" w:color="auto"/>
                                                                                                                                                                                                                                                                                                                                                                                                                                    <w:left w:val="none" w:sz="0" w:space="0" w:color="auto"/>
                                                                                                                                                                                                                                                                                                                                                                                                                                    <w:bottom w:val="none" w:sz="0" w:space="0" w:color="auto"/>
                                                                                                                                                                                                                                                                                                                                                                                                                                    <w:right w:val="none" w:sz="0" w:space="0" w:color="auto"/>
                                                                                                                                                                                                                                                                                                                                                                                                                                  </w:divBdr>
                                                                                                                                                                                                                                                                                                                                                                                                                                </w:div>
                                                                                                                                                                                                                                                                                                                                                                                                                                <w:div w:id="932470788">
                                                                                                                                                                                                                                                                                                                                                                                                                                  <w:marLeft w:val="0"/>
                                                                                                                                                                                                                                                                                                                                                                                                                                  <w:marRight w:val="0"/>
                                                                                                                                                                                                                                                                                                                                                                                                                                  <w:marTop w:val="0"/>
                                                                                                                                                                                                                                                                                                                                                                                                                                  <w:marBottom w:val="0"/>
                                                                                                                                                                                                                                                                                                                                                                                                                                  <w:divBdr>
                                                                                                                                                                                                                                                                                                                                                                                                                                    <w:top w:val="none" w:sz="0" w:space="0" w:color="auto"/>
                                                                                                                                                                                                                                                                                                                                                                                                                                    <w:left w:val="none" w:sz="0" w:space="0" w:color="auto"/>
                                                                                                                                                                                                                                                                                                                                                                                                                                    <w:bottom w:val="none" w:sz="0" w:space="0" w:color="auto"/>
                                                                                                                                                                                                                                                                                                                                                                                                                                    <w:right w:val="none" w:sz="0" w:space="0" w:color="auto"/>
                                                                                                                                                                                                                                                                                                                                                                                                                                  </w:divBdr>
                                                                                                                                                                                                                                                                                                                                                                                                                                </w:div>
                                                                                                                                                                                                                                                                                                                                                                                                                                <w:div w:id="820731345">
                                                                                                                                                                                                                                                                                                                                                                                                                                  <w:marLeft w:val="0"/>
                                                                                                                                                                                                                                                                                                                                                                                                                                  <w:marRight w:val="0"/>
                                                                                                                                                                                                                                                                                                                                                                                                                                  <w:marTop w:val="0"/>
                                                                                                                                                                                                                                                                                                                                                                                                                                  <w:marBottom w:val="0"/>
                                                                                                                                                                                                                                                                                                                                                                                                                                  <w:divBdr>
                                                                                                                                                                                                                                                                                                                                                                                                                                    <w:top w:val="none" w:sz="0" w:space="0" w:color="auto"/>
                                                                                                                                                                                                                                                                                                                                                                                                                                    <w:left w:val="none" w:sz="0" w:space="0" w:color="auto"/>
                                                                                                                                                                                                                                                                                                                                                                                                                                    <w:bottom w:val="none" w:sz="0" w:space="0" w:color="auto"/>
                                                                                                                                                                                                                                                                                                                                                                                                                                    <w:right w:val="none" w:sz="0" w:space="0" w:color="auto"/>
                                                                                                                                                                                                                                                                                                                                                                                                                                  </w:divBdr>
                                                                                                                                                                                                                                                                                                                                                                                                                                </w:div>
                                                                                                                                                                                                                                                                                                                                                                                                                                <w:div w:id="899369502">
                                                                                                                                                                                                                                                                                                                                                                                                                                  <w:marLeft w:val="0"/>
                                                                                                                                                                                                                                                                                                                                                                                                                                  <w:marRight w:val="0"/>
                                                                                                                                                                                                                                                                                                                                                                                                                                  <w:marTop w:val="0"/>
                                                                                                                                                                                                                                                                                                                                                                                                                                  <w:marBottom w:val="0"/>
                                                                                                                                                                                                                                                                                                                                                                                                                                  <w:divBdr>
                                                                                                                                                                                                                                                                                                                                                                                                                                    <w:top w:val="none" w:sz="0" w:space="0" w:color="auto"/>
                                                                                                                                                                                                                                                                                                                                                                                                                                    <w:left w:val="none" w:sz="0" w:space="0" w:color="auto"/>
                                                                                                                                                                                                                                                                                                                                                                                                                                    <w:bottom w:val="none" w:sz="0" w:space="0" w:color="auto"/>
                                                                                                                                                                                                                                                                                                                                                                                                                                    <w:right w:val="none" w:sz="0" w:space="0" w:color="auto"/>
                                                                                                                                                                                                                                                                                                                                                                                                                                  </w:divBdr>
                                                                                                                                                                                                                                                                                                                                                                                                                                </w:div>
                                                                                                                                                                                                                                                                                                                                                                                                                                <w:div w:id="256250472">
                                                                                                                                                                                                                                                                                                                                                                                                                                  <w:marLeft w:val="0"/>
                                                                                                                                                                                                                                                                                                                                                                                                                                  <w:marRight w:val="0"/>
                                                                                                                                                                                                                                                                                                                                                                                                                                  <w:marTop w:val="0"/>
                                                                                                                                                                                                                                                                                                                                                                                                                                  <w:marBottom w:val="0"/>
                                                                                                                                                                                                                                                                                                                                                                                                                                  <w:divBdr>
                                                                                                                                                                                                                                                                                                                                                                                                                                    <w:top w:val="none" w:sz="0" w:space="0" w:color="auto"/>
                                                                                                                                                                                                                                                                                                                                                                                                                                    <w:left w:val="none" w:sz="0" w:space="0" w:color="auto"/>
                                                                                                                                                                                                                                                                                                                                                                                                                                    <w:bottom w:val="none" w:sz="0" w:space="0" w:color="auto"/>
                                                                                                                                                                                                                                                                                                                                                                                                                                    <w:right w:val="none" w:sz="0" w:space="0" w:color="auto"/>
                                                                                                                                                                                                                                                                                                                                                                                                                                  </w:divBdr>
                                                                                                                                                                                                                                                                                                                                                                                                                                </w:div>
                                                                                                                                                                                                                                                                                                                                                                                                                                <w:div w:id="859860631">
                                                                                                                                                                                                                                                                                                                                                                                                                                  <w:marLeft w:val="0"/>
                                                                                                                                                                                                                                                                                                                                                                                                                                  <w:marRight w:val="0"/>
                                                                                                                                                                                                                                                                                                                                                                                                                                  <w:marTop w:val="0"/>
                                                                                                                                                                                                                                                                                                                                                                                                                                  <w:marBottom w:val="0"/>
                                                                                                                                                                                                                                                                                                                                                                                                                                  <w:divBdr>
                                                                                                                                                                                                                                                                                                                                                                                                                                    <w:top w:val="none" w:sz="0" w:space="0" w:color="auto"/>
                                                                                                                                                                                                                                                                                                                                                                                                                                    <w:left w:val="none" w:sz="0" w:space="0" w:color="auto"/>
                                                                                                                                                                                                                                                                                                                                                                                                                                    <w:bottom w:val="none" w:sz="0" w:space="0" w:color="auto"/>
                                                                                                                                                                                                                                                                                                                                                                                                                                    <w:right w:val="none" w:sz="0" w:space="0" w:color="auto"/>
                                                                                                                                                                                                                                                                                                                                                                                                                                  </w:divBdr>
                                                                                                                                                                                                                                                                                                                                                                                                                                </w:div>
                                                                                                                                                                                                                                                                                                                                                                                                                                <w:div w:id="915938559">
                                                                                                                                                                                                                                                                                                                                                                                                                                  <w:marLeft w:val="0"/>
                                                                                                                                                                                                                                                                                                                                                                                                                                  <w:marRight w:val="0"/>
                                                                                                                                                                                                                                                                                                                                                                                                                                  <w:marTop w:val="0"/>
                                                                                                                                                                                                                                                                                                                                                                                                                                  <w:marBottom w:val="0"/>
                                                                                                                                                                                                                                                                                                                                                                                                                                  <w:divBdr>
                                                                                                                                                                                                                                                                                                                                                                                                                                    <w:top w:val="none" w:sz="0" w:space="0" w:color="auto"/>
                                                                                                                                                                                                                                                                                                                                                                                                                                    <w:left w:val="none" w:sz="0" w:space="0" w:color="auto"/>
                                                                                                                                                                                                                                                                                                                                                                                                                                    <w:bottom w:val="none" w:sz="0" w:space="0" w:color="auto"/>
                                                                                                                                                                                                                                                                                                                                                                                                                                    <w:right w:val="none" w:sz="0" w:space="0" w:color="auto"/>
                                                                                                                                                                                                                                                                                                                                                                                                                                  </w:divBdr>
                                                                                                                                                                                                                                                                                                                                                                                                                                </w:div>
                                                                                                                                                                                                                                                                                                                                                                                                                                <w:div w:id="1868176426">
                                                                                                                                                                                                                                                                                                                                                                                                                                  <w:marLeft w:val="0"/>
                                                                                                                                                                                                                                                                                                                                                                                                                                  <w:marRight w:val="0"/>
                                                                                                                                                                                                                                                                                                                                                                                                                                  <w:marTop w:val="0"/>
                                                                                                                                                                                                                                                                                                                                                                                                                                  <w:marBottom w:val="0"/>
                                                                                                                                                                                                                                                                                                                                                                                                                                  <w:divBdr>
                                                                                                                                                                                                                                                                                                                                                                                                                                    <w:top w:val="none" w:sz="0" w:space="0" w:color="auto"/>
                                                                                                                                                                                                                                                                                                                                                                                                                                    <w:left w:val="none" w:sz="0" w:space="0" w:color="auto"/>
                                                                                                                                                                                                                                                                                                                                                                                                                                    <w:bottom w:val="none" w:sz="0" w:space="0" w:color="auto"/>
                                                                                                                                                                                                                                                                                                                                                                                                                                    <w:right w:val="none" w:sz="0" w:space="0" w:color="auto"/>
                                                                                                                                                                                                                                                                                                                                                                                                                                  </w:divBdr>
                                                                                                                                                                                                                                                                                                                                                                                                                                </w:div>
                                                                                                                                                                                                                                                                                                                                                                                                                                <w:div w:id="2079596498">
                                                                                                                                                                                                                                                                                                                                                                                                                                  <w:marLeft w:val="0"/>
                                                                                                                                                                                                                                                                                                                                                                                                                                  <w:marRight w:val="0"/>
                                                                                                                                                                                                                                                                                                                                                                                                                                  <w:marTop w:val="0"/>
                                                                                                                                                                                                                                                                                                                                                                                                                                  <w:marBottom w:val="0"/>
                                                                                                                                                                                                                                                                                                                                                                                                                                  <w:divBdr>
                                                                                                                                                                                                                                                                                                                                                                                                                                    <w:top w:val="none" w:sz="0" w:space="0" w:color="auto"/>
                                                                                                                                                                                                                                                                                                                                                                                                                                    <w:left w:val="none" w:sz="0" w:space="0" w:color="auto"/>
                                                                                                                                                                                                                                                                                                                                                                                                                                    <w:bottom w:val="none" w:sz="0" w:space="0" w:color="auto"/>
                                                                                                                                                                                                                                                                                                                                                                                                                                    <w:right w:val="none" w:sz="0" w:space="0" w:color="auto"/>
                                                                                                                                                                                                                                                                                                                                                                                                                                  </w:divBdr>
                                                                                                                                                                                                                                                                                                                                                                                                                                </w:div>
                                                                                                                                                                                                                                                                                                                                                                                                                                <w:div w:id="1206484645">
                                                                                                                                                                                                                                                                                                                                                                                                                                  <w:marLeft w:val="0"/>
                                                                                                                                                                                                                                                                                                                                                                                                                                  <w:marRight w:val="0"/>
                                                                                                                                                                                                                                                                                                                                                                                                                                  <w:marTop w:val="0"/>
                                                                                                                                                                                                                                                                                                                                                                                                                                  <w:marBottom w:val="0"/>
                                                                                                                                                                                                                                                                                                                                                                                                                                  <w:divBdr>
                                                                                                                                                                                                                                                                                                                                                                                                                                    <w:top w:val="none" w:sz="0" w:space="0" w:color="auto"/>
                                                                                                                                                                                                                                                                                                                                                                                                                                    <w:left w:val="none" w:sz="0" w:space="0" w:color="auto"/>
                                                                                                                                                                                                                                                                                                                                                                                                                                    <w:bottom w:val="none" w:sz="0" w:space="0" w:color="auto"/>
                                                                                                                                                                                                                                                                                                                                                                                                                                    <w:right w:val="none" w:sz="0" w:space="0" w:color="auto"/>
                                                                                                                                                                                                                                                                                                                                                                                                                                  </w:divBdr>
                                                                                                                                                                                                                                                                                                                                                                                                                                </w:div>
                                                                                                                                                                                                                                                                                                                                                                                                                                <w:div w:id="692417139">
                                                                                                                                                                                                                                                                                                                                                                                                                                  <w:marLeft w:val="0"/>
                                                                                                                                                                                                                                                                                                                                                                                                                                  <w:marRight w:val="0"/>
                                                                                                                                                                                                                                                                                                                                                                                                                                  <w:marTop w:val="0"/>
                                                                                                                                                                                                                                                                                                                                                                                                                                  <w:marBottom w:val="0"/>
                                                                                                                                                                                                                                                                                                                                                                                                                                  <w:divBdr>
                                                                                                                                                                                                                                                                                                                                                                                                                                    <w:top w:val="none" w:sz="0" w:space="0" w:color="auto"/>
                                                                                                                                                                                                                                                                                                                                                                                                                                    <w:left w:val="none" w:sz="0" w:space="0" w:color="auto"/>
                                                                                                                                                                                                                                                                                                                                                                                                                                    <w:bottom w:val="none" w:sz="0" w:space="0" w:color="auto"/>
                                                                                                                                                                                                                                                                                                                                                                                                                                    <w:right w:val="none" w:sz="0" w:space="0" w:color="auto"/>
                                                                                                                                                                                                                                                                                                                                                                                                                                  </w:divBdr>
                                                                                                                                                                                                                                                                                                                                                                                                                                </w:div>
                                                                                                                                                                                                                                                                                                                                                                                                                                <w:div w:id="14869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9079">
                                                                                                                                                                                                                                                                                                                                                                                                                          <w:marLeft w:val="0"/>
                                                                                                                                                                                                                                                                                                                                                                                                                          <w:marRight w:val="0"/>
                                                                                                                                                                                                                                                                                                                                                                                                                          <w:marTop w:val="0"/>
                                                                                                                                                                                                                                                                                                                                                                                                                          <w:marBottom w:val="0"/>
                                                                                                                                                                                                                                                                                                                                                                                                                          <w:divBdr>
                                                                                                                                                                                                                                                                                                                                                                                                                            <w:top w:val="none" w:sz="0" w:space="0" w:color="auto"/>
                                                                                                                                                                                                                                                                                                                                                                                                                            <w:left w:val="none" w:sz="0" w:space="0" w:color="auto"/>
                                                                                                                                                                                                                                                                                                                                                                                                                            <w:bottom w:val="none" w:sz="0" w:space="0" w:color="auto"/>
                                                                                                                                                                                                                                                                                                                                                                                                                            <w:right w:val="none" w:sz="0" w:space="0" w:color="auto"/>
                                                                                                                                                                                                                                                                                                                                                                                                                          </w:divBdr>
                                                                                                                                                                                                                                                                                                                                                                                                                        </w:div>
                                                                                                                                                                                                                                                                                                                                                                                                                        <w:div w:id="535893858">
                                                                                                                                                                                                                                                                                                                                                                                                                          <w:marLeft w:val="0"/>
                                                                                                                                                                                                                                                                                                                                                                                                                          <w:marRight w:val="0"/>
                                                                                                                                                                                                                                                                                                                                                                                                                          <w:marTop w:val="0"/>
                                                                                                                                                                                                                                                                                                                                                                                                                          <w:marBottom w:val="0"/>
                                                                                                                                                                                                                                                                                                                                                                                                                          <w:divBdr>
                                                                                                                                                                                                                                                                                                                                                                                                                            <w:top w:val="none" w:sz="0" w:space="0" w:color="auto"/>
                                                                                                                                                                                                                                                                                                                                                                                                                            <w:left w:val="none" w:sz="0" w:space="0" w:color="auto"/>
                                                                                                                                                                                                                                                                                                                                                                                                                            <w:bottom w:val="none" w:sz="0" w:space="0" w:color="auto"/>
                                                                                                                                                                                                                                                                                                                                                                                                                            <w:right w:val="none" w:sz="0" w:space="0" w:color="auto"/>
                                                                                                                                                                                                                                                                                                                                                                                                                          </w:divBdr>
                                                                                                                                                                                                                                                                                                                                                                                                                        </w:div>
                                                                                                                                                                                                                                                                                                                                                                                                                        <w:div w:id="155265932">
                                                                                                                                                                                                                                                                                                                                                                                                                          <w:marLeft w:val="0"/>
                                                                                                                                                                                                                                                                                                                                                                                                                          <w:marRight w:val="0"/>
                                                                                                                                                                                                                                                                                                                                                                                                                          <w:marTop w:val="0"/>
                                                                                                                                                                                                                                                                                                                                                                                                                          <w:marBottom w:val="0"/>
                                                                                                                                                                                                                                                                                                                                                                                                                          <w:divBdr>
                                                                                                                                                                                                                                                                                                                                                                                                                            <w:top w:val="none" w:sz="0" w:space="0" w:color="auto"/>
                                                                                                                                                                                                                                                                                                                                                                                                                            <w:left w:val="none" w:sz="0" w:space="0" w:color="auto"/>
                                                                                                                                                                                                                                                                                                                                                                                                                            <w:bottom w:val="none" w:sz="0" w:space="0" w:color="auto"/>
                                                                                                                                                                                                                                                                                                                                                                                                                            <w:right w:val="none" w:sz="0" w:space="0" w:color="auto"/>
                                                                                                                                                                                                                                                                                                                                                                                                                          </w:divBdr>
                                                                                                                                                                                                                                                                                                                                                                                                                        </w:div>
                                                                                                                                                                                                                                                                                                                                                                                                                        <w:div w:id="468866609">
                                                                                                                                                                                                                                                                                                                                                                                                                          <w:marLeft w:val="0"/>
                                                                                                                                                                                                                                                                                                                                                                                                                          <w:marRight w:val="0"/>
                                                                                                                                                                                                                                                                                                                                                                                                                          <w:marTop w:val="0"/>
                                                                                                                                                                                                                                                                                                                                                                                                                          <w:marBottom w:val="0"/>
                                                                                                                                                                                                                                                                                                                                                                                                                          <w:divBdr>
                                                                                                                                                                                                                                                                                                                                                                                                                            <w:top w:val="none" w:sz="0" w:space="0" w:color="auto"/>
                                                                                                                                                                                                                                                                                                                                                                                                                            <w:left w:val="none" w:sz="0" w:space="0" w:color="auto"/>
                                                                                                                                                                                                                                                                                                                                                                                                                            <w:bottom w:val="none" w:sz="0" w:space="0" w:color="auto"/>
                                                                                                                                                                                                                                                                                                                                                                                                                            <w:right w:val="none" w:sz="0" w:space="0" w:color="auto"/>
                                                                                                                                                                                                                                                                                                                                                                                                                          </w:divBdr>
                                                                                                                                                                                                                                                                                                                                                                                                                        </w:div>
                                                                                                                                                                                                                                                                                                                                                                                                                        <w:div w:id="667755454">
                                                                                                                                                                                                                                                                                                                                                                                                                          <w:marLeft w:val="0"/>
                                                                                                                                                                                                                                                                                                                                                                                                                          <w:marRight w:val="0"/>
                                                                                                                                                                                                                                                                                                                                                                                                                          <w:marTop w:val="0"/>
                                                                                                                                                                                                                                                                                                                                                                                                                          <w:marBottom w:val="0"/>
                                                                                                                                                                                                                                                                                                                                                                                                                          <w:divBdr>
                                                                                                                                                                                                                                                                                                                                                                                                                            <w:top w:val="none" w:sz="0" w:space="0" w:color="auto"/>
                                                                                                                                                                                                                                                                                                                                                                                                                            <w:left w:val="none" w:sz="0" w:space="0" w:color="auto"/>
                                                                                                                                                                                                                                                                                                                                                                                                                            <w:bottom w:val="none" w:sz="0" w:space="0" w:color="auto"/>
                                                                                                                                                                                                                                                                                                                                                                                                                            <w:right w:val="none" w:sz="0" w:space="0" w:color="auto"/>
                                                                                                                                                                                                                                                                                                                                                                                                                          </w:divBdr>
                                                                                                                                                                                                                                                                                                                                                                                                                        </w:div>
                                                                                                                                                                                                                                                                                                                                                                                                                        <w:div w:id="1223759687">
                                                                                                                                                                                                                                                                                                                                                                                                                          <w:marLeft w:val="0"/>
                                                                                                                                                                                                                                                                                                                                                                                                                          <w:marRight w:val="0"/>
                                                                                                                                                                                                                                                                                                                                                                                                                          <w:marTop w:val="0"/>
                                                                                                                                                                                                                                                                                                                                                                                                                          <w:marBottom w:val="0"/>
                                                                                                                                                                                                                                                                                                                                                                                                                          <w:divBdr>
                                                                                                                                                                                                                                                                                                                                                                                                                            <w:top w:val="none" w:sz="0" w:space="0" w:color="auto"/>
                                                                                                                                                                                                                                                                                                                                                                                                                            <w:left w:val="none" w:sz="0" w:space="0" w:color="auto"/>
                                                                                                                                                                                                                                                                                                                                                                                                                            <w:bottom w:val="none" w:sz="0" w:space="0" w:color="auto"/>
                                                                                                                                                                                                                                                                                                                                                                                                                            <w:right w:val="none" w:sz="0" w:space="0" w:color="auto"/>
                                                                                                                                                                                                                                                                                                                                                                                                                          </w:divBdr>
                                                                                                                                                                                                                                                                                                                                                                                                                        </w:div>
                                                                                                                                                                                                                                                                                                                                                                                                                        <w:div w:id="543903702">
                                                                                                                                                                                                                                                                                                                                                                                                                          <w:marLeft w:val="0"/>
                                                                                                                                                                                                                                                                                                                                                                                                                          <w:marRight w:val="0"/>
                                                                                                                                                                                                                                                                                                                                                                                                                          <w:marTop w:val="0"/>
                                                                                                                                                                                                                                                                                                                                                                                                                          <w:marBottom w:val="0"/>
                                                                                                                                                                                                                                                                                                                                                                                                                          <w:divBdr>
                                                                                                                                                                                                                                                                                                                                                                                                                            <w:top w:val="none" w:sz="0" w:space="0" w:color="auto"/>
                                                                                                                                                                                                                                                                                                                                                                                                                            <w:left w:val="none" w:sz="0" w:space="0" w:color="auto"/>
                                                                                                                                                                                                                                                                                                                                                                                                                            <w:bottom w:val="none" w:sz="0" w:space="0" w:color="auto"/>
                                                                                                                                                                                                                                                                                                                                                                                                                            <w:right w:val="none" w:sz="0" w:space="0" w:color="auto"/>
                                                                                                                                                                                                                                                                                                                                                                                                                          </w:divBdr>
                                                                                                                                                                                                                                                                                                                                                                                                                        </w:div>
                                                                                                                                                                                                                                                                                                                                                                                                                        <w:div w:id="1994261075">
                                                                                                                                                                                                                                                                                                                                                                                                                          <w:marLeft w:val="0"/>
                                                                                                                                                                                                                                                                                                                                                                                                                          <w:marRight w:val="0"/>
                                                                                                                                                                                                                                                                                                                                                                                                                          <w:marTop w:val="0"/>
                                                                                                                                                                                                                                                                                                                                                                                                                          <w:marBottom w:val="0"/>
                                                                                                                                                                                                                                                                                                                                                                                                                          <w:divBdr>
                                                                                                                                                                                                                                                                                                                                                                                                                            <w:top w:val="none" w:sz="0" w:space="0" w:color="auto"/>
                                                                                                                                                                                                                                                                                                                                                                                                                            <w:left w:val="none" w:sz="0" w:space="0" w:color="auto"/>
                                                                                                                                                                                                                                                                                                                                                                                                                            <w:bottom w:val="none" w:sz="0" w:space="0" w:color="auto"/>
                                                                                                                                                                                                                                                                                                                                                                                                                            <w:right w:val="none" w:sz="0" w:space="0" w:color="auto"/>
                                                                                                                                                                                                                                                                                                                                                                                                                          </w:divBdr>
                                                                                                                                                                                                                                                                                                                                                                                                                        </w:div>
                                                                                                                                                                                                                                                                                                                                                                                                                        <w:div w:id="643661273">
                                                                                                                                                                                                                                                                                                                                                                                                                          <w:marLeft w:val="0"/>
                                                                                                                                                                                                                                                                                                                                                                                                                          <w:marRight w:val="0"/>
                                                                                                                                                                                                                                                                                                                                                                                                                          <w:marTop w:val="0"/>
                                                                                                                                                                                                                                                                                                                                                                                                                          <w:marBottom w:val="0"/>
                                                                                                                                                                                                                                                                                                                                                                                                                          <w:divBdr>
                                                                                                                                                                                                                                                                                                                                                                                                                            <w:top w:val="none" w:sz="0" w:space="0" w:color="auto"/>
                                                                                                                                                                                                                                                                                                                                                                                                                            <w:left w:val="none" w:sz="0" w:space="0" w:color="auto"/>
                                                                                                                                                                                                                                                                                                                                                                                                                            <w:bottom w:val="none" w:sz="0" w:space="0" w:color="auto"/>
                                                                                                                                                                                                                                                                                                                                                                                                                            <w:right w:val="none" w:sz="0" w:space="0" w:color="auto"/>
                                                                                                                                                                                                                                                                                                                                                                                                                          </w:divBdr>
                                                                                                                                                                                                                                                                                                                                                                                                                        </w:div>
                                                                                                                                                                                                                                                                                                                                                                                                                        <w:div w:id="426193858">
                                                                                                                                                                                                                                                                                                                                                                                                                          <w:marLeft w:val="0"/>
                                                                                                                                                                                                                                                                                                                                                                                                                          <w:marRight w:val="0"/>
                                                                                                                                                                                                                                                                                                                                                                                                                          <w:marTop w:val="0"/>
                                                                                                                                                                                                                                                                                                                                                                                                                          <w:marBottom w:val="0"/>
                                                                                                                                                                                                                                                                                                                                                                                                                          <w:divBdr>
                                                                                                                                                                                                                                                                                                                                                                                                                            <w:top w:val="none" w:sz="0" w:space="0" w:color="auto"/>
                                                                                                                                                                                                                                                                                                                                                                                                                            <w:left w:val="none" w:sz="0" w:space="0" w:color="auto"/>
                                                                                                                                                                                                                                                                                                                                                                                                                            <w:bottom w:val="none" w:sz="0" w:space="0" w:color="auto"/>
                                                                                                                                                                                                                                                                                                                                                                                                                            <w:right w:val="none" w:sz="0" w:space="0" w:color="auto"/>
                                                                                                                                                                                                                                                                                                                                                                                                                          </w:divBdr>
                                                                                                                                                                                                                                                                                                                                                                                                                        </w:div>
                                                                                                                                                                                                                                                                                                                                                                                                                        <w:div w:id="618337209">
                                                                                                                                                                                                                                                                                                                                                                                                                          <w:marLeft w:val="0"/>
                                                                                                                                                                                                                                                                                                                                                                                                                          <w:marRight w:val="0"/>
                                                                                                                                                                                                                                                                                                                                                                                                                          <w:marTop w:val="0"/>
                                                                                                                                                                                                                                                                                                                                                                                                                          <w:marBottom w:val="0"/>
                                                                                                                                                                                                                                                                                                                                                                                                                          <w:divBdr>
                                                                                                                                                                                                                                                                                                                                                                                                                            <w:top w:val="none" w:sz="0" w:space="0" w:color="auto"/>
                                                                                                                                                                                                                                                                                                                                                                                                                            <w:left w:val="none" w:sz="0" w:space="0" w:color="auto"/>
                                                                                                                                                                                                                                                                                                                                                                                                                            <w:bottom w:val="none" w:sz="0" w:space="0" w:color="auto"/>
                                                                                                                                                                                                                                                                                                                                                                                                                            <w:right w:val="none" w:sz="0" w:space="0" w:color="auto"/>
                                                                                                                                                                                                                                                                                                                                                                                                                          </w:divBdr>
                                                                                                                                                                                                                                                                                                                                                                                                                        </w:div>
                                                                                                                                                                                                                                                                                                                                                                                                                        <w:div w:id="1039936474">
                                                                                                                                                                                                                                                                                                                                                                                                                          <w:marLeft w:val="0"/>
                                                                                                                                                                                                                                                                                                                                                                                                                          <w:marRight w:val="0"/>
                                                                                                                                                                                                                                                                                                                                                                                                                          <w:marTop w:val="0"/>
                                                                                                                                                                                                                                                                                                                                                                                                                          <w:marBottom w:val="0"/>
                                                                                                                                                                                                                                                                                                                                                                                                                          <w:divBdr>
                                                                                                                                                                                                                                                                                                                                                                                                                            <w:top w:val="none" w:sz="0" w:space="0" w:color="auto"/>
                                                                                                                                                                                                                                                                                                                                                                                                                            <w:left w:val="none" w:sz="0" w:space="0" w:color="auto"/>
                                                                                                                                                                                                                                                                                                                                                                                                                            <w:bottom w:val="none" w:sz="0" w:space="0" w:color="auto"/>
                                                                                                                                                                                                                                                                                                                                                                                                                            <w:right w:val="none" w:sz="0" w:space="0" w:color="auto"/>
                                                                                                                                                                                                                                                                                                                                                                                                                          </w:divBdr>
                                                                                                                                                                                                                                                                                                                                                                                                                        </w:div>
                                                                                                                                                                                                                                                                                                                                                                                                                        <w:div w:id="1448962121">
                                                                                                                                                                                                                                                                                                                                                                                                                          <w:marLeft w:val="0"/>
                                                                                                                                                                                                                                                                                                                                                                                                                          <w:marRight w:val="0"/>
                                                                                                                                                                                                                                                                                                                                                                                                                          <w:marTop w:val="0"/>
                                                                                                                                                                                                                                                                                                                                                                                                                          <w:marBottom w:val="0"/>
                                                                                                                                                                                                                                                                                                                                                                                                                          <w:divBdr>
                                                                                                                                                                                                                                                                                                                                                                                                                            <w:top w:val="none" w:sz="0" w:space="0" w:color="auto"/>
                                                                                                                                                                                                                                                                                                                                                                                                                            <w:left w:val="none" w:sz="0" w:space="0" w:color="auto"/>
                                                                                                                                                                                                                                                                                                                                                                                                                            <w:bottom w:val="none" w:sz="0" w:space="0" w:color="auto"/>
                                                                                                                                                                                                                                                                                                                                                                                                                            <w:right w:val="none" w:sz="0" w:space="0" w:color="auto"/>
                                                                                                                                                                                                                                                                                                                                                                                                                          </w:divBdr>
                                                                                                                                                                                                                                                                                                                                                                                                                        </w:div>
                                                                                                                                                                                                                                                                                                                                                                                                                        <w:div w:id="1636985045">
                                                                                                                                                                                                                                                                                                                                                                                                                          <w:marLeft w:val="0"/>
                                                                                                                                                                                                                                                                                                                                                                                                                          <w:marRight w:val="0"/>
                                                                                                                                                                                                                                                                                                                                                                                                                          <w:marTop w:val="0"/>
                                                                                                                                                                                                                                                                                                                                                                                                                          <w:marBottom w:val="0"/>
                                                                                                                                                                                                                                                                                                                                                                                                                          <w:divBdr>
                                                                                                                                                                                                                                                                                                                                                                                                                            <w:top w:val="none" w:sz="0" w:space="0" w:color="auto"/>
                                                                                                                                                                                                                                                                                                                                                                                                                            <w:left w:val="none" w:sz="0" w:space="0" w:color="auto"/>
                                                                                                                                                                                                                                                                                                                                                                                                                            <w:bottom w:val="none" w:sz="0" w:space="0" w:color="auto"/>
                                                                                                                                                                                                                                                                                                                                                                                                                            <w:right w:val="none" w:sz="0" w:space="0" w:color="auto"/>
                                                                                                                                                                                                                                                                                                                                                                                                                          </w:divBdr>
                                                                                                                                                                                                                                                                                                                                                                                                                        </w:div>
                                                                                                                                                                                                                                                                                                                                                                                                                        <w:div w:id="1555652878">
                                                                                                                                                                                                                                                                                                                                                                                                                          <w:marLeft w:val="0"/>
                                                                                                                                                                                                                                                                                                                                                                                                                          <w:marRight w:val="0"/>
                                                                                                                                                                                                                                                                                                                                                                                                                          <w:marTop w:val="0"/>
                                                                                                                                                                                                                                                                                                                                                                                                                          <w:marBottom w:val="0"/>
                                                                                                                                                                                                                                                                                                                                                                                                                          <w:divBdr>
                                                                                                                                                                                                                                                                                                                                                                                                                            <w:top w:val="none" w:sz="0" w:space="0" w:color="auto"/>
                                                                                                                                                                                                                                                                                                                                                                                                                            <w:left w:val="none" w:sz="0" w:space="0" w:color="auto"/>
                                                                                                                                                                                                                                                                                                                                                                                                                            <w:bottom w:val="none" w:sz="0" w:space="0" w:color="auto"/>
                                                                                                                                                                                                                                                                                                                                                                                                                            <w:right w:val="none" w:sz="0" w:space="0" w:color="auto"/>
                                                                                                                                                                                                                                                                                                                                                                                                                          </w:divBdr>
                                                                                                                                                                                                                                                                                                                                                                                                                        </w:div>
                                                                                                                                                                                                                                                                                                                                                                                                                        <w:div w:id="2120368873">
                                                                                                                                                                                                                                                                                                                                                                                                                          <w:marLeft w:val="0"/>
                                                                                                                                                                                                                                                                                                                                                                                                                          <w:marRight w:val="0"/>
                                                                                                                                                                                                                                                                                                                                                                                                                          <w:marTop w:val="0"/>
                                                                                                                                                                                                                                                                                                                                                                                                                          <w:marBottom w:val="0"/>
                                                                                                                                                                                                                                                                                                                                                                                                                          <w:divBdr>
                                                                                                                                                                                                                                                                                                                                                                                                                            <w:top w:val="none" w:sz="0" w:space="0" w:color="auto"/>
                                                                                                                                                                                                                                                                                                                                                                                                                            <w:left w:val="none" w:sz="0" w:space="0" w:color="auto"/>
                                                                                                                                                                                                                                                                                                                                                                                                                            <w:bottom w:val="none" w:sz="0" w:space="0" w:color="auto"/>
                                                                                                                                                                                                                                                                                                                                                                                                                            <w:right w:val="none" w:sz="0" w:space="0" w:color="auto"/>
                                                                                                                                                                                                                                                                                                                                                                                                                          </w:divBdr>
                                                                                                                                                                                                                                                                                                                                                                                                                        </w:div>
                                                                                                                                                                                                                                                                                                                                                                                                                        <w:div w:id="2062902306">
                                                                                                                                                                                                                                                                                                                                                                                                                          <w:marLeft w:val="0"/>
                                                                                                                                                                                                                                                                                                                                                                                                                          <w:marRight w:val="0"/>
                                                                                                                                                                                                                                                                                                                                                                                                                          <w:marTop w:val="0"/>
                                                                                                                                                                                                                                                                                                                                                                                                                          <w:marBottom w:val="0"/>
                                                                                                                                                                                                                                                                                                                                                                                                                          <w:divBdr>
                                                                                                                                                                                                                                                                                                                                                                                                                            <w:top w:val="none" w:sz="0" w:space="0" w:color="auto"/>
                                                                                                                                                                                                                                                                                                                                                                                                                            <w:left w:val="none" w:sz="0" w:space="0" w:color="auto"/>
                                                                                                                                                                                                                                                                                                                                                                                                                            <w:bottom w:val="none" w:sz="0" w:space="0" w:color="auto"/>
                                                                                                                                                                                                                                                                                                                                                                                                                            <w:right w:val="none" w:sz="0" w:space="0" w:color="auto"/>
                                                                                                                                                                                                                                                                                                                                                                                                                          </w:divBdr>
                                                                                                                                                                                                                                                                                                                                                                                                                        </w:div>
                                                                                                                                                                                                                                                                                                                                                                                                                        <w:div w:id="357314169">
                                                                                                                                                                                                                                                                                                                                                                                                                          <w:marLeft w:val="0"/>
                                                                                                                                                                                                                                                                                                                                                                                                                          <w:marRight w:val="0"/>
                                                                                                                                                                                                                                                                                                                                                                                                                          <w:marTop w:val="0"/>
                                                                                                                                                                                                                                                                                                                                                                                                                          <w:marBottom w:val="0"/>
                                                                                                                                                                                                                                                                                                                                                                                                                          <w:divBdr>
                                                                                                                                                                                                                                                                                                                                                                                                                            <w:top w:val="none" w:sz="0" w:space="0" w:color="auto"/>
                                                                                                                                                                                                                                                                                                                                                                                                                            <w:left w:val="none" w:sz="0" w:space="0" w:color="auto"/>
                                                                                                                                                                                                                                                                                                                                                                                                                            <w:bottom w:val="none" w:sz="0" w:space="0" w:color="auto"/>
                                                                                                                                                                                                                                                                                                                                                                                                                            <w:right w:val="none" w:sz="0" w:space="0" w:color="auto"/>
                                                                                                                                                                                                                                                                                                                                                                                                                          </w:divBdr>
                                                                                                                                                                                                                                                                                                                                                                                                                        </w:div>
                                                                                                                                                                                                                                                                                                                                                                                                                        <w:div w:id="1981616096">
                                                                                                                                                                                                                                                                                                                                                                                                                          <w:marLeft w:val="0"/>
                                                                                                                                                                                                                                                                                                                                                                                                                          <w:marRight w:val="0"/>
                                                                                                                                                                                                                                                                                                                                                                                                                          <w:marTop w:val="0"/>
                                                                                                                                                                                                                                                                                                                                                                                                                          <w:marBottom w:val="0"/>
                                                                                                                                                                                                                                                                                                                                                                                                                          <w:divBdr>
                                                                                                                                                                                                                                                                                                                                                                                                                            <w:top w:val="none" w:sz="0" w:space="0" w:color="auto"/>
                                                                                                                                                                                                                                                                                                                                                                                                                            <w:left w:val="none" w:sz="0" w:space="0" w:color="auto"/>
                                                                                                                                                                                                                                                                                                                                                                                                                            <w:bottom w:val="none" w:sz="0" w:space="0" w:color="auto"/>
                                                                                                                                                                                                                                                                                                                                                                                                                            <w:right w:val="none" w:sz="0" w:space="0" w:color="auto"/>
                                                                                                                                                                                                                                                                                                                                                                                                                          </w:divBdr>
                                                                                                                                                                                                                                                                                                                                                                                                                        </w:div>
                                                                                                                                                                                                                                                                                                                                                                                                                        <w:div w:id="459112000">
                                                                                                                                                                                                                                                                                                                                                                                                                          <w:marLeft w:val="0"/>
                                                                                                                                                                                                                                                                                                                                                                                                                          <w:marRight w:val="0"/>
                                                                                                                                                                                                                                                                                                                                                                                                                          <w:marTop w:val="0"/>
                                                                                                                                                                                                                                                                                                                                                                                                                          <w:marBottom w:val="0"/>
                                                                                                                                                                                                                                                                                                                                                                                                                          <w:divBdr>
                                                                                                                                                                                                                                                                                                                                                                                                                            <w:top w:val="none" w:sz="0" w:space="0" w:color="auto"/>
                                                                                                                                                                                                                                                                                                                                                                                                                            <w:left w:val="none" w:sz="0" w:space="0" w:color="auto"/>
                                                                                                                                                                                                                                                                                                                                                                                                                            <w:bottom w:val="none" w:sz="0" w:space="0" w:color="auto"/>
                                                                                                                                                                                                                                                                                                                                                                                                                            <w:right w:val="none" w:sz="0" w:space="0" w:color="auto"/>
                                                                                                                                                                                                                                                                                                                                                                                                                          </w:divBdr>
                                                                                                                                                                                                                                                                                                                                                                                                                        </w:div>
                                                                                                                                                                                                                                                                                                                                                                                                                        <w:div w:id="2024475761">
                                                                                                                                                                                                                                                                                                                                                                                                                          <w:marLeft w:val="0"/>
                                                                                                                                                                                                                                                                                                                                                                                                                          <w:marRight w:val="0"/>
                                                                                                                                                                                                                                                                                                                                                                                                                          <w:marTop w:val="0"/>
                                                                                                                                                                                                                                                                                                                                                                                                                          <w:marBottom w:val="0"/>
                                                                                                                                                                                                                                                                                                                                                                                                                          <w:divBdr>
                                                                                                                                                                                                                                                                                                                                                                                                                            <w:top w:val="none" w:sz="0" w:space="0" w:color="auto"/>
                                                                                                                                                                                                                                                                                                                                                                                                                            <w:left w:val="none" w:sz="0" w:space="0" w:color="auto"/>
                                                                                                                                                                                                                                                                                                                                                                                                                            <w:bottom w:val="none" w:sz="0" w:space="0" w:color="auto"/>
                                                                                                                                                                                                                                                                                                                                                                                                                            <w:right w:val="none" w:sz="0" w:space="0" w:color="auto"/>
                                                                                                                                                                                                                                                                                                                                                                                                                          </w:divBdr>
                                                                                                                                                                                                                                                                                                                                                                                                                        </w:div>
                                                                                                                                                                                                                                                                                                                                                                                                                        <w:div w:id="1418862618">
                                                                                                                                                                                                                                                                                                                                                                                                                          <w:marLeft w:val="0"/>
                                                                                                                                                                                                                                                                                                                                                                                                                          <w:marRight w:val="0"/>
                                                                                                                                                                                                                                                                                                                                                                                                                          <w:marTop w:val="0"/>
                                                                                                                                                                                                                                                                                                                                                                                                                          <w:marBottom w:val="0"/>
                                                                                                                                                                                                                                                                                                                                                                                                                          <w:divBdr>
                                                                                                                                                                                                                                                                                                                                                                                                                            <w:top w:val="none" w:sz="0" w:space="0" w:color="auto"/>
                                                                                                                                                                                                                                                                                                                                                                                                                            <w:left w:val="none" w:sz="0" w:space="0" w:color="auto"/>
                                                                                                                                                                                                                                                                                                                                                                                                                            <w:bottom w:val="none" w:sz="0" w:space="0" w:color="auto"/>
                                                                                                                                                                                                                                                                                                                                                                                                                            <w:right w:val="none" w:sz="0" w:space="0" w:color="auto"/>
                                                                                                                                                                                                                                                                                                                                                                                                                          </w:divBdr>
                                                                                                                                                                                                                                                                                                                                                                                                                        </w:div>
                                                                                                                                                                                                                                                                                                                                                                                                                        <w:div w:id="667177105">
                                                                                                                                                                                                                                                                                                                                                                                                                          <w:marLeft w:val="0"/>
                                                                                                                                                                                                                                                                                                                                                                                                                          <w:marRight w:val="0"/>
                                                                                                                                                                                                                                                                                                                                                                                                                          <w:marTop w:val="0"/>
                                                                                                                                                                                                                                                                                                                                                                                                                          <w:marBottom w:val="0"/>
                                                                                                                                                                                                                                                                                                                                                                                                                          <w:divBdr>
                                                                                                                                                                                                                                                                                                                                                                                                                            <w:top w:val="none" w:sz="0" w:space="0" w:color="auto"/>
                                                                                                                                                                                                                                                                                                                                                                                                                            <w:left w:val="none" w:sz="0" w:space="0" w:color="auto"/>
                                                                                                                                                                                                                                                                                                                                                                                                                            <w:bottom w:val="none" w:sz="0" w:space="0" w:color="auto"/>
                                                                                                                                                                                                                                                                                                                                                                                                                            <w:right w:val="none" w:sz="0" w:space="0" w:color="auto"/>
                                                                                                                                                                                                                                                                                                                                                                                                                          </w:divBdr>
                                                                                                                                                                                                                                                                                                                                                                                                                        </w:div>
                                                                                                                                                                                                                                                                                                                                                                                                                        <w:div w:id="1762532440">
                                                                                                                                                                                                                                                                                                                                                                                                                          <w:marLeft w:val="0"/>
                                                                                                                                                                                                                                                                                                                                                                                                                          <w:marRight w:val="0"/>
                                                                                                                                                                                                                                                                                                                                                                                                                          <w:marTop w:val="0"/>
                                                                                                                                                                                                                                                                                                                                                                                                                          <w:marBottom w:val="0"/>
                                                                                                                                                                                                                                                                                                                                                                                                                          <w:divBdr>
                                                                                                                                                                                                                                                                                                                                                                                                                            <w:top w:val="none" w:sz="0" w:space="0" w:color="auto"/>
                                                                                                                                                                                                                                                                                                                                                                                                                            <w:left w:val="none" w:sz="0" w:space="0" w:color="auto"/>
                                                                                                                                                                                                                                                                                                                                                                                                                            <w:bottom w:val="none" w:sz="0" w:space="0" w:color="auto"/>
                                                                                                                                                                                                                                                                                                                                                                                                                            <w:right w:val="none" w:sz="0" w:space="0" w:color="auto"/>
                                                                                                                                                                                                                                                                                                                                                                                                                          </w:divBdr>
                                                                                                                                                                                                                                                                                                                                                                                                                        </w:div>
                                                                                                                                                                                                                                                                                                                                                                                                                        <w:div w:id="1540625398">
                                                                                                                                                                                                                                                                                                                                                                                                                          <w:marLeft w:val="0"/>
                                                                                                                                                                                                                                                                                                                                                                                                                          <w:marRight w:val="0"/>
                                                                                                                                                                                                                                                                                                                                                                                                                          <w:marTop w:val="0"/>
                                                                                                                                                                                                                                                                                                                                                                                                                          <w:marBottom w:val="0"/>
                                                                                                                                                                                                                                                                                                                                                                                                                          <w:divBdr>
                                                                                                                                                                                                                                                                                                                                                                                                                            <w:top w:val="none" w:sz="0" w:space="0" w:color="auto"/>
                                                                                                                                                                                                                                                                                                                                                                                                                            <w:left w:val="none" w:sz="0" w:space="0" w:color="auto"/>
                                                                                                                                                                                                                                                                                                                                                                                                                            <w:bottom w:val="none" w:sz="0" w:space="0" w:color="auto"/>
                                                                                                                                                                                                                                                                                                                                                                                                                            <w:right w:val="none" w:sz="0" w:space="0" w:color="auto"/>
                                                                                                                                                                                                                                                                                                                                                                                                                          </w:divBdr>
                                                                                                                                                                                                                                                                                                                                                                                                                        </w:div>
                                                                                                                                                                                                                                                                                                                                                                                                                        <w:div w:id="1347514540">
                                                                                                                                                                                                                                                                                                                                                                                                                          <w:marLeft w:val="0"/>
                                                                                                                                                                                                                                                                                                                                                                                                                          <w:marRight w:val="0"/>
                                                                                                                                                                                                                                                                                                                                                                                                                          <w:marTop w:val="0"/>
                                                                                                                                                                                                                                                                                                                                                                                                                          <w:marBottom w:val="0"/>
                                                                                                                                                                                                                                                                                                                                                                                                                          <w:divBdr>
                                                                                                                                                                                                                                                                                                                                                                                                                            <w:top w:val="none" w:sz="0" w:space="0" w:color="auto"/>
                                                                                                                                                                                                                                                                                                                                                                                                                            <w:left w:val="none" w:sz="0" w:space="0" w:color="auto"/>
                                                                                                                                                                                                                                                                                                                                                                                                                            <w:bottom w:val="none" w:sz="0" w:space="0" w:color="auto"/>
                                                                                                                                                                                                                                                                                                                                                                                                                            <w:right w:val="none" w:sz="0" w:space="0" w:color="auto"/>
                                                                                                                                                                                                                                                                                                                                                                                                                          </w:divBdr>
                                                                                                                                                                                                                                                                                                                                                                                                                        </w:div>
                                                                                                                                                                                                                                                                                                                                                                                                                        <w:div w:id="630284924">
                                                                                                                                                                                                                                                                                                                                                                                                                          <w:marLeft w:val="0"/>
                                                                                                                                                                                                                                                                                                                                                                                                                          <w:marRight w:val="0"/>
                                                                                                                                                                                                                                                                                                                                                                                                                          <w:marTop w:val="0"/>
                                                                                                                                                                                                                                                                                                                                                                                                                          <w:marBottom w:val="0"/>
                                                                                                                                                                                                                                                                                                                                                                                                                          <w:divBdr>
                                                                                                                                                                                                                                                                                                                                                                                                                            <w:top w:val="none" w:sz="0" w:space="0" w:color="auto"/>
                                                                                                                                                                                                                                                                                                                                                                                                                            <w:left w:val="none" w:sz="0" w:space="0" w:color="auto"/>
                                                                                                                                                                                                                                                                                                                                                                                                                            <w:bottom w:val="none" w:sz="0" w:space="0" w:color="auto"/>
                                                                                                                                                                                                                                                                                                                                                                                                                            <w:right w:val="none" w:sz="0" w:space="0" w:color="auto"/>
                                                                                                                                                                                                                                                                                                                                                                                                                          </w:divBdr>
                                                                                                                                                                                                                                                                                                                                                                                                                        </w:div>
                                                                                                                                                                                                                                                                                                                                                                                                                        <w:div w:id="1217619854">
                                                                                                                                                                                                                                                                                                                                                                                                                          <w:marLeft w:val="0"/>
                                                                                                                                                                                                                                                                                                                                                                                                                          <w:marRight w:val="0"/>
                                                                                                                                                                                                                                                                                                                                                                                                                          <w:marTop w:val="0"/>
                                                                                                                                                                                                                                                                                                                                                                                                                          <w:marBottom w:val="0"/>
                                                                                                                                                                                                                                                                                                                                                                                                                          <w:divBdr>
                                                                                                                                                                                                                                                                                                                                                                                                                            <w:top w:val="none" w:sz="0" w:space="0" w:color="auto"/>
                                                                                                                                                                                                                                                                                                                                                                                                                            <w:left w:val="none" w:sz="0" w:space="0" w:color="auto"/>
                                                                                                                                                                                                                                                                                                                                                                                                                            <w:bottom w:val="none" w:sz="0" w:space="0" w:color="auto"/>
                                                                                                                                                                                                                                                                                                                                                                                                                            <w:right w:val="none" w:sz="0" w:space="0" w:color="auto"/>
                                                                                                                                                                                                                                                                                                                                                                                                                          </w:divBdr>
                                                                                                                                                                                                                                                                                                                                                                                                                        </w:div>
                                                                                                                                                                                                                                                                                                                                                                                                                        <w:div w:id="1345404816">
                                                                                                                                                                                                                                                                                                                                                                                                                          <w:marLeft w:val="0"/>
                                                                                                                                                                                                                                                                                                                                                                                                                          <w:marRight w:val="0"/>
                                                                                                                                                                                                                                                                                                                                                                                                                          <w:marTop w:val="0"/>
                                                                                                                                                                                                                                                                                                                                                                                                                          <w:marBottom w:val="0"/>
                                                                                                                                                                                                                                                                                                                                                                                                                          <w:divBdr>
                                                                                                                                                                                                                                                                                                                                                                                                                            <w:top w:val="none" w:sz="0" w:space="0" w:color="auto"/>
                                                                                                                                                                                                                                                                                                                                                                                                                            <w:left w:val="none" w:sz="0" w:space="0" w:color="auto"/>
                                                                                                                                                                                                                                                                                                                                                                                                                            <w:bottom w:val="none" w:sz="0" w:space="0" w:color="auto"/>
                                                                                                                                                                                                                                                                                                                                                                                                                            <w:right w:val="none" w:sz="0" w:space="0" w:color="auto"/>
                                                                                                                                                                                                                                                                                                                                                                                                                          </w:divBdr>
                                                                                                                                                                                                                                                                                                                                                                                                                        </w:div>
                                                                                                                                                                                                                                                                                                                                                                                                                        <w:div w:id="601186367">
                                                                                                                                                                                                                                                                                                                                                                                                                          <w:marLeft w:val="0"/>
                                                                                                                                                                                                                                                                                                                                                                                                                          <w:marRight w:val="0"/>
                                                                                                                                                                                                                                                                                                                                                                                                                          <w:marTop w:val="0"/>
                                                                                                                                                                                                                                                                                                                                                                                                                          <w:marBottom w:val="0"/>
                                                                                                                                                                                                                                                                                                                                                                                                                          <w:divBdr>
                                                                                                                                                                                                                                                                                                                                                                                                                            <w:top w:val="none" w:sz="0" w:space="0" w:color="auto"/>
                                                                                                                                                                                                                                                                                                                                                                                                                            <w:left w:val="none" w:sz="0" w:space="0" w:color="auto"/>
                                                                                                                                                                                                                                                                                                                                                                                                                            <w:bottom w:val="none" w:sz="0" w:space="0" w:color="auto"/>
                                                                                                                                                                                                                                                                                                                                                                                                                            <w:right w:val="none" w:sz="0" w:space="0" w:color="auto"/>
                                                                                                                                                                                                                                                                                                                                                                                                                          </w:divBdr>
                                                                                                                                                                                                                                                                                                                                                                                                                        </w:div>
                                                                                                                                                                                                                                                                                                                                                                                                                        <w:div w:id="2145729554">
                                                                                                                                                                                                                                                                                                                                                                                                                          <w:marLeft w:val="0"/>
                                                                                                                                                                                                                                                                                                                                                                                                                          <w:marRight w:val="0"/>
                                                                                                                                                                                                                                                                                                                                                                                                                          <w:marTop w:val="0"/>
                                                                                                                                                                                                                                                                                                                                                                                                                          <w:marBottom w:val="0"/>
                                                                                                                                                                                                                                                                                                                                                                                                                          <w:divBdr>
                                                                                                                                                                                                                                                                                                                                                                                                                            <w:top w:val="none" w:sz="0" w:space="0" w:color="auto"/>
                                                                                                                                                                                                                                                                                                                                                                                                                            <w:left w:val="none" w:sz="0" w:space="0" w:color="auto"/>
                                                                                                                                                                                                                                                                                                                                                                                                                            <w:bottom w:val="none" w:sz="0" w:space="0" w:color="auto"/>
                                                                                                                                                                                                                                                                                                                                                                                                                            <w:right w:val="none" w:sz="0" w:space="0" w:color="auto"/>
                                                                                                                                                                                                                                                                                                                                                                                                                          </w:divBdr>
                                                                                                                                                                                                                                                                                                                                                                                                                        </w:div>
                                                                                                                                                                                                                                                                                                                                                                                                                        <w:div w:id="661617236">
                                                                                                                                                                                                                                                                                                                                                                                                                          <w:marLeft w:val="0"/>
                                                                                                                                                                                                                                                                                                                                                                                                                          <w:marRight w:val="0"/>
                                                                                                                                                                                                                                                                                                                                                                                                                          <w:marTop w:val="0"/>
                                                                                                                                                                                                                                                                                                                                                                                                                          <w:marBottom w:val="0"/>
                                                                                                                                                                                                                                                                                                                                                                                                                          <w:divBdr>
                                                                                                                                                                                                                                                                                                                                                                                                                            <w:top w:val="none" w:sz="0" w:space="0" w:color="auto"/>
                                                                                                                                                                                                                                                                                                                                                                                                                            <w:left w:val="none" w:sz="0" w:space="0" w:color="auto"/>
                                                                                                                                                                                                                                                                                                                                                                                                                            <w:bottom w:val="none" w:sz="0" w:space="0" w:color="auto"/>
                                                                                                                                                                                                                                                                                                                                                                                                                            <w:right w:val="none" w:sz="0" w:space="0" w:color="auto"/>
                                                                                                                                                                                                                                                                                                                                                                                                                          </w:divBdr>
                                                                                                                                                                                                                                                                                                                                                                                                                        </w:div>
                                                                                                                                                                                                                                                                                                                                                                                                                        <w:div w:id="302927340">
                                                                                                                                                                                                                                                                                                                                                                                                                          <w:marLeft w:val="0"/>
                                                                                                                                                                                                                                                                                                                                                                                                                          <w:marRight w:val="0"/>
                                                                                                                                                                                                                                                                                                                                                                                                                          <w:marTop w:val="0"/>
                                                                                                                                                                                                                                                                                                                                                                                                                          <w:marBottom w:val="0"/>
                                                                                                                                                                                                                                                                                                                                                                                                                          <w:divBdr>
                                                                                                                                                                                                                                                                                                                                                                                                                            <w:top w:val="none" w:sz="0" w:space="0" w:color="auto"/>
                                                                                                                                                                                                                                                                                                                                                                                                                            <w:left w:val="none" w:sz="0" w:space="0" w:color="auto"/>
                                                                                                                                                                                                                                                                                                                                                                                                                            <w:bottom w:val="none" w:sz="0" w:space="0" w:color="auto"/>
                                                                                                                                                                                                                                                                                                                                                                                                                            <w:right w:val="none" w:sz="0" w:space="0" w:color="auto"/>
                                                                                                                                                                                                                                                                                                                                                                                                                          </w:divBdr>
                                                                                                                                                                                                                                                                                                                                                                                                                        </w:div>
                                                                                                                                                                                                                                                                                                                                                                                                                        <w:div w:id="42296439">
                                                                                                                                                                                                                                                                                                                                                                                                                          <w:marLeft w:val="0"/>
                                                                                                                                                                                                                                                                                                                                                                                                                          <w:marRight w:val="0"/>
                                                                                                                                                                                                                                                                                                                                                                                                                          <w:marTop w:val="0"/>
                                                                                                                                                                                                                                                                                                                                                                                                                          <w:marBottom w:val="0"/>
                                                                                                                                                                                                                                                                                                                                                                                                                          <w:divBdr>
                                                                                                                                                                                                                                                                                                                                                                                                                            <w:top w:val="none" w:sz="0" w:space="0" w:color="auto"/>
                                                                                                                                                                                                                                                                                                                                                                                                                            <w:left w:val="none" w:sz="0" w:space="0" w:color="auto"/>
                                                                                                                                                                                                                                                                                                                                                                                                                            <w:bottom w:val="none" w:sz="0" w:space="0" w:color="auto"/>
                                                                                                                                                                                                                                                                                                                                                                                                                            <w:right w:val="none" w:sz="0" w:space="0" w:color="auto"/>
                                                                                                                                                                                                                                                                                                                                                                                                                          </w:divBdr>
                                                                                                                                                                                                                                                                                                                                                                                                                        </w:div>
                                                                                                                                                                                                                                                                                                                                                                                                                        <w:div w:id="1361009268">
                                                                                                                                                                                                                                                                                                                                                                                                                          <w:marLeft w:val="0"/>
                                                                                                                                                                                                                                                                                                                                                                                                                          <w:marRight w:val="0"/>
                                                                                                                                                                                                                                                                                                                                                                                                                          <w:marTop w:val="0"/>
                                                                                                                                                                                                                                                                                                                                                                                                                          <w:marBottom w:val="0"/>
                                                                                                                                                                                                                                                                                                                                                                                                                          <w:divBdr>
                                                                                                                                                                                                                                                                                                                                                                                                                            <w:top w:val="none" w:sz="0" w:space="0" w:color="auto"/>
                                                                                                                                                                                                                                                                                                                                                                                                                            <w:left w:val="none" w:sz="0" w:space="0" w:color="auto"/>
                                                                                                                                                                                                                                                                                                                                                                                                                            <w:bottom w:val="none" w:sz="0" w:space="0" w:color="auto"/>
                                                                                                                                                                                                                                                                                                                                                                                                                            <w:right w:val="none" w:sz="0" w:space="0" w:color="auto"/>
                                                                                                                                                                                                                                                                                                                                                                                                                          </w:divBdr>
                                                                                                                                                                                                                                                                                                                                                                                                                        </w:div>
                                                                                                                                                                                                                                                                                                                                                                                                                        <w:div w:id="108141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04753">
                                                                                                                                                                                                                                                                                                                                                                                                                  <w:marLeft w:val="0"/>
                                                                                                                                                                                                                                                                                                                                                                                                                  <w:marRight w:val="0"/>
                                                                                                                                                                                                                                                                                                                                                                                                                  <w:marTop w:val="0"/>
                                                                                                                                                                                                                                                                                                                                                                                                                  <w:marBottom w:val="0"/>
                                                                                                                                                                                                                                                                                                                                                                                                                  <w:divBdr>
                                                                                                                                                                                                                                                                                                                                                                                                                    <w:top w:val="none" w:sz="0" w:space="0" w:color="auto"/>
                                                                                                                                                                                                                                                                                                                                                                                                                    <w:left w:val="none" w:sz="0" w:space="0" w:color="auto"/>
                                                                                                                                                                                                                                                                                                                                                                                                                    <w:bottom w:val="none" w:sz="0" w:space="0" w:color="auto"/>
                                                                                                                                                                                                                                                                                                                                                                                                                    <w:right w:val="none" w:sz="0" w:space="0" w:color="auto"/>
                                                                                                                                                                                                                                                                                                                                                                                                                  </w:divBdr>
                                                                                                                                                                                                                                                                                                                                                                                                                </w:div>
                                                                                                                                                                                                                                                                                                                                                                                                                <w:div w:id="603155383">
                                                                                                                                                                                                                                                                                                                                                                                                                  <w:marLeft w:val="0"/>
                                                                                                                                                                                                                                                                                                                                                                                                                  <w:marRight w:val="0"/>
                                                                                                                                                                                                                                                                                                                                                                                                                  <w:marTop w:val="0"/>
                                                                                                                                                                                                                                                                                                                                                                                                                  <w:marBottom w:val="0"/>
                                                                                                                                                                                                                                                                                                                                                                                                                  <w:divBdr>
                                                                                                                                                                                                                                                                                                                                                                                                                    <w:top w:val="none" w:sz="0" w:space="0" w:color="auto"/>
                                                                                                                                                                                                                                                                                                                                                                                                                    <w:left w:val="none" w:sz="0" w:space="0" w:color="auto"/>
                                                                                                                                                                                                                                                                                                                                                                                                                    <w:bottom w:val="none" w:sz="0" w:space="0" w:color="auto"/>
                                                                                                                                                                                                                                                                                                                                                                                                                    <w:right w:val="none" w:sz="0" w:space="0" w:color="auto"/>
                                                                                                                                                                                                                                                                                                                                                                                                                  </w:divBdr>
                                                                                                                                                                                                                                                                                                                                                                                                                </w:div>
                                                                                                                                                                                                                                                                                                                                                                                                                <w:div w:id="16472511">
                                                                                                                                                                                                                                                                                                                                                                                                                  <w:marLeft w:val="0"/>
                                                                                                                                                                                                                                                                                                                                                                                                                  <w:marRight w:val="0"/>
                                                                                                                                                                                                                                                                                                                                                                                                                  <w:marTop w:val="0"/>
                                                                                                                                                                                                                                                                                                                                                                                                                  <w:marBottom w:val="0"/>
                                                                                                                                                                                                                                                                                                                                                                                                                  <w:divBdr>
                                                                                                                                                                                                                                                                                                                                                                                                                    <w:top w:val="none" w:sz="0" w:space="0" w:color="auto"/>
                                                                                                                                                                                                                                                                                                                                                                                                                    <w:left w:val="none" w:sz="0" w:space="0" w:color="auto"/>
                                                                                                                                                                                                                                                                                                                                                                                                                    <w:bottom w:val="none" w:sz="0" w:space="0" w:color="auto"/>
                                                                                                                                                                                                                                                                                                                                                                                                                    <w:right w:val="none" w:sz="0" w:space="0" w:color="auto"/>
                                                                                                                                                                                                                                                                                                                                                                                                                  </w:divBdr>
                                                                                                                                                                                                                                                                                                                                                                                                                </w:div>
                                                                                                                                                                                                                                                                                                                                                                                                                <w:div w:id="591352469">
                                                                                                                                                                                                                                                                                                                                                                                                                  <w:marLeft w:val="0"/>
                                                                                                                                                                                                                                                                                                                                                                                                                  <w:marRight w:val="0"/>
                                                                                                                                                                                                                                                                                                                                                                                                                  <w:marTop w:val="0"/>
                                                                                                                                                                                                                                                                                                                                                                                                                  <w:marBottom w:val="0"/>
                                                                                                                                                                                                                                                                                                                                                                                                                  <w:divBdr>
                                                                                                                                                                                                                                                                                                                                                                                                                    <w:top w:val="none" w:sz="0" w:space="0" w:color="auto"/>
                                                                                                                                                                                                                                                                                                                                                                                                                    <w:left w:val="none" w:sz="0" w:space="0" w:color="auto"/>
                                                                                                                                                                                                                                                                                                                                                                                                                    <w:bottom w:val="none" w:sz="0" w:space="0" w:color="auto"/>
                                                                                                                                                                                                                                                                                                                                                                                                                    <w:right w:val="none" w:sz="0" w:space="0" w:color="auto"/>
                                                                                                                                                                                                                                                                                                                                                                                                                  </w:divBdr>
                                                                                                                                                                                                                                                                                                                                                                                                                </w:div>
                                                                                                                                                                                                                                                                                                                                                                                                                <w:div w:id="995718317">
                                                                                                                                                                                                                                                                                                                                                                                                                  <w:marLeft w:val="0"/>
                                                                                                                                                                                                                                                                                                                                                                                                                  <w:marRight w:val="0"/>
                                                                                                                                                                                                                                                                                                                                                                                                                  <w:marTop w:val="0"/>
                                                                                                                                                                                                                                                                                                                                                                                                                  <w:marBottom w:val="0"/>
                                                                                                                                                                                                                                                                                                                                                                                                                  <w:divBdr>
                                                                                                                                                                                                                                                                                                                                                                                                                    <w:top w:val="none" w:sz="0" w:space="0" w:color="auto"/>
                                                                                                                                                                                                                                                                                                                                                                                                                    <w:left w:val="none" w:sz="0" w:space="0" w:color="auto"/>
                                                                                                                                                                                                                                                                                                                                                                                                                    <w:bottom w:val="none" w:sz="0" w:space="0" w:color="auto"/>
                                                                                                                                                                                                                                                                                                                                                                                                                    <w:right w:val="none" w:sz="0" w:space="0" w:color="auto"/>
                                                                                                                                                                                                                                                                                                                                                                                                                  </w:divBdr>
                                                                                                                                                                                                                                                                                                                                                                                                                </w:div>
                                                                                                                                                                                                                                                                                                                                                                                                                <w:div w:id="1072695802">
                                                                                                                                                                                                                                                                                                                                                                                                                  <w:marLeft w:val="0"/>
                                                                                                                                                                                                                                                                                                                                                                                                                  <w:marRight w:val="0"/>
                                                                                                                                                                                                                                                                                                                                                                                                                  <w:marTop w:val="0"/>
                                                                                                                                                                                                                                                                                                                                                                                                                  <w:marBottom w:val="0"/>
                                                                                                                                                                                                                                                                                                                                                                                                                  <w:divBdr>
                                                                                                                                                                                                                                                                                                                                                                                                                    <w:top w:val="none" w:sz="0" w:space="0" w:color="auto"/>
                                                                                                                                                                                                                                                                                                                                                                                                                    <w:left w:val="none" w:sz="0" w:space="0" w:color="auto"/>
                                                                                                                                                                                                                                                                                                                                                                                                                    <w:bottom w:val="none" w:sz="0" w:space="0" w:color="auto"/>
                                                                                                                                                                                                                                                                                                                                                                                                                    <w:right w:val="none" w:sz="0" w:space="0" w:color="auto"/>
                                                                                                                                                                                                                                                                                                                                                                                                                  </w:divBdr>
                                                                                                                                                                                                                                                                                                                                                                                                                </w:div>
                                                                                                                                                                                                                                                                                                                                                                                                                <w:div w:id="1344212472">
                                                                                                                                                                                                                                                                                                                                                                                                                  <w:marLeft w:val="0"/>
                                                                                                                                                                                                                                                                                                                                                                                                                  <w:marRight w:val="0"/>
                                                                                                                                                                                                                                                                                                                                                                                                                  <w:marTop w:val="0"/>
                                                                                                                                                                                                                                                                                                                                                                                                                  <w:marBottom w:val="0"/>
                                                                                                                                                                                                                                                                                                                                                                                                                  <w:divBdr>
                                                                                                                                                                                                                                                                                                                                                                                                                    <w:top w:val="none" w:sz="0" w:space="0" w:color="auto"/>
                                                                                                                                                                                                                                                                                                                                                                                                                    <w:left w:val="none" w:sz="0" w:space="0" w:color="auto"/>
                                                                                                                                                                                                                                                                                                                                                                                                                    <w:bottom w:val="none" w:sz="0" w:space="0" w:color="auto"/>
                                                                                                                                                                                                                                                                                                                                                                                                                    <w:right w:val="none" w:sz="0" w:space="0" w:color="auto"/>
                                                                                                                                                                                                                                                                                                                                                                                                                  </w:divBdr>
                                                                                                                                                                                                                                                                                                                                                                                                                </w:div>
                                                                                                                                                                                                                                                                                                                                                                                                                <w:div w:id="2105877376">
                                                                                                                                                                                                                                                                                                                                                                                                                  <w:marLeft w:val="0"/>
                                                                                                                                                                                                                                                                                                                                                                                                                  <w:marRight w:val="0"/>
                                                                                                                                                                                                                                                                                                                                                                                                                  <w:marTop w:val="0"/>
                                                                                                                                                                                                                                                                                                                                                                                                                  <w:marBottom w:val="0"/>
                                                                                                                                                                                                                                                                                                                                                                                                                  <w:divBdr>
                                                                                                                                                                                                                                                                                                                                                                                                                    <w:top w:val="none" w:sz="0" w:space="0" w:color="auto"/>
                                                                                                                                                                                                                                                                                                                                                                                                                    <w:left w:val="none" w:sz="0" w:space="0" w:color="auto"/>
                                                                                                                                                                                                                                                                                                                                                                                                                    <w:bottom w:val="none" w:sz="0" w:space="0" w:color="auto"/>
                                                                                                                                                                                                                                                                                                                                                                                                                    <w:right w:val="none" w:sz="0" w:space="0" w:color="auto"/>
                                                                                                                                                                                                                                                                                                                                                                                                                  </w:divBdr>
                                                                                                                                                                                                                                                                                                                                                                                                                </w:div>
                                                                                                                                                                                                                                                                                                                                                                                                                <w:div w:id="2115860740">
                                                                                                                                                                                                                                                                                                                                                                                                                  <w:marLeft w:val="0"/>
                                                                                                                                                                                                                                                                                                                                                                                                                  <w:marRight w:val="0"/>
                                                                                                                                                                                                                                                                                                                                                                                                                  <w:marTop w:val="0"/>
                                                                                                                                                                                                                                                                                                                                                                                                                  <w:marBottom w:val="0"/>
                                                                                                                                                                                                                                                                                                                                                                                                                  <w:divBdr>
                                                                                                                                                                                                                                                                                                                                                                                                                    <w:top w:val="none" w:sz="0" w:space="0" w:color="auto"/>
                                                                                                                                                                                                                                                                                                                                                                                                                    <w:left w:val="none" w:sz="0" w:space="0" w:color="auto"/>
                                                                                                                                                                                                                                                                                                                                                                                                                    <w:bottom w:val="none" w:sz="0" w:space="0" w:color="auto"/>
                                                                                                                                                                                                                                                                                                                                                                                                                    <w:right w:val="none" w:sz="0" w:space="0" w:color="auto"/>
                                                                                                                                                                                                                                                                                                                                                                                                                  </w:divBdr>
                                                                                                                                                                                                                                                                                                                                                                                                                </w:div>
                                                                                                                                                                                                                                                                                                                                                                                                                <w:div w:id="1198352620">
                                                                                                                                                                                                                                                                                                                                                                                                                  <w:marLeft w:val="0"/>
                                                                                                                                                                                                                                                                                                                                                                                                                  <w:marRight w:val="0"/>
                                                                                                                                                                                                                                                                                                                                                                                                                  <w:marTop w:val="0"/>
                                                                                                                                                                                                                                                                                                                                                                                                                  <w:marBottom w:val="0"/>
                                                                                                                                                                                                                                                                                                                                                                                                                  <w:divBdr>
                                                                                                                                                                                                                                                                                                                                                                                                                    <w:top w:val="none" w:sz="0" w:space="0" w:color="auto"/>
                                                                                                                                                                                                                                                                                                                                                                                                                    <w:left w:val="none" w:sz="0" w:space="0" w:color="auto"/>
                                                                                                                                                                                                                                                                                                                                                                                                                    <w:bottom w:val="none" w:sz="0" w:space="0" w:color="auto"/>
                                                                                                                                                                                                                                                                                                                                                                                                                    <w:right w:val="none" w:sz="0" w:space="0" w:color="auto"/>
                                                                                                                                                                                                                                                                                                                                                                                                                  </w:divBdr>
                                                                                                                                                                                                                                                                                                                                                                                                                </w:div>
                                                                                                                                                                                                                                                                                                                                                                                                                <w:div w:id="1056054028">
                                                                                                                                                                                                                                                                                                                                                                                                                  <w:marLeft w:val="0"/>
                                                                                                                                                                                                                                                                                                                                                                                                                  <w:marRight w:val="0"/>
                                                                                                                                                                                                                                                                                                                                                                                                                  <w:marTop w:val="0"/>
                                                                                                                                                                                                                                                                                                                                                                                                                  <w:marBottom w:val="0"/>
                                                                                                                                                                                                                                                                                                                                                                                                                  <w:divBdr>
                                                                                                                                                                                                                                                                                                                                                                                                                    <w:top w:val="none" w:sz="0" w:space="0" w:color="auto"/>
                                                                                                                                                                                                                                                                                                                                                                                                                    <w:left w:val="none" w:sz="0" w:space="0" w:color="auto"/>
                                                                                                                                                                                                                                                                                                                                                                                                                    <w:bottom w:val="none" w:sz="0" w:space="0" w:color="auto"/>
                                                                                                                                                                                                                                                                                                                                                                                                                    <w:right w:val="none" w:sz="0" w:space="0" w:color="auto"/>
                                                                                                                                                                                                                                                                                                                                                                                                                  </w:divBdr>
                                                                                                                                                                                                                                                                                                                                                                                                                </w:div>
                                                                                                                                                                                                                                                                                                                                                                                                                <w:div w:id="751001323">
                                                                                                                                                                                                                                                                                                                                                                                                                  <w:marLeft w:val="0"/>
                                                                                                                                                                                                                                                                                                                                                                                                                  <w:marRight w:val="0"/>
                                                                                                                                                                                                                                                                                                                                                                                                                  <w:marTop w:val="0"/>
                                                                                                                                                                                                                                                                                                                                                                                                                  <w:marBottom w:val="0"/>
                                                                                                                                                                                                                                                                                                                                                                                                                  <w:divBdr>
                                                                                                                                                                                                                                                                                                                                                                                                                    <w:top w:val="none" w:sz="0" w:space="0" w:color="auto"/>
                                                                                                                                                                                                                                                                                                                                                                                                                    <w:left w:val="none" w:sz="0" w:space="0" w:color="auto"/>
                                                                                                                                                                                                                                                                                                                                                                                                                    <w:bottom w:val="none" w:sz="0" w:space="0" w:color="auto"/>
                                                                                                                                                                                                                                                                                                                                                                                                                    <w:right w:val="none" w:sz="0" w:space="0" w:color="auto"/>
                                                                                                                                                                                                                                                                                                                                                                                                                  </w:divBdr>
                                                                                                                                                                                                                                                                                                                                                                                                                </w:div>
                                                                                                                                                                                                                                                                                                                                                                                                                <w:div w:id="207644125">
                                                                                                                                                                                                                                                                                                                                                                                                                  <w:marLeft w:val="0"/>
                                                                                                                                                                                                                                                                                                                                                                                                                  <w:marRight w:val="0"/>
                                                                                                                                                                                                                                                                                                                                                                                                                  <w:marTop w:val="0"/>
                                                                                                                                                                                                                                                                                                                                                                                                                  <w:marBottom w:val="0"/>
                                                                                                                                                                                                                                                                                                                                                                                                                  <w:divBdr>
                                                                                                                                                                                                                                                                                                                                                                                                                    <w:top w:val="none" w:sz="0" w:space="0" w:color="auto"/>
                                                                                                                                                                                                                                                                                                                                                                                                                    <w:left w:val="none" w:sz="0" w:space="0" w:color="auto"/>
                                                                                                                                                                                                                                                                                                                                                                                                                    <w:bottom w:val="none" w:sz="0" w:space="0" w:color="auto"/>
                                                                                                                                                                                                                                                                                                                                                                                                                    <w:right w:val="none" w:sz="0" w:space="0" w:color="auto"/>
                                                                                                                                                                                                                                                                                                                                                                                                                  </w:divBdr>
                                                                                                                                                                                                                                                                                                                                                                                                                </w:div>
                                                                                                                                                                                                                                                                                                                                                                                                                <w:div w:id="1666012929">
                                                                                                                                                                                                                                                                                                                                                                                                                  <w:marLeft w:val="0"/>
                                                                                                                                                                                                                                                                                                                                                                                                                  <w:marRight w:val="0"/>
                                                                                                                                                                                                                                                                                                                                                                                                                  <w:marTop w:val="0"/>
                                                                                                                                                                                                                                                                                                                                                                                                                  <w:marBottom w:val="0"/>
                                                                                                                                                                                                                                                                                                                                                                                                                  <w:divBdr>
                                                                                                                                                                                                                                                                                                                                                                                                                    <w:top w:val="none" w:sz="0" w:space="0" w:color="auto"/>
                                                                                                                                                                                                                                                                                                                                                                                                                    <w:left w:val="none" w:sz="0" w:space="0" w:color="auto"/>
                                                                                                                                                                                                                                                                                                                                                                                                                    <w:bottom w:val="none" w:sz="0" w:space="0" w:color="auto"/>
                                                                                                                                                                                                                                                                                                                                                                                                                    <w:right w:val="none" w:sz="0" w:space="0" w:color="auto"/>
                                                                                                                                                                                                                                                                                                                                                                                                                  </w:divBdr>
                                                                                                                                                                                                                                                                                                                                                                                                                </w:div>
                                                                                                                                                                                                                                                                                                                                                                                                                <w:div w:id="1776824950">
                                                                                                                                                                                                                                                                                                                                                                                                                  <w:marLeft w:val="0"/>
                                                                                                                                                                                                                                                                                                                                                                                                                  <w:marRight w:val="0"/>
                                                                                                                                                                                                                                                                                                                                                                                                                  <w:marTop w:val="0"/>
                                                                                                                                                                                                                                                                                                                                                                                                                  <w:marBottom w:val="0"/>
                                                                                                                                                                                                                                                                                                                                                                                                                  <w:divBdr>
                                                                                                                                                                                                                                                                                                                                                                                                                    <w:top w:val="none" w:sz="0" w:space="0" w:color="auto"/>
                                                                                                                                                                                                                                                                                                                                                                                                                    <w:left w:val="none" w:sz="0" w:space="0" w:color="auto"/>
                                                                                                                                                                                                                                                                                                                                                                                                                    <w:bottom w:val="none" w:sz="0" w:space="0" w:color="auto"/>
                                                                                                                                                                                                                                                                                                                                                                                                                    <w:right w:val="none" w:sz="0" w:space="0" w:color="auto"/>
                                                                                                                                                                                                                                                                                                                                                                                                                  </w:divBdr>
                                                                                                                                                                                                                                                                                                                                                                                                                </w:div>
                                                                                                                                                                                                                                                                                                                                                                                                                <w:div w:id="1671054690">
                                                                                                                                                                                                                                                                                                                                                                                                                  <w:marLeft w:val="0"/>
                                                                                                                                                                                                                                                                                                                                                                                                                  <w:marRight w:val="0"/>
                                                                                                                                                                                                                                                                                                                                                                                                                  <w:marTop w:val="0"/>
                                                                                                                                                                                                                                                                                                                                                                                                                  <w:marBottom w:val="0"/>
                                                                                                                                                                                                                                                                                                                                                                                                                  <w:divBdr>
                                                                                                                                                                                                                                                                                                                                                                                                                    <w:top w:val="none" w:sz="0" w:space="0" w:color="auto"/>
                                                                                                                                                                                                                                                                                                                                                                                                                    <w:left w:val="none" w:sz="0" w:space="0" w:color="auto"/>
                                                                                                                                                                                                                                                                                                                                                                                                                    <w:bottom w:val="none" w:sz="0" w:space="0" w:color="auto"/>
                                                                                                                                                                                                                                                                                                                                                                                                                    <w:right w:val="none" w:sz="0" w:space="0" w:color="auto"/>
                                                                                                                                                                                                                                                                                                                                                                                                                  </w:divBdr>
                                                                                                                                                                                                                                                                                                                                                                                                                </w:div>
                                                                                                                                                                                                                                                                                                                                                                                                                <w:div w:id="1575049909">
                                                                                                                                                                                                                                                                                                                                                                                                                  <w:marLeft w:val="0"/>
                                                                                                                                                                                                                                                                                                                                                                                                                  <w:marRight w:val="0"/>
                                                                                                                                                                                                                                                                                                                                                                                                                  <w:marTop w:val="0"/>
                                                                                                                                                                                                                                                                                                                                                                                                                  <w:marBottom w:val="0"/>
                                                                                                                                                                                                                                                                                                                                                                                                                  <w:divBdr>
                                                                                                                                                                                                                                                                                                                                                                                                                    <w:top w:val="none" w:sz="0" w:space="0" w:color="auto"/>
                                                                                                                                                                                                                                                                                                                                                                                                                    <w:left w:val="none" w:sz="0" w:space="0" w:color="auto"/>
                                                                                                                                                                                                                                                                                                                                                                                                                    <w:bottom w:val="none" w:sz="0" w:space="0" w:color="auto"/>
                                                                                                                                                                                                                                                                                                                                                                                                                    <w:right w:val="none" w:sz="0" w:space="0" w:color="auto"/>
                                                                                                                                                                                                                                                                                                                                                                                                                  </w:divBdr>
                                                                                                                                                                                                                                                                                                                                                                                                                </w:div>
                                                                                                                                                                                                                                                                                                                                                                                                                <w:div w:id="1883203120">
                                                                                                                                                                                                                                                                                                                                                                                                                  <w:marLeft w:val="0"/>
                                                                                                                                                                                                                                                                                                                                                                                                                  <w:marRight w:val="0"/>
                                                                                                                                                                                                                                                                                                                                                                                                                  <w:marTop w:val="0"/>
                                                                                                                                                                                                                                                                                                                                                                                                                  <w:marBottom w:val="0"/>
                                                                                                                                                                                                                                                                                                                                                                                                                  <w:divBdr>
                                                                                                                                                                                                                                                                                                                                                                                                                    <w:top w:val="none" w:sz="0" w:space="0" w:color="auto"/>
                                                                                                                                                                                                                                                                                                                                                                                                                    <w:left w:val="none" w:sz="0" w:space="0" w:color="auto"/>
                                                                                                                                                                                                                                                                                                                                                                                                                    <w:bottom w:val="none" w:sz="0" w:space="0" w:color="auto"/>
                                                                                                                                                                                                                                                                                                                                                                                                                    <w:right w:val="none" w:sz="0" w:space="0" w:color="auto"/>
                                                                                                                                                                                                                                                                                                                                                                                                                  </w:divBdr>
                                                                                                                                                                                                                                                                                                                                                                                                                </w:div>
                                                                                                                                                                                                                                                                                                                                                                                                                <w:div w:id="1508520426">
                                                                                                                                                                                                                                                                                                                                                                                                                  <w:marLeft w:val="0"/>
                                                                                                                                                                                                                                                                                                                                                                                                                  <w:marRight w:val="0"/>
                                                                                                                                                                                                                                                                                                                                                                                                                  <w:marTop w:val="0"/>
                                                                                                                                                                                                                                                                                                                                                                                                                  <w:marBottom w:val="0"/>
                                                                                                                                                                                                                                                                                                                                                                                                                  <w:divBdr>
                                                                                                                                                                                                                                                                                                                                                                                                                    <w:top w:val="none" w:sz="0" w:space="0" w:color="auto"/>
                                                                                                                                                                                                                                                                                                                                                                                                                    <w:left w:val="none" w:sz="0" w:space="0" w:color="auto"/>
                                                                                                                                                                                                                                                                                                                                                                                                                    <w:bottom w:val="none" w:sz="0" w:space="0" w:color="auto"/>
                                                                                                                                                                                                                                                                                                                                                                                                                    <w:right w:val="none" w:sz="0" w:space="0" w:color="auto"/>
                                                                                                                                                                                                                                                                                                                                                                                                                  </w:divBdr>
                                                                                                                                                                                                                                                                                                                                                                                                                </w:div>
                                                                                                                                                                                                                                                                                                                                                                                                                <w:div w:id="1796828321">
                                                                                                                                                                                                                                                                                                                                                                                                                  <w:marLeft w:val="0"/>
                                                                                                                                                                                                                                                                                                                                                                                                                  <w:marRight w:val="0"/>
                                                                                                                                                                                                                                                                                                                                                                                                                  <w:marTop w:val="0"/>
                                                                                                                                                                                                                                                                                                                                                                                                                  <w:marBottom w:val="0"/>
                                                                                                                                                                                                                                                                                                                                                                                                                  <w:divBdr>
                                                                                                                                                                                                                                                                                                                                                                                                                    <w:top w:val="none" w:sz="0" w:space="0" w:color="auto"/>
                                                                                                                                                                                                                                                                                                                                                                                                                    <w:left w:val="none" w:sz="0" w:space="0" w:color="auto"/>
                                                                                                                                                                                                                                                                                                                                                                                                                    <w:bottom w:val="none" w:sz="0" w:space="0" w:color="auto"/>
                                                                                                                                                                                                                                                                                                                                                                                                                    <w:right w:val="none" w:sz="0" w:space="0" w:color="auto"/>
                                                                                                                                                                                                                                                                                                                                                                                                                  </w:divBdr>
                                                                                                                                                                                                                                                                                                                                                                                                                </w:div>
                                                                                                                                                                                                                                                                                                                                                                                                                <w:div w:id="21053294">
                                                                                                                                                                                                                                                                                                                                                                                                                  <w:marLeft w:val="0"/>
                                                                                                                                                                                                                                                                                                                                                                                                                  <w:marRight w:val="0"/>
                                                                                                                                                                                                                                                                                                                                                                                                                  <w:marTop w:val="0"/>
                                                                                                                                                                                                                                                                                                                                                                                                                  <w:marBottom w:val="0"/>
                                                                                                                                                                                                                                                                                                                                                                                                                  <w:divBdr>
                                                                                                                                                                                                                                                                                                                                                                                                                    <w:top w:val="none" w:sz="0" w:space="0" w:color="auto"/>
                                                                                                                                                                                                                                                                                                                                                                                                                    <w:left w:val="none" w:sz="0" w:space="0" w:color="auto"/>
                                                                                                                                                                                                                                                                                                                                                                                                                    <w:bottom w:val="none" w:sz="0" w:space="0" w:color="auto"/>
                                                                                                                                                                                                                                                                                                                                                                                                                    <w:right w:val="none" w:sz="0" w:space="0" w:color="auto"/>
                                                                                                                                                                                                                                                                                                                                                                                                                  </w:divBdr>
                                                                                                                                                                                                                                                                                                                                                                                                                </w:div>
                                                                                                                                                                                                                                                                                                                                                                                                                <w:div w:id="1804620399">
                                                                                                                                                                                                                                                                                                                                                                                                                  <w:marLeft w:val="0"/>
                                                                                                                                                                                                                                                                                                                                                                                                                  <w:marRight w:val="0"/>
                                                                                                                                                                                                                                                                                                                                                                                                                  <w:marTop w:val="0"/>
                                                                                                                                                                                                                                                                                                                                                                                                                  <w:marBottom w:val="0"/>
                                                                                                                                                                                                                                                                                                                                                                                                                  <w:divBdr>
                                                                                                                                                                                                                                                                                                                                                                                                                    <w:top w:val="none" w:sz="0" w:space="0" w:color="auto"/>
                                                                                                                                                                                                                                                                                                                                                                                                                    <w:left w:val="none" w:sz="0" w:space="0" w:color="auto"/>
                                                                                                                                                                                                                                                                                                                                                                                                                    <w:bottom w:val="none" w:sz="0" w:space="0" w:color="auto"/>
                                                                                                                                                                                                                                                                                                                                                                                                                    <w:right w:val="none" w:sz="0" w:space="0" w:color="auto"/>
                                                                                                                                                                                                                                                                                                                                                                                                                  </w:divBdr>
                                                                                                                                                                                                                                                                                                                                                                                                                </w:div>
                                                                                                                                                                                                                                                                                                                                                                                                                <w:div w:id="237516992">
                                                                                                                                                                                                                                                                                                                                                                                                                  <w:marLeft w:val="0"/>
                                                                                                                                                                                                                                                                                                                                                                                                                  <w:marRight w:val="0"/>
                                                                                                                                                                                                                                                                                                                                                                                                                  <w:marTop w:val="0"/>
                                                                                                                                                                                                                                                                                                                                                                                                                  <w:marBottom w:val="0"/>
                                                                                                                                                                                                                                                                                                                                                                                                                  <w:divBdr>
                                                                                                                                                                                                                                                                                                                                                                                                                    <w:top w:val="none" w:sz="0" w:space="0" w:color="auto"/>
                                                                                                                                                                                                                                                                                                                                                                                                                    <w:left w:val="none" w:sz="0" w:space="0" w:color="auto"/>
                                                                                                                                                                                                                                                                                                                                                                                                                    <w:bottom w:val="none" w:sz="0" w:space="0" w:color="auto"/>
                                                                                                                                                                                                                                                                                                                                                                                                                    <w:right w:val="none" w:sz="0" w:space="0" w:color="auto"/>
                                                                                                                                                                                                                                                                                                                                                                                                                  </w:divBdr>
                                                                                                                                                                                                                                                                                                                                                                                                                </w:div>
                                                                                                                                                                                                                                                                                                                                                                                                                <w:div w:id="870916525">
                                                                                                                                                                                                                                                                                                                                                                                                                  <w:marLeft w:val="0"/>
                                                                                                                                                                                                                                                                                                                                                                                                                  <w:marRight w:val="0"/>
                                                                                                                                                                                                                                                                                                                                                                                                                  <w:marTop w:val="0"/>
                                                                                                                                                                                                                                                                                                                                                                                                                  <w:marBottom w:val="0"/>
                                                                                                                                                                                                                                                                                                                                                                                                                  <w:divBdr>
                                                                                                                                                                                                                                                                                                                                                                                                                    <w:top w:val="none" w:sz="0" w:space="0" w:color="auto"/>
                                                                                                                                                                                                                                                                                                                                                                                                                    <w:left w:val="none" w:sz="0" w:space="0" w:color="auto"/>
                                                                                                                                                                                                                                                                                                                                                                                                                    <w:bottom w:val="none" w:sz="0" w:space="0" w:color="auto"/>
                                                                                                                                                                                                                                                                                                                                                                                                                    <w:right w:val="none" w:sz="0" w:space="0" w:color="auto"/>
                                                                                                                                                                                                                                                                                                                                                                                                                  </w:divBdr>
                                                                                                                                                                                                                                                                                                                                                                                                                </w:div>
                                                                                                                                                                                                                                                                                                                                                                                                                <w:div w:id="1821001934">
                                                                                                                                                                                                                                                                                                                                                                                                                  <w:marLeft w:val="0"/>
                                                                                                                                                                                                                                                                                                                                                                                                                  <w:marRight w:val="0"/>
                                                                                                                                                                                                                                                                                                                                                                                                                  <w:marTop w:val="0"/>
                                                                                                                                                                                                                                                                                                                                                                                                                  <w:marBottom w:val="0"/>
                                                                                                                                                                                                                                                                                                                                                                                                                  <w:divBdr>
                                                                                                                                                                                                                                                                                                                                                                                                                    <w:top w:val="none" w:sz="0" w:space="0" w:color="auto"/>
                                                                                                                                                                                                                                                                                                                                                                                                                    <w:left w:val="none" w:sz="0" w:space="0" w:color="auto"/>
                                                                                                                                                                                                                                                                                                                                                                                                                    <w:bottom w:val="none" w:sz="0" w:space="0" w:color="auto"/>
                                                                                                                                                                                                                                                                                                                                                                                                                    <w:right w:val="none" w:sz="0" w:space="0" w:color="auto"/>
                                                                                                                                                                                                                                                                                                                                                                                                                  </w:divBdr>
                                                                                                                                                                                                                                                                                                                                                                                                                </w:div>
                                                                                                                                                                                                                                                                                                                                                                                                                <w:div w:id="811361060">
                                                                                                                                                                                                                                                                                                                                                                                                                  <w:marLeft w:val="0"/>
                                                                                                                                                                                                                                                                                                                                                                                                                  <w:marRight w:val="0"/>
                                                                                                                                                                                                                                                                                                                                                                                                                  <w:marTop w:val="0"/>
                                                                                                                                                                                                                                                                                                                                                                                                                  <w:marBottom w:val="0"/>
                                                                                                                                                                                                                                                                                                                                                                                                                  <w:divBdr>
                                                                                                                                                                                                                                                                                                                                                                                                                    <w:top w:val="none" w:sz="0" w:space="0" w:color="auto"/>
                                                                                                                                                                                                                                                                                                                                                                                                                    <w:left w:val="none" w:sz="0" w:space="0" w:color="auto"/>
                                                                                                                                                                                                                                                                                                                                                                                                                    <w:bottom w:val="none" w:sz="0" w:space="0" w:color="auto"/>
                                                                                                                                                                                                                                                                                                                                                                                                                    <w:right w:val="none" w:sz="0" w:space="0" w:color="auto"/>
                                                                                                                                                                                                                                                                                                                                                                                                                  </w:divBdr>
                                                                                                                                                                                                                                                                                                                                                                                                                </w:div>
                                                                                                                                                                                                                                                                                                                                                                                                                <w:div w:id="2088846378">
                                                                                                                                                                                                                                                                                                                                                                                                                  <w:marLeft w:val="0"/>
                                                                                                                                                                                                                                                                                                                                                                                                                  <w:marRight w:val="0"/>
                                                                                                                                                                                                                                                                                                                                                                                                                  <w:marTop w:val="0"/>
                                                                                                                                                                                                                                                                                                                                                                                                                  <w:marBottom w:val="0"/>
                                                                                                                                                                                                                                                                                                                                                                                                                  <w:divBdr>
                                                                                                                                                                                                                                                                                                                                                                                                                    <w:top w:val="none" w:sz="0" w:space="0" w:color="auto"/>
                                                                                                                                                                                                                                                                                                                                                                                                                    <w:left w:val="none" w:sz="0" w:space="0" w:color="auto"/>
                                                                                                                                                                                                                                                                                                                                                                                                                    <w:bottom w:val="none" w:sz="0" w:space="0" w:color="auto"/>
                                                                                                                                                                                                                                                                                                                                                                                                                    <w:right w:val="none" w:sz="0" w:space="0" w:color="auto"/>
                                                                                                                                                                                                                                                                                                                                                                                                                  </w:divBdr>
                                                                                                                                                                                                                                                                                                                                                                                                                </w:div>
                                                                                                                                                                                                                                                                                                                                                                                                                <w:div w:id="533230283">
                                                                                                                                                                                                                                                                                                                                                                                                                  <w:marLeft w:val="0"/>
                                                                                                                                                                                                                                                                                                                                                                                                                  <w:marRight w:val="0"/>
                                                                                                                                                                                                                                                                                                                                                                                                                  <w:marTop w:val="0"/>
                                                                                                                                                                                                                                                                                                                                                                                                                  <w:marBottom w:val="0"/>
                                                                                                                                                                                                                                                                                                                                                                                                                  <w:divBdr>
                                                                                                                                                                                                                                                                                                                                                                                                                    <w:top w:val="none" w:sz="0" w:space="0" w:color="auto"/>
                                                                                                                                                                                                                                                                                                                                                                                                                    <w:left w:val="none" w:sz="0" w:space="0" w:color="auto"/>
                                                                                                                                                                                                                                                                                                                                                                                                                    <w:bottom w:val="none" w:sz="0" w:space="0" w:color="auto"/>
                                                                                                                                                                                                                                                                                                                                                                                                                    <w:right w:val="none" w:sz="0" w:space="0" w:color="auto"/>
                                                                                                                                                                                                                                                                                                                                                                                                                  </w:divBdr>
                                                                                                                                                                                                                                                                                                                                                                                                                </w:div>
                                                                                                                                                                                                                                                                                                                                                                                                                <w:div w:id="214585953">
                                                                                                                                                                                                                                                                                                                                                                                                                  <w:marLeft w:val="0"/>
                                                                                                                                                                                                                                                                                                                                                                                                                  <w:marRight w:val="0"/>
                                                                                                                                                                                                                                                                                                                                                                                                                  <w:marTop w:val="0"/>
                                                                                                                                                                                                                                                                                                                                                                                                                  <w:marBottom w:val="0"/>
                                                                                                                                                                                                                                                                                                                                                                                                                  <w:divBdr>
                                                                                                                                                                                                                                                                                                                                                                                                                    <w:top w:val="none" w:sz="0" w:space="0" w:color="auto"/>
                                                                                                                                                                                                                                                                                                                                                                                                                    <w:left w:val="none" w:sz="0" w:space="0" w:color="auto"/>
                                                                                                                                                                                                                                                                                                                                                                                                                    <w:bottom w:val="none" w:sz="0" w:space="0" w:color="auto"/>
                                                                                                                                                                                                                                                                                                                                                                                                                    <w:right w:val="none" w:sz="0" w:space="0" w:color="auto"/>
                                                                                                                                                                                                                                                                                                                                                                                                                  </w:divBdr>
                                                                                                                                                                                                                                                                                                                                                                                                                </w:div>
                                                                                                                                                                                                                                                                                                                                                                                                                <w:div w:id="2103447274">
                                                                                                                                                                                                                                                                                                                                                                                                                  <w:marLeft w:val="0"/>
                                                                                                                                                                                                                                                                                                                                                                                                                  <w:marRight w:val="0"/>
                                                                                                                                                                                                                                                                                                                                                                                                                  <w:marTop w:val="0"/>
                                                                                                                                                                                                                                                                                                                                                                                                                  <w:marBottom w:val="0"/>
                                                                                                                                                                                                                                                                                                                                                                                                                  <w:divBdr>
                                                                                                                                                                                                                                                                                                                                                                                                                    <w:top w:val="none" w:sz="0" w:space="0" w:color="auto"/>
                                                                                                                                                                                                                                                                                                                                                                                                                    <w:left w:val="none" w:sz="0" w:space="0" w:color="auto"/>
                                                                                                                                                                                                                                                                                                                                                                                                                    <w:bottom w:val="none" w:sz="0" w:space="0" w:color="auto"/>
                                                                                                                                                                                                                                                                                                                                                                                                                    <w:right w:val="none" w:sz="0" w:space="0" w:color="auto"/>
                                                                                                                                                                                                                                                                                                                                                                                                                  </w:divBdr>
                                                                                                                                                                                                                                                                                                                                                                                                                </w:div>
                                                                                                                                                                                                                                                                                                                                                                                                                <w:div w:id="718825314">
                                                                                                                                                                                                                                                                                                                                                                                                                  <w:marLeft w:val="0"/>
                                                                                                                                                                                                                                                                                                                                                                                                                  <w:marRight w:val="0"/>
                                                                                                                                                                                                                                                                                                                                                                                                                  <w:marTop w:val="0"/>
                                                                                                                                                                                                                                                                                                                                                                                                                  <w:marBottom w:val="0"/>
                                                                                                                                                                                                                                                                                                                                                                                                                  <w:divBdr>
                                                                                                                                                                                                                                                                                                                                                                                                                    <w:top w:val="none" w:sz="0" w:space="0" w:color="auto"/>
                                                                                                                                                                                                                                                                                                                                                                                                                    <w:left w:val="none" w:sz="0" w:space="0" w:color="auto"/>
                                                                                                                                                                                                                                                                                                                                                                                                                    <w:bottom w:val="none" w:sz="0" w:space="0" w:color="auto"/>
                                                                                                                                                                                                                                                                                                                                                                                                                    <w:right w:val="none" w:sz="0" w:space="0" w:color="auto"/>
                                                                                                                                                                                                                                                                                                                                                                                                                  </w:divBdr>
                                                                                                                                                                                                                                                                                                                                                                                                                </w:div>
                                                                                                                                                                                                                                                                                                                                                                                                                <w:div w:id="1047872030">
                                                                                                                                                                                                                                                                                                                                                                                                                  <w:marLeft w:val="0"/>
                                                                                                                                                                                                                                                                                                                                                                                                                  <w:marRight w:val="0"/>
                                                                                                                                                                                                                                                                                                                                                                                                                  <w:marTop w:val="0"/>
                                                                                                                                                                                                                                                                                                                                                                                                                  <w:marBottom w:val="0"/>
                                                                                                                                                                                                                                                                                                                                                                                                                  <w:divBdr>
                                                                                                                                                                                                                                                                                                                                                                                                                    <w:top w:val="none" w:sz="0" w:space="0" w:color="auto"/>
                                                                                                                                                                                                                                                                                                                                                                                                                    <w:left w:val="none" w:sz="0" w:space="0" w:color="auto"/>
                                                                                                                                                                                                                                                                                                                                                                                                                    <w:bottom w:val="none" w:sz="0" w:space="0" w:color="auto"/>
                                                                                                                                                                                                                                                                                                                                                                                                                    <w:right w:val="none" w:sz="0" w:space="0" w:color="auto"/>
                                                                                                                                                                                                                                                                                                                                                                                                                  </w:divBdr>
                                                                                                                                                                                                                                                                                                                                                                                                                </w:div>
                                                                                                                                                                                                                                                                                                                                                                                                                <w:div w:id="247420597">
                                                                                                                                                                                                                                                                                                                                                                                                                  <w:marLeft w:val="0"/>
                                                                                                                                                                                                                                                                                                                                                                                                                  <w:marRight w:val="0"/>
                                                                                                                                                                                                                                                                                                                                                                                                                  <w:marTop w:val="0"/>
                                                                                                                                                                                                                                                                                                                                                                                                                  <w:marBottom w:val="0"/>
                                                                                                                                                                                                                                                                                                                                                                                                                  <w:divBdr>
                                                                                                                                                                                                                                                                                                                                                                                                                    <w:top w:val="none" w:sz="0" w:space="0" w:color="auto"/>
                                                                                                                                                                                                                                                                                                                                                                                                                    <w:left w:val="none" w:sz="0" w:space="0" w:color="auto"/>
                                                                                                                                                                                                                                                                                                                                                                                                                    <w:bottom w:val="none" w:sz="0" w:space="0" w:color="auto"/>
                                                                                                                                                                                                                                                                                                                                                                                                                    <w:right w:val="none" w:sz="0" w:space="0" w:color="auto"/>
                                                                                                                                                                                                                                                                                                                                                                                                                  </w:divBdr>
                                                                                                                                                                                                                                                                                                                                                                                                                </w:div>
                                                                                                                                                                                                                                                                                                                                                                                                                <w:div w:id="1934362955">
                                                                                                                                                                                                                                                                                                                                                                                                                  <w:marLeft w:val="0"/>
                                                                                                                                                                                                                                                                                                                                                                                                                  <w:marRight w:val="0"/>
                                                                                                                                                                                                                                                                                                                                                                                                                  <w:marTop w:val="0"/>
                                                                                                                                                                                                                                                                                                                                                                                                                  <w:marBottom w:val="0"/>
                                                                                                                                                                                                                                                                                                                                                                                                                  <w:divBdr>
                                                                                                                                                                                                                                                                                                                                                                                                                    <w:top w:val="none" w:sz="0" w:space="0" w:color="auto"/>
                                                                                                                                                                                                                                                                                                                                                                                                                    <w:left w:val="none" w:sz="0" w:space="0" w:color="auto"/>
                                                                                                                                                                                                                                                                                                                                                                                                                    <w:bottom w:val="none" w:sz="0" w:space="0" w:color="auto"/>
                                                                                                                                                                                                                                                                                                                                                                                                                    <w:right w:val="none" w:sz="0" w:space="0" w:color="auto"/>
                                                                                                                                                                                                                                                                                                                                                                                                                  </w:divBdr>
                                                                                                                                                                                                                                                                                                                                                                                                                </w:div>
                                                                                                                                                                                                                                                                                                                                                                                                                <w:div w:id="152646359">
                                                                                                                                                                                                                                                                                                                                                                                                                  <w:marLeft w:val="0"/>
                                                                                                                                                                                                                                                                                                                                                                                                                  <w:marRight w:val="0"/>
                                                                                                                                                                                                                                                                                                                                                                                                                  <w:marTop w:val="0"/>
                                                                                                                                                                                                                                                                                                                                                                                                                  <w:marBottom w:val="0"/>
                                                                                                                                                                                                                                                                                                                                                                                                                  <w:divBdr>
                                                                                                                                                                                                                                                                                                                                                                                                                    <w:top w:val="none" w:sz="0" w:space="0" w:color="auto"/>
                                                                                                                                                                                                                                                                                                                                                                                                                    <w:left w:val="none" w:sz="0" w:space="0" w:color="auto"/>
                                                                                                                                                                                                                                                                                                                                                                                                                    <w:bottom w:val="none" w:sz="0" w:space="0" w:color="auto"/>
                                                                                                                                                                                                                                                                                                                                                                                                                    <w:right w:val="none" w:sz="0" w:space="0" w:color="auto"/>
                                                                                                                                                                                                                                                                                                                                                                                                                  </w:divBdr>
                                                                                                                                                                                                                                                                                                                                                                                                                </w:div>
                                                                                                                                                                                                                                                                                                                                                                                                                <w:div w:id="20018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065">
                                                                                                                                                                                                                                                                                                                                                                                                          <w:marLeft w:val="0"/>
                                                                                                                                                                                                                                                                                                                                                                                                          <w:marRight w:val="0"/>
                                                                                                                                                                                                                                                                                                                                                                                                          <w:marTop w:val="0"/>
                                                                                                                                                                                                                                                                                                                                                                                                          <w:marBottom w:val="0"/>
                                                                                                                                                                                                                                                                                                                                                                                                          <w:divBdr>
                                                                                                                                                                                                                                                                                                                                                                                                            <w:top w:val="none" w:sz="0" w:space="0" w:color="auto"/>
                                                                                                                                                                                                                                                                                                                                                                                                            <w:left w:val="none" w:sz="0" w:space="0" w:color="auto"/>
                                                                                                                                                                                                                                                                                                                                                                                                            <w:bottom w:val="none" w:sz="0" w:space="0" w:color="auto"/>
                                                                                                                                                                                                                                                                                                                                                                                                            <w:right w:val="none" w:sz="0" w:space="0" w:color="auto"/>
                                                                                                                                                                                                                                                                                                                                                                                                          </w:divBdr>
                                                                                                                                                                                                                                                                                                                                                                                                        </w:div>
                                                                                                                                                                                                                                                                                                                                                                                                        <w:div w:id="1441219142">
                                                                                                                                                                                                                                                                                                                                                                                                          <w:marLeft w:val="0"/>
                                                                                                                                                                                                                                                                                                                                                                                                          <w:marRight w:val="0"/>
                                                                                                                                                                                                                                                                                                                                                                                                          <w:marTop w:val="0"/>
                                                                                                                                                                                                                                                                                                                                                                                                          <w:marBottom w:val="0"/>
                                                                                                                                                                                                                                                                                                                                                                                                          <w:divBdr>
                                                                                                                                                                                                                                                                                                                                                                                                            <w:top w:val="none" w:sz="0" w:space="0" w:color="auto"/>
                                                                                                                                                                                                                                                                                                                                                                                                            <w:left w:val="none" w:sz="0" w:space="0" w:color="auto"/>
                                                                                                                                                                                                                                                                                                                                                                                                            <w:bottom w:val="none" w:sz="0" w:space="0" w:color="auto"/>
                                                                                                                                                                                                                                                                                                                                                                                                            <w:right w:val="none" w:sz="0" w:space="0" w:color="auto"/>
                                                                                                                                                                                                                                                                                                                                                                                                          </w:divBdr>
                                                                                                                                                                                                                                                                                                                                                                                                        </w:div>
                                                                                                                                                                                                                                                                                                                                                                                                        <w:div w:id="195194464">
                                                                                                                                                                                                                                                                                                                                                                                                          <w:marLeft w:val="0"/>
                                                                                                                                                                                                                                                                                                                                                                                                          <w:marRight w:val="0"/>
                                                                                                                                                                                                                                                                                                                                                                                                          <w:marTop w:val="0"/>
                                                                                                                                                                                                                                                                                                                                                                                                          <w:marBottom w:val="0"/>
                                                                                                                                                                                                                                                                                                                                                                                                          <w:divBdr>
                                                                                                                                                                                                                                                                                                                                                                                                            <w:top w:val="none" w:sz="0" w:space="0" w:color="auto"/>
                                                                                                                                                                                                                                                                                                                                                                                                            <w:left w:val="none" w:sz="0" w:space="0" w:color="auto"/>
                                                                                                                                                                                                                                                                                                                                                                                                            <w:bottom w:val="none" w:sz="0" w:space="0" w:color="auto"/>
                                                                                                                                                                                                                                                                                                                                                                                                            <w:right w:val="none" w:sz="0" w:space="0" w:color="auto"/>
                                                                                                                                                                                                                                                                                                                                                                                                          </w:divBdr>
                                                                                                                                                                                                                                                                                                                                                                                                        </w:div>
                                                                                                                                                                                                                                                                                                                                                                                                        <w:div w:id="152336971">
                                                                                                                                                                                                                                                                                                                                                                                                          <w:marLeft w:val="0"/>
                                                                                                                                                                                                                                                                                                                                                                                                          <w:marRight w:val="0"/>
                                                                                                                                                                                                                                                                                                                                                                                                          <w:marTop w:val="0"/>
                                                                                                                                                                                                                                                                                                                                                                                                          <w:marBottom w:val="0"/>
                                                                                                                                                                                                                                                                                                                                                                                                          <w:divBdr>
                                                                                                                                                                                                                                                                                                                                                                                                            <w:top w:val="none" w:sz="0" w:space="0" w:color="auto"/>
                                                                                                                                                                                                                                                                                                                                                                                                            <w:left w:val="none" w:sz="0" w:space="0" w:color="auto"/>
                                                                                                                                                                                                                                                                                                                                                                                                            <w:bottom w:val="none" w:sz="0" w:space="0" w:color="auto"/>
                                                                                                                                                                                                                                                                                                                                                                                                            <w:right w:val="none" w:sz="0" w:space="0" w:color="auto"/>
                                                                                                                                                                                                                                                                                                                                                                                                          </w:divBdr>
                                                                                                                                                                                                                                                                                                                                                                                                        </w:div>
                                                                                                                                                                                                                                                                                                                                                                                                        <w:div w:id="1198738218">
                                                                                                                                                                                                                                                                                                                                                                                                          <w:marLeft w:val="0"/>
                                                                                                                                                                                                                                                                                                                                                                                                          <w:marRight w:val="0"/>
                                                                                                                                                                                                                                                                                                                                                                                                          <w:marTop w:val="0"/>
                                                                                                                                                                                                                                                                                                                                                                                                          <w:marBottom w:val="0"/>
                                                                                                                                                                                                                                                                                                                                                                                                          <w:divBdr>
                                                                                                                                                                                                                                                                                                                                                                                                            <w:top w:val="none" w:sz="0" w:space="0" w:color="auto"/>
                                                                                                                                                                                                                                                                                                                                                                                                            <w:left w:val="none" w:sz="0" w:space="0" w:color="auto"/>
                                                                                                                                                                                                                                                                                                                                                                                                            <w:bottom w:val="none" w:sz="0" w:space="0" w:color="auto"/>
                                                                                                                                                                                                                                                                                                                                                                                                            <w:right w:val="none" w:sz="0" w:space="0" w:color="auto"/>
                                                                                                                                                                                                                                                                                                                                                                                                          </w:divBdr>
                                                                                                                                                                                                                                                                                                                                                                                                        </w:div>
                                                                                                                                                                                                                                                                                                                                                                                                        <w:div w:id="481580108">
                                                                                                                                                                                                                                                                                                                                                                                                          <w:marLeft w:val="0"/>
                                                                                                                                                                                                                                                                                                                                                                                                          <w:marRight w:val="0"/>
                                                                                                                                                                                                                                                                                                                                                                                                          <w:marTop w:val="0"/>
                                                                                                                                                                                                                                                                                                                                                                                                          <w:marBottom w:val="0"/>
                                                                                                                                                                                                                                                                                                                                                                                                          <w:divBdr>
                                                                                                                                                                                                                                                                                                                                                                                                            <w:top w:val="none" w:sz="0" w:space="0" w:color="auto"/>
                                                                                                                                                                                                                                                                                                                                                                                                            <w:left w:val="none" w:sz="0" w:space="0" w:color="auto"/>
                                                                                                                                                                                                                                                                                                                                                                                                            <w:bottom w:val="none" w:sz="0" w:space="0" w:color="auto"/>
                                                                                                                                                                                                                                                                                                                                                                                                            <w:right w:val="none" w:sz="0" w:space="0" w:color="auto"/>
                                                                                                                                                                                                                                                                                                                                                                                                          </w:divBdr>
                                                                                                                                                                                                                                                                                                                                                                                                        </w:div>
                                                                                                                                                                                                                                                                                                                                                                                                        <w:div w:id="2006860237">
                                                                                                                                                                                                                                                                                                                                                                                                          <w:marLeft w:val="0"/>
                                                                                                                                                                                                                                                                                                                                                                                                          <w:marRight w:val="0"/>
                                                                                                                                                                                                                                                                                                                                                                                                          <w:marTop w:val="0"/>
                                                                                                                                                                                                                                                                                                                                                                                                          <w:marBottom w:val="0"/>
                                                                                                                                                                                                                                                                                                                                                                                                          <w:divBdr>
                                                                                                                                                                                                                                                                                                                                                                                                            <w:top w:val="none" w:sz="0" w:space="0" w:color="auto"/>
                                                                                                                                                                                                                                                                                                                                                                                                            <w:left w:val="none" w:sz="0" w:space="0" w:color="auto"/>
                                                                                                                                                                                                                                                                                                                                                                                                            <w:bottom w:val="none" w:sz="0" w:space="0" w:color="auto"/>
                                                                                                                                                                                                                                                                                                                                                                                                            <w:right w:val="none" w:sz="0" w:space="0" w:color="auto"/>
                                                                                                                                                                                                                                                                                                                                                                                                          </w:divBdr>
                                                                                                                                                                                                                                                                                                                                                                                                        </w:div>
                                                                                                                                                                                                                                                                                                                                                                                                        <w:div w:id="1611936886">
                                                                                                                                                                                                                                                                                                                                                                                                          <w:marLeft w:val="0"/>
                                                                                                                                                                                                                                                                                                                                                                                                          <w:marRight w:val="0"/>
                                                                                                                                                                                                                                                                                                                                                                                                          <w:marTop w:val="0"/>
                                                                                                                                                                                                                                                                                                                                                                                                          <w:marBottom w:val="0"/>
                                                                                                                                                                                                                                                                                                                                                                                                          <w:divBdr>
                                                                                                                                                                                                                                                                                                                                                                                                            <w:top w:val="none" w:sz="0" w:space="0" w:color="auto"/>
                                                                                                                                                                                                                                                                                                                                                                                                            <w:left w:val="none" w:sz="0" w:space="0" w:color="auto"/>
                                                                                                                                                                                                                                                                                                                                                                                                            <w:bottom w:val="none" w:sz="0" w:space="0" w:color="auto"/>
                                                                                                                                                                                                                                                                                                                                                                                                            <w:right w:val="none" w:sz="0" w:space="0" w:color="auto"/>
                                                                                                                                                                                                                                                                                                                                                                                                          </w:divBdr>
                                                                                                                                                                                                                                                                                                                                                                                                        </w:div>
                                                                                                                                                                                                                                                                                                                                                                                                        <w:div w:id="408160016">
                                                                                                                                                                                                                                                                                                                                                                                                          <w:marLeft w:val="0"/>
                                                                                                                                                                                                                                                                                                                                                                                                          <w:marRight w:val="0"/>
                                                                                                                                                                                                                                                                                                                                                                                                          <w:marTop w:val="0"/>
                                                                                                                                                                                                                                                                                                                                                                                                          <w:marBottom w:val="0"/>
                                                                                                                                                                                                                                                                                                                                                                                                          <w:divBdr>
                                                                                                                                                                                                                                                                                                                                                                                                            <w:top w:val="none" w:sz="0" w:space="0" w:color="auto"/>
                                                                                                                                                                                                                                                                                                                                                                                                            <w:left w:val="none" w:sz="0" w:space="0" w:color="auto"/>
                                                                                                                                                                                                                                                                                                                                                                                                            <w:bottom w:val="none" w:sz="0" w:space="0" w:color="auto"/>
                                                                                                                                                                                                                                                                                                                                                                                                            <w:right w:val="none" w:sz="0" w:space="0" w:color="auto"/>
                                                                                                                                                                                                                                                                                                                                                                                                          </w:divBdr>
                                                                                                                                                                                                                                                                                                                                                                                                        </w:div>
                                                                                                                                                                                                                                                                                                                                                                                                        <w:div w:id="2096707445">
                                                                                                                                                                                                                                                                                                                                                                                                          <w:marLeft w:val="0"/>
                                                                                                                                                                                                                                                                                                                                                                                                          <w:marRight w:val="0"/>
                                                                                                                                                                                                                                                                                                                                                                                                          <w:marTop w:val="0"/>
                                                                                                                                                                                                                                                                                                                                                                                                          <w:marBottom w:val="0"/>
                                                                                                                                                                                                                                                                                                                                                                                                          <w:divBdr>
                                                                                                                                                                                                                                                                                                                                                                                                            <w:top w:val="none" w:sz="0" w:space="0" w:color="auto"/>
                                                                                                                                                                                                                                                                                                                                                                                                            <w:left w:val="none" w:sz="0" w:space="0" w:color="auto"/>
                                                                                                                                                                                                                                                                                                                                                                                                            <w:bottom w:val="none" w:sz="0" w:space="0" w:color="auto"/>
                                                                                                                                                                                                                                                                                                                                                                                                            <w:right w:val="none" w:sz="0" w:space="0" w:color="auto"/>
                                                                                                                                                                                                                                                                                                                                                                                                          </w:divBdr>
                                                                                                                                                                                                                                                                                                                                                                                                        </w:div>
                                                                                                                                                                                                                                                                                                                                                                                                        <w:div w:id="338778811">
                                                                                                                                                                                                                                                                                                                                                                                                          <w:marLeft w:val="0"/>
                                                                                                                                                                                                                                                                                                                                                                                                          <w:marRight w:val="0"/>
                                                                                                                                                                                                                                                                                                                                                                                                          <w:marTop w:val="0"/>
                                                                                                                                                                                                                                                                                                                                                                                                          <w:marBottom w:val="0"/>
                                                                                                                                                                                                                                                                                                                                                                                                          <w:divBdr>
                                                                                                                                                                                                                                                                                                                                                                                                            <w:top w:val="none" w:sz="0" w:space="0" w:color="auto"/>
                                                                                                                                                                                                                                                                                                                                                                                                            <w:left w:val="none" w:sz="0" w:space="0" w:color="auto"/>
                                                                                                                                                                                                                                                                                                                                                                                                            <w:bottom w:val="none" w:sz="0" w:space="0" w:color="auto"/>
                                                                                                                                                                                                                                                                                                                                                                                                            <w:right w:val="none" w:sz="0" w:space="0" w:color="auto"/>
                                                                                                                                                                                                                                                                                                                                                                                                          </w:divBdr>
                                                                                                                                                                                                                                                                                                                                                                                                        </w:div>
                                                                                                                                                                                                                                                                                                                                                                                                        <w:div w:id="1433547382">
                                                                                                                                                                                                                                                                                                                                                                                                          <w:marLeft w:val="0"/>
                                                                                                                                                                                                                                                                                                                                                                                                          <w:marRight w:val="0"/>
                                                                                                                                                                                                                                                                                                                                                                                                          <w:marTop w:val="0"/>
                                                                                                                                                                                                                                                                                                                                                                                                          <w:marBottom w:val="0"/>
                                                                                                                                                                                                                                                                                                                                                                                                          <w:divBdr>
                                                                                                                                                                                                                                                                                                                                                                                                            <w:top w:val="none" w:sz="0" w:space="0" w:color="auto"/>
                                                                                                                                                                                                                                                                                                                                                                                                            <w:left w:val="none" w:sz="0" w:space="0" w:color="auto"/>
                                                                                                                                                                                                                                                                                                                                                                                                            <w:bottom w:val="none" w:sz="0" w:space="0" w:color="auto"/>
                                                                                                                                                                                                                                                                                                                                                                                                            <w:right w:val="none" w:sz="0" w:space="0" w:color="auto"/>
                                                                                                                                                                                                                                                                                                                                                                                                          </w:divBdr>
                                                                                                                                                                                                                                                                                                                                                                                                        </w:div>
                                                                                                                                                                                                                                                                                                                                                                                                        <w:div w:id="1623805562">
                                                                                                                                                                                                                                                                                                                                                                                                          <w:marLeft w:val="0"/>
                                                                                                                                                                                                                                                                                                                                                                                                          <w:marRight w:val="0"/>
                                                                                                                                                                                                                                                                                                                                                                                                          <w:marTop w:val="0"/>
                                                                                                                                                                                                                                                                                                                                                                                                          <w:marBottom w:val="0"/>
                                                                                                                                                                                                                                                                                                                                                                                                          <w:divBdr>
                                                                                                                                                                                                                                                                                                                                                                                                            <w:top w:val="none" w:sz="0" w:space="0" w:color="auto"/>
                                                                                                                                                                                                                                                                                                                                                                                                            <w:left w:val="none" w:sz="0" w:space="0" w:color="auto"/>
                                                                                                                                                                                                                                                                                                                                                                                                            <w:bottom w:val="none" w:sz="0" w:space="0" w:color="auto"/>
                                                                                                                                                                                                                                                                                                                                                                                                            <w:right w:val="none" w:sz="0" w:space="0" w:color="auto"/>
                                                                                                                                                                                                                                                                                                                                                                                                          </w:divBdr>
                                                                                                                                                                                                                                                                                                                                                                                                        </w:div>
                                                                                                                                                                                                                                                                                                                                                                                                        <w:div w:id="756639337">
                                                                                                                                                                                                                                                                                                                                                                                                          <w:marLeft w:val="0"/>
                                                                                                                                                                                                                                                                                                                                                                                                          <w:marRight w:val="0"/>
                                                                                                                                                                                                                                                                                                                                                                                                          <w:marTop w:val="0"/>
                                                                                                                                                                                                                                                                                                                                                                                                          <w:marBottom w:val="0"/>
                                                                                                                                                                                                                                                                                                                                                                                                          <w:divBdr>
                                                                                                                                                                                                                                                                                                                                                                                                            <w:top w:val="none" w:sz="0" w:space="0" w:color="auto"/>
                                                                                                                                                                                                                                                                                                                                                                                                            <w:left w:val="none" w:sz="0" w:space="0" w:color="auto"/>
                                                                                                                                                                                                                                                                                                                                                                                                            <w:bottom w:val="none" w:sz="0" w:space="0" w:color="auto"/>
                                                                                                                                                                                                                                                                                                                                                                                                            <w:right w:val="none" w:sz="0" w:space="0" w:color="auto"/>
                                                                                                                                                                                                                                                                                                                                                                                                          </w:divBdr>
                                                                                                                                                                                                                                                                                                                                                                                                        </w:div>
                                                                                                                                                                                                                                                                                                                                                                                                        <w:div w:id="2105179265">
                                                                                                                                                                                                                                                                                                                                                                                                          <w:marLeft w:val="0"/>
                                                                                                                                                                                                                                                                                                                                                                                                          <w:marRight w:val="0"/>
                                                                                                                                                                                                                                                                                                                                                                                                          <w:marTop w:val="0"/>
                                                                                                                                                                                                                                                                                                                                                                                                          <w:marBottom w:val="0"/>
                                                                                                                                                                                                                                                                                                                                                                                                          <w:divBdr>
                                                                                                                                                                                                                                                                                                                                                                                                            <w:top w:val="none" w:sz="0" w:space="0" w:color="auto"/>
                                                                                                                                                                                                                                                                                                                                                                                                            <w:left w:val="none" w:sz="0" w:space="0" w:color="auto"/>
                                                                                                                                                                                                                                                                                                                                                                                                            <w:bottom w:val="none" w:sz="0" w:space="0" w:color="auto"/>
                                                                                                                                                                                                                                                                                                                                                                                                            <w:right w:val="none" w:sz="0" w:space="0" w:color="auto"/>
                                                                                                                                                                                                                                                                                                                                                                                                          </w:divBdr>
                                                                                                                                                                                                                                                                                                                                                                                                        </w:div>
                                                                                                                                                                                                                                                                                                                                                                                                        <w:div w:id="356465583">
                                                                                                                                                                                                                                                                                                                                                                                                          <w:marLeft w:val="0"/>
                                                                                                                                                                                                                                                                                                                                                                                                          <w:marRight w:val="0"/>
                                                                                                                                                                                                                                                                                                                                                                                                          <w:marTop w:val="0"/>
                                                                                                                                                                                                                                                                                                                                                                                                          <w:marBottom w:val="0"/>
                                                                                                                                                                                                                                                                                                                                                                                                          <w:divBdr>
                                                                                                                                                                                                                                                                                                                                                                                                            <w:top w:val="none" w:sz="0" w:space="0" w:color="auto"/>
                                                                                                                                                                                                                                                                                                                                                                                                            <w:left w:val="none" w:sz="0" w:space="0" w:color="auto"/>
                                                                                                                                                                                                                                                                                                                                                                                                            <w:bottom w:val="none" w:sz="0" w:space="0" w:color="auto"/>
                                                                                                                                                                                                                                                                                                                                                                                                            <w:right w:val="none" w:sz="0" w:space="0" w:color="auto"/>
                                                                                                                                                                                                                                                                                                                                                                                                          </w:divBdr>
                                                                                                                                                                                                                                                                                                                                                                                                        </w:div>
                                                                                                                                                                                                                                                                                                                                                                                                        <w:div w:id="1372654965">
                                                                                                                                                                                                                                                                                                                                                                                                          <w:marLeft w:val="0"/>
                                                                                                                                                                                                                                                                                                                                                                                                          <w:marRight w:val="0"/>
                                                                                                                                                                                                                                                                                                                                                                                                          <w:marTop w:val="0"/>
                                                                                                                                                                                                                                                                                                                                                                                                          <w:marBottom w:val="0"/>
                                                                                                                                                                                                                                                                                                                                                                                                          <w:divBdr>
                                                                                                                                                                                                                                                                                                                                                                                                            <w:top w:val="none" w:sz="0" w:space="0" w:color="auto"/>
                                                                                                                                                                                                                                                                                                                                                                                                            <w:left w:val="none" w:sz="0" w:space="0" w:color="auto"/>
                                                                                                                                                                                                                                                                                                                                                                                                            <w:bottom w:val="none" w:sz="0" w:space="0" w:color="auto"/>
                                                                                                                                                                                                                                                                                                                                                                                                            <w:right w:val="none" w:sz="0" w:space="0" w:color="auto"/>
                                                                                                                                                                                                                                                                                                                                                                                                          </w:divBdr>
                                                                                                                                                                                                                                                                                                                                                                                                        </w:div>
                                                                                                                                                                                                                                                                                                                                                                                                        <w:div w:id="1154292790">
                                                                                                                                                                                                                                                                                                                                                                                                          <w:marLeft w:val="0"/>
                                                                                                                                                                                                                                                                                                                                                                                                          <w:marRight w:val="0"/>
                                                                                                                                                                                                                                                                                                                                                                                                          <w:marTop w:val="0"/>
                                                                                                                                                                                                                                                                                                                                                                                                          <w:marBottom w:val="0"/>
                                                                                                                                                                                                                                                                                                                                                                                                          <w:divBdr>
                                                                                                                                                                                                                                                                                                                                                                                                            <w:top w:val="none" w:sz="0" w:space="0" w:color="auto"/>
                                                                                                                                                                                                                                                                                                                                                                                                            <w:left w:val="none" w:sz="0" w:space="0" w:color="auto"/>
                                                                                                                                                                                                                                                                                                                                                                                                            <w:bottom w:val="none" w:sz="0" w:space="0" w:color="auto"/>
                                                                                                                                                                                                                                                                                                                                                                                                            <w:right w:val="none" w:sz="0" w:space="0" w:color="auto"/>
                                                                                                                                                                                                                                                                                                                                                                                                          </w:divBdr>
                                                                                                                                                                                                                                                                                                                                                                                                        </w:div>
                                                                                                                                                                                                                                                                                                                                                                                                        <w:div w:id="1481774956">
                                                                                                                                                                                                                                                                                                                                                                                                          <w:marLeft w:val="0"/>
                                                                                                                                                                                                                                                                                                                                                                                                          <w:marRight w:val="0"/>
                                                                                                                                                                                                                                                                                                                                                                                                          <w:marTop w:val="0"/>
                                                                                                                                                                                                                                                                                                                                                                                                          <w:marBottom w:val="0"/>
                                                                                                                                                                                                                                                                                                                                                                                                          <w:divBdr>
                                                                                                                                                                                                                                                                                                                                                                                                            <w:top w:val="none" w:sz="0" w:space="0" w:color="auto"/>
                                                                                                                                                                                                                                                                                                                                                                                                            <w:left w:val="none" w:sz="0" w:space="0" w:color="auto"/>
                                                                                                                                                                                                                                                                                                                                                                                                            <w:bottom w:val="none" w:sz="0" w:space="0" w:color="auto"/>
                                                                                                                                                                                                                                                                                                                                                                                                            <w:right w:val="none" w:sz="0" w:space="0" w:color="auto"/>
                                                                                                                                                                                                                                                                                                                                                                                                          </w:divBdr>
                                                                                                                                                                                                                                                                                                                                                                                                        </w:div>
                                                                                                                                                                                                                                                                                                                                                                                                        <w:div w:id="525556928">
                                                                                                                                                                                                                                                                                                                                                                                                          <w:marLeft w:val="0"/>
                                                                                                                                                                                                                                                                                                                                                                                                          <w:marRight w:val="0"/>
                                                                                                                                                                                                                                                                                                                                                                                                          <w:marTop w:val="0"/>
                                                                                                                                                                                                                                                                                                                                                                                                          <w:marBottom w:val="0"/>
                                                                                                                                                                                                                                                                                                                                                                                                          <w:divBdr>
                                                                                                                                                                                                                                                                                                                                                                                                            <w:top w:val="none" w:sz="0" w:space="0" w:color="auto"/>
                                                                                                                                                                                                                                                                                                                                                                                                            <w:left w:val="none" w:sz="0" w:space="0" w:color="auto"/>
                                                                                                                                                                                                                                                                                                                                                                                                            <w:bottom w:val="none" w:sz="0" w:space="0" w:color="auto"/>
                                                                                                                                                                                                                                                                                                                                                                                                            <w:right w:val="none" w:sz="0" w:space="0" w:color="auto"/>
                                                                                                                                                                                                                                                                                                                                                                                                          </w:divBdr>
                                                                                                                                                                                                                                                                                                                                                                                                        </w:div>
                                                                                                                                                                                                                                                                                                                                                                                                        <w:div w:id="1740329171">
                                                                                                                                                                                                                                                                                                                                                                                                          <w:marLeft w:val="0"/>
                                                                                                                                                                                                                                                                                                                                                                                                          <w:marRight w:val="0"/>
                                                                                                                                                                                                                                                                                                                                                                                                          <w:marTop w:val="0"/>
                                                                                                                                                                                                                                                                                                                                                                                                          <w:marBottom w:val="0"/>
                                                                                                                                                                                                                                                                                                                                                                                                          <w:divBdr>
                                                                                                                                                                                                                                                                                                                                                                                                            <w:top w:val="none" w:sz="0" w:space="0" w:color="auto"/>
                                                                                                                                                                                                                                                                                                                                                                                                            <w:left w:val="none" w:sz="0" w:space="0" w:color="auto"/>
                                                                                                                                                                                                                                                                                                                                                                                                            <w:bottom w:val="none" w:sz="0" w:space="0" w:color="auto"/>
                                                                                                                                                                                                                                                                                                                                                                                                            <w:right w:val="none" w:sz="0" w:space="0" w:color="auto"/>
                                                                                                                                                                                                                                                                                                                                                                                                          </w:divBdr>
                                                                                                                                                                                                                                                                                                                                                                                                        </w:div>
                                                                                                                                                                                                                                                                                                                                                                                                        <w:div w:id="1319531733">
                                                                                                                                                                                                                                                                                                                                                                                                          <w:marLeft w:val="0"/>
                                                                                                                                                                                                                                                                                                                                                                                                          <w:marRight w:val="0"/>
                                                                                                                                                                                                                                                                                                                                                                                                          <w:marTop w:val="0"/>
                                                                                                                                                                                                                                                                                                                                                                                                          <w:marBottom w:val="0"/>
                                                                                                                                                                                                                                                                                                                                                                                                          <w:divBdr>
                                                                                                                                                                                                                                                                                                                                                                                                            <w:top w:val="none" w:sz="0" w:space="0" w:color="auto"/>
                                                                                                                                                                                                                                                                                                                                                                                                            <w:left w:val="none" w:sz="0" w:space="0" w:color="auto"/>
                                                                                                                                                                                                                                                                                                                                                                                                            <w:bottom w:val="none" w:sz="0" w:space="0" w:color="auto"/>
                                                                                                                                                                                                                                                                                                                                                                                                            <w:right w:val="none" w:sz="0" w:space="0" w:color="auto"/>
                                                                                                                                                                                                                                                                                                                                                                                                          </w:divBdr>
                                                                                                                                                                                                                                                                                                                                                                                                        </w:div>
                                                                                                                                                                                                                                                                                                                                                                                                        <w:div w:id="893083421">
                                                                                                                                                                                                                                                                                                                                                                                                          <w:marLeft w:val="0"/>
                                                                                                                                                                                                                                                                                                                                                                                                          <w:marRight w:val="0"/>
                                                                                                                                                                                                                                                                                                                                                                                                          <w:marTop w:val="0"/>
                                                                                                                                                                                                                                                                                                                                                                                                          <w:marBottom w:val="0"/>
                                                                                                                                                                                                                                                                                                                                                                                                          <w:divBdr>
                                                                                                                                                                                                                                                                                                                                                                                                            <w:top w:val="none" w:sz="0" w:space="0" w:color="auto"/>
                                                                                                                                                                                                                                                                                                                                                                                                            <w:left w:val="none" w:sz="0" w:space="0" w:color="auto"/>
                                                                                                                                                                                                                                                                                                                                                                                                            <w:bottom w:val="none" w:sz="0" w:space="0" w:color="auto"/>
                                                                                                                                                                                                                                                                                                                                                                                                            <w:right w:val="none" w:sz="0" w:space="0" w:color="auto"/>
                                                                                                                                                                                                                                                                                                                                                                                                          </w:divBdr>
                                                                                                                                                                                                                                                                                                                                                                                                        </w:div>
                                                                                                                                                                                                                                                                                                                                                                                                        <w:div w:id="98525680">
                                                                                                                                                                                                                                                                                                                                                                                                          <w:marLeft w:val="0"/>
                                                                                                                                                                                                                                                                                                                                                                                                          <w:marRight w:val="0"/>
                                                                                                                                                                                                                                                                                                                                                                                                          <w:marTop w:val="0"/>
                                                                                                                                                                                                                                                                                                                                                                                                          <w:marBottom w:val="0"/>
                                                                                                                                                                                                                                                                                                                                                                                                          <w:divBdr>
                                                                                                                                                                                                                                                                                                                                                                                                            <w:top w:val="none" w:sz="0" w:space="0" w:color="auto"/>
                                                                                                                                                                                                                                                                                                                                                                                                            <w:left w:val="none" w:sz="0" w:space="0" w:color="auto"/>
                                                                                                                                                                                                                                                                                                                                                                                                            <w:bottom w:val="none" w:sz="0" w:space="0" w:color="auto"/>
                                                                                                                                                                                                                                                                                                                                                                                                            <w:right w:val="none" w:sz="0" w:space="0" w:color="auto"/>
                                                                                                                                                                                                                                                                                                                                                                                                          </w:divBdr>
                                                                                                                                                                                                                                                                                                                                                                                                        </w:div>
                                                                                                                                                                                                                                                                                                                                                                                                        <w:div w:id="1283613877">
                                                                                                                                                                                                                                                                                                                                                                                                          <w:marLeft w:val="0"/>
                                                                                                                                                                                                                                                                                                                                                                                                          <w:marRight w:val="0"/>
                                                                                                                                                                                                                                                                                                                                                                                                          <w:marTop w:val="0"/>
                                                                                                                                                                                                                                                                                                                                                                                                          <w:marBottom w:val="0"/>
                                                                                                                                                                                                                                                                                                                                                                                                          <w:divBdr>
                                                                                                                                                                                                                                                                                                                                                                                                            <w:top w:val="none" w:sz="0" w:space="0" w:color="auto"/>
                                                                                                                                                                                                                                                                                                                                                                                                            <w:left w:val="none" w:sz="0" w:space="0" w:color="auto"/>
                                                                                                                                                                                                                                                                                                                                                                                                            <w:bottom w:val="none" w:sz="0" w:space="0" w:color="auto"/>
                                                                                                                                                                                                                                                                                                                                                                                                            <w:right w:val="none" w:sz="0" w:space="0" w:color="auto"/>
                                                                                                                                                                                                                                                                                                                                                                                                          </w:divBdr>
                                                                                                                                                                                                                                                                                                                                                                                                        </w:div>
                                                                                                                                                                                                                                                                                                                                                                                                        <w:div w:id="370492880">
                                                                                                                                                                                                                                                                                                                                                                                                          <w:marLeft w:val="0"/>
                                                                                                                                                                                                                                                                                                                                                                                                          <w:marRight w:val="0"/>
                                                                                                                                                                                                                                                                                                                                                                                                          <w:marTop w:val="0"/>
                                                                                                                                                                                                                                                                                                                                                                                                          <w:marBottom w:val="0"/>
                                                                                                                                                                                                                                                                                                                                                                                                          <w:divBdr>
                                                                                                                                                                                                                                                                                                                                                                                                            <w:top w:val="none" w:sz="0" w:space="0" w:color="auto"/>
                                                                                                                                                                                                                                                                                                                                                                                                            <w:left w:val="none" w:sz="0" w:space="0" w:color="auto"/>
                                                                                                                                                                                                                                                                                                                                                                                                            <w:bottom w:val="none" w:sz="0" w:space="0" w:color="auto"/>
                                                                                                                                                                                                                                                                                                                                                                                                            <w:right w:val="none" w:sz="0" w:space="0" w:color="auto"/>
                                                                                                                                                                                                                                                                                                                                                                                                          </w:divBdr>
                                                                                                                                                                                                                                                                                                                                                                                                        </w:div>
                                                                                                                                                                                                                                                                                                                                                                                                        <w:div w:id="1397555538">
                                                                                                                                                                                                                                                                                                                                                                                                          <w:marLeft w:val="0"/>
                                                                                                                                                                                                                                                                                                                                                                                                          <w:marRight w:val="0"/>
                                                                                                                                                                                                                                                                                                                                                                                                          <w:marTop w:val="0"/>
                                                                                                                                                                                                                                                                                                                                                                                                          <w:marBottom w:val="0"/>
                                                                                                                                                                                                                                                                                                                                                                                                          <w:divBdr>
                                                                                                                                                                                                                                                                                                                                                                                                            <w:top w:val="none" w:sz="0" w:space="0" w:color="auto"/>
                                                                                                                                                                                                                                                                                                                                                                                                            <w:left w:val="none" w:sz="0" w:space="0" w:color="auto"/>
                                                                                                                                                                                                                                                                                                                                                                                                            <w:bottom w:val="none" w:sz="0" w:space="0" w:color="auto"/>
                                                                                                                                                                                                                                                                                                                                                                                                            <w:right w:val="none" w:sz="0" w:space="0" w:color="auto"/>
                                                                                                                                                                                                                                                                                                                                                                                                          </w:divBdr>
                                                                                                                                                                                                                                                                                                                                                                                                        </w:div>
                                                                                                                                                                                                                                                                                                                                                                                                        <w:div w:id="840003978">
                                                                                                                                                                                                                                                                                                                                                                                                          <w:marLeft w:val="0"/>
                                                                                                                                                                                                                                                                                                                                                                                                          <w:marRight w:val="0"/>
                                                                                                                                                                                                                                                                                                                                                                                                          <w:marTop w:val="0"/>
                                                                                                                                                                                                                                                                                                                                                                                                          <w:marBottom w:val="0"/>
                                                                                                                                                                                                                                                                                                                                                                                                          <w:divBdr>
                                                                                                                                                                                                                                                                                                                                                                                                            <w:top w:val="none" w:sz="0" w:space="0" w:color="auto"/>
                                                                                                                                                                                                                                                                                                                                                                                                            <w:left w:val="none" w:sz="0" w:space="0" w:color="auto"/>
                                                                                                                                                                                                                                                                                                                                                                                                            <w:bottom w:val="none" w:sz="0" w:space="0" w:color="auto"/>
                                                                                                                                                                                                                                                                                                                                                                                                            <w:right w:val="none" w:sz="0" w:space="0" w:color="auto"/>
                                                                                                                                                                                                                                                                                                                                                                                                          </w:divBdr>
                                                                                                                                                                                                                                                                                                                                                                                                        </w:div>
                                                                                                                                                                                                                                                                                                                                                                                                        <w:div w:id="1673143805">
                                                                                                                                                                                                                                                                                                                                                                                                          <w:marLeft w:val="0"/>
                                                                                                                                                                                                                                                                                                                                                                                                          <w:marRight w:val="0"/>
                                                                                                                                                                                                                                                                                                                                                                                                          <w:marTop w:val="0"/>
                                                                                                                                                                                                                                                                                                                                                                                                          <w:marBottom w:val="0"/>
                                                                                                                                                                                                                                                                                                                                                                                                          <w:divBdr>
                                                                                                                                                                                                                                                                                                                                                                                                            <w:top w:val="none" w:sz="0" w:space="0" w:color="auto"/>
                                                                                                                                                                                                                                                                                                                                                                                                            <w:left w:val="none" w:sz="0" w:space="0" w:color="auto"/>
                                                                                                                                                                                                                                                                                                                                                                                                            <w:bottom w:val="none" w:sz="0" w:space="0" w:color="auto"/>
                                                                                                                                                                                                                                                                                                                                                                                                            <w:right w:val="none" w:sz="0" w:space="0" w:color="auto"/>
                                                                                                                                                                                                                                                                                                                                                                                                          </w:divBdr>
                                                                                                                                                                                                                                                                                                                                                                                                        </w:div>
                                                                                                                                                                                                                                                                                                                                                                                                        <w:div w:id="1926718929">
                                                                                                                                                                                                                                                                                                                                                                                                          <w:marLeft w:val="0"/>
                                                                                                                                                                                                                                                                                                                                                                                                          <w:marRight w:val="0"/>
                                                                                                                                                                                                                                                                                                                                                                                                          <w:marTop w:val="0"/>
                                                                                                                                                                                                                                                                                                                                                                                                          <w:marBottom w:val="0"/>
                                                                                                                                                                                                                                                                                                                                                                                                          <w:divBdr>
                                                                                                                                                                                                                                                                                                                                                                                                            <w:top w:val="none" w:sz="0" w:space="0" w:color="auto"/>
                                                                                                                                                                                                                                                                                                                                                                                                            <w:left w:val="none" w:sz="0" w:space="0" w:color="auto"/>
                                                                                                                                                                                                                                                                                                                                                                                                            <w:bottom w:val="none" w:sz="0" w:space="0" w:color="auto"/>
                                                                                                                                                                                                                                                                                                                                                                                                            <w:right w:val="none" w:sz="0" w:space="0" w:color="auto"/>
                                                                                                                                                                                                                                                                                                                                                                                                          </w:divBdr>
                                                                                                                                                                                                                                                                                                                                                                                                        </w:div>
                                                                                                                                                                                                                                                                                                                                                                                                        <w:div w:id="811019688">
                                                                                                                                                                                                                                                                                                                                                                                                          <w:marLeft w:val="0"/>
                                                                                                                                                                                                                                                                                                                                                                                                          <w:marRight w:val="0"/>
                                                                                                                                                                                                                                                                                                                                                                                                          <w:marTop w:val="0"/>
                                                                                                                                                                                                                                                                                                                                                                                                          <w:marBottom w:val="0"/>
                                                                                                                                                                                                                                                                                                                                                                                                          <w:divBdr>
                                                                                                                                                                                                                                                                                                                                                                                                            <w:top w:val="none" w:sz="0" w:space="0" w:color="auto"/>
                                                                                                                                                                                                                                                                                                                                                                                                            <w:left w:val="none" w:sz="0" w:space="0" w:color="auto"/>
                                                                                                                                                                                                                                                                                                                                                                                                            <w:bottom w:val="none" w:sz="0" w:space="0" w:color="auto"/>
                                                                                                                                                                                                                                                                                                                                                                                                            <w:right w:val="none" w:sz="0" w:space="0" w:color="auto"/>
                                                                                                                                                                                                                                                                                                                                                                                                          </w:divBdr>
                                                                                                                                                                                                                                                                                                                                                                                                        </w:div>
                                                                                                                                                                                                                                                                                                                                                                                                        <w:div w:id="448278374">
                                                                                                                                                                                                                                                                                                                                                                                                          <w:marLeft w:val="0"/>
                                                                                                                                                                                                                                                                                                                                                                                                          <w:marRight w:val="0"/>
                                                                                                                                                                                                                                                                                                                                                                                                          <w:marTop w:val="0"/>
                                                                                                                                                                                                                                                                                                                                                                                                          <w:marBottom w:val="0"/>
                                                                                                                                                                                                                                                                                                                                                                                                          <w:divBdr>
                                                                                                                                                                                                                                                                                                                                                                                                            <w:top w:val="none" w:sz="0" w:space="0" w:color="auto"/>
                                                                                                                                                                                                                                                                                                                                                                                                            <w:left w:val="none" w:sz="0" w:space="0" w:color="auto"/>
                                                                                                                                                                                                                                                                                                                                                                                                            <w:bottom w:val="none" w:sz="0" w:space="0" w:color="auto"/>
                                                                                                                                                                                                                                                                                                                                                                                                            <w:right w:val="none" w:sz="0" w:space="0" w:color="auto"/>
                                                                                                                                                                                                                                                                                                                                                                                                          </w:divBdr>
                                                                                                                                                                                                                                                                                                                                                                                                        </w:div>
                                                                                                                                                                                                                                                                                                                                                                                                        <w:div w:id="1716156979">
                                                                                                                                                                                                                                                                                                                                                                                                          <w:marLeft w:val="0"/>
                                                                                                                                                                                                                                                                                                                                                                                                          <w:marRight w:val="0"/>
                                                                                                                                                                                                                                                                                                                                                                                                          <w:marTop w:val="0"/>
                                                                                                                                                                                                                                                                                                                                                                                                          <w:marBottom w:val="0"/>
                                                                                                                                                                                                                                                                                                                                                                                                          <w:divBdr>
                                                                                                                                                                                                                                                                                                                                                                                                            <w:top w:val="none" w:sz="0" w:space="0" w:color="auto"/>
                                                                                                                                                                                                                                                                                                                                                                                                            <w:left w:val="none" w:sz="0" w:space="0" w:color="auto"/>
                                                                                                                                                                                                                                                                                                                                                                                                            <w:bottom w:val="none" w:sz="0" w:space="0" w:color="auto"/>
                                                                                                                                                                                                                                                                                                                                                                                                            <w:right w:val="none" w:sz="0" w:space="0" w:color="auto"/>
                                                                                                                                                                                                                                                                                                                                                                                                          </w:divBdr>
                                                                                                                                                                                                                                                                                                                                                                                                        </w:div>
                                                                                                                                                                                                                                                                                                                                                                                                        <w:div w:id="392240445">
                                                                                                                                                                                                                                                                                                                                                                                                          <w:marLeft w:val="0"/>
                                                                                                                                                                                                                                                                                                                                                                                                          <w:marRight w:val="0"/>
                                                                                                                                                                                                                                                                                                                                                                                                          <w:marTop w:val="0"/>
                                                                                                                                                                                                                                                                                                                                                                                                          <w:marBottom w:val="0"/>
                                                                                                                                                                                                                                                                                                                                                                                                          <w:divBdr>
                                                                                                                                                                                                                                                                                                                                                                                                            <w:top w:val="none" w:sz="0" w:space="0" w:color="auto"/>
                                                                                                                                                                                                                                                                                                                                                                                                            <w:left w:val="none" w:sz="0" w:space="0" w:color="auto"/>
                                                                                                                                                                                                                                                                                                                                                                                                            <w:bottom w:val="none" w:sz="0" w:space="0" w:color="auto"/>
                                                                                                                                                                                                                                                                                                                                                                                                            <w:right w:val="none" w:sz="0" w:space="0" w:color="auto"/>
                                                                                                                                                                                                                                                                                                                                                                                                          </w:divBdr>
                                                                                                                                                                                                                                                                                                                                                                                                        </w:div>
                                                                                                                                                                                                                                                                                                                                                                                                        <w:div w:id="9943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70461">
                                                                                                                                                                                                                                                                                                                                                                                                  <w:marLeft w:val="0"/>
                                                                                                                                                                                                                                                                                                                                                                                                  <w:marRight w:val="0"/>
                                                                                                                                                                                                                                                                                                                                                                                                  <w:marTop w:val="0"/>
                                                                                                                                                                                                                                                                                                                                                                                                  <w:marBottom w:val="0"/>
                                                                                                                                                                                                                                                                                                                                                                                                  <w:divBdr>
                                                                                                                                                                                                                                                                                                                                                                                                    <w:top w:val="none" w:sz="0" w:space="0" w:color="auto"/>
                                                                                                                                                                                                                                                                                                                                                                                                    <w:left w:val="none" w:sz="0" w:space="0" w:color="auto"/>
                                                                                                                                                                                                                                                                                                                                                                                                    <w:bottom w:val="none" w:sz="0" w:space="0" w:color="auto"/>
                                                                                                                                                                                                                                                                                                                                                                                                    <w:right w:val="none" w:sz="0" w:space="0" w:color="auto"/>
                                                                                                                                                                                                                                                                                                                                                                                                  </w:divBdr>
                                                                                                                                                                                                                                                                                                                                                                                                </w:div>
                                                                                                                                                                                                                                                                                                                                                                                                <w:div w:id="780881433">
                                                                                                                                                                                                                                                                                                                                                                                                  <w:marLeft w:val="0"/>
                                                                                                                                                                                                                                                                                                                                                                                                  <w:marRight w:val="0"/>
                                                                                                                                                                                                                                                                                                                                                                                                  <w:marTop w:val="0"/>
                                                                                                                                                                                                                                                                                                                                                                                                  <w:marBottom w:val="0"/>
                                                                                                                                                                                                                                                                                                                                                                                                  <w:divBdr>
                                                                                                                                                                                                                                                                                                                                                                                                    <w:top w:val="none" w:sz="0" w:space="0" w:color="auto"/>
                                                                                                                                                                                                                                                                                                                                                                                                    <w:left w:val="none" w:sz="0" w:space="0" w:color="auto"/>
                                                                                                                                                                                                                                                                                                                                                                                                    <w:bottom w:val="none" w:sz="0" w:space="0" w:color="auto"/>
                                                                                                                                                                                                                                                                                                                                                                                                    <w:right w:val="none" w:sz="0" w:space="0" w:color="auto"/>
                                                                                                                                                                                                                                                                                                                                                                                                  </w:divBdr>
                                                                                                                                                                                                                                                                                                                                                                                                </w:div>
                                                                                                                                                                                                                                                                                                                                                                                                <w:div w:id="1027826947">
                                                                                                                                                                                                                                                                                                                                                                                                  <w:marLeft w:val="0"/>
                                                                                                                                                                                                                                                                                                                                                                                                  <w:marRight w:val="0"/>
                                                                                                                                                                                                                                                                                                                                                                                                  <w:marTop w:val="0"/>
                                                                                                                                                                                                                                                                                                                                                                                                  <w:marBottom w:val="0"/>
                                                                                                                                                                                                                                                                                                                                                                                                  <w:divBdr>
                                                                                                                                                                                                                                                                                                                                                                                                    <w:top w:val="none" w:sz="0" w:space="0" w:color="auto"/>
                                                                                                                                                                                                                                                                                                                                                                                                    <w:left w:val="none" w:sz="0" w:space="0" w:color="auto"/>
                                                                                                                                                                                                                                                                                                                                                                                                    <w:bottom w:val="none" w:sz="0" w:space="0" w:color="auto"/>
                                                                                                                                                                                                                                                                                                                                                                                                    <w:right w:val="none" w:sz="0" w:space="0" w:color="auto"/>
                                                                                                                                                                                                                                                                                                                                                                                                  </w:divBdr>
                                                                                                                                                                                                                                                                                                                                                                                                </w:div>
                                                                                                                                                                                                                                                                                                                                                                                                <w:div w:id="1557930484">
                                                                                                                                                                                                                                                                                                                                                                                                  <w:marLeft w:val="0"/>
                                                                                                                                                                                                                                                                                                                                                                                                  <w:marRight w:val="0"/>
                                                                                                                                                                                                                                                                                                                                                                                                  <w:marTop w:val="0"/>
                                                                                                                                                                                                                                                                                                                                                                                                  <w:marBottom w:val="0"/>
                                                                                                                                                                                                                                                                                                                                                                                                  <w:divBdr>
                                                                                                                                                                                                                                                                                                                                                                                                    <w:top w:val="none" w:sz="0" w:space="0" w:color="auto"/>
                                                                                                                                                                                                                                                                                                                                                                                                    <w:left w:val="none" w:sz="0" w:space="0" w:color="auto"/>
                                                                                                                                                                                                                                                                                                                                                                                                    <w:bottom w:val="none" w:sz="0" w:space="0" w:color="auto"/>
                                                                                                                                                                                                                                                                                                                                                                                                    <w:right w:val="none" w:sz="0" w:space="0" w:color="auto"/>
                                                                                                                                                                                                                                                                                                                                                                                                  </w:divBdr>
                                                                                                                                                                                                                                                                                                                                                                                                </w:div>
                                                                                                                                                                                                                                                                                                                                                                                                <w:div w:id="468206201">
                                                                                                                                                                                                                                                                                                                                                                                                  <w:marLeft w:val="0"/>
                                                                                                                                                                                                                                                                                                                                                                                                  <w:marRight w:val="0"/>
                                                                                                                                                                                                                                                                                                                                                                                                  <w:marTop w:val="0"/>
                                                                                                                                                                                                                                                                                                                                                                                                  <w:marBottom w:val="0"/>
                                                                                                                                                                                                                                                                                                                                                                                                  <w:divBdr>
                                                                                                                                                                                                                                                                                                                                                                                                    <w:top w:val="none" w:sz="0" w:space="0" w:color="auto"/>
                                                                                                                                                                                                                                                                                                                                                                                                    <w:left w:val="none" w:sz="0" w:space="0" w:color="auto"/>
                                                                                                                                                                                                                                                                                                                                                                                                    <w:bottom w:val="none" w:sz="0" w:space="0" w:color="auto"/>
                                                                                                                                                                                                                                                                                                                                                                                                    <w:right w:val="none" w:sz="0" w:space="0" w:color="auto"/>
                                                                                                                                                                                                                                                                                                                                                                                                  </w:divBdr>
                                                                                                                                                                                                                                                                                                                                                                                                </w:div>
                                                                                                                                                                                                                                                                                                                                                                                                <w:div w:id="690834665">
                                                                                                                                                                                                                                                                                                                                                                                                  <w:marLeft w:val="0"/>
                                                                                                                                                                                                                                                                                                                                                                                                  <w:marRight w:val="0"/>
                                                                                                                                                                                                                                                                                                                                                                                                  <w:marTop w:val="0"/>
                                                                                                                                                                                                                                                                                                                                                                                                  <w:marBottom w:val="0"/>
                                                                                                                                                                                                                                                                                                                                                                                                  <w:divBdr>
                                                                                                                                                                                                                                                                                                                                                                                                    <w:top w:val="none" w:sz="0" w:space="0" w:color="auto"/>
                                                                                                                                                                                                                                                                                                                                                                                                    <w:left w:val="none" w:sz="0" w:space="0" w:color="auto"/>
                                                                                                                                                                                                                                                                                                                                                                                                    <w:bottom w:val="none" w:sz="0" w:space="0" w:color="auto"/>
                                                                                                                                                                                                                                                                                                                                                                                                    <w:right w:val="none" w:sz="0" w:space="0" w:color="auto"/>
                                                                                                                                                                                                                                                                                                                                                                                                  </w:divBdr>
                                                                                                                                                                                                                                                                                                                                                                                                </w:div>
                                                                                                                                                                                                                                                                                                                                                                                                <w:div w:id="700017479">
                                                                                                                                                                                                                                                                                                                                                                                                  <w:marLeft w:val="0"/>
                                                                                                                                                                                                                                                                                                                                                                                                  <w:marRight w:val="0"/>
                                                                                                                                                                                                                                                                                                                                                                                                  <w:marTop w:val="0"/>
                                                                                                                                                                                                                                                                                                                                                                                                  <w:marBottom w:val="0"/>
                                                                                                                                                                                                                                                                                                                                                                                                  <w:divBdr>
                                                                                                                                                                                                                                                                                                                                                                                                    <w:top w:val="none" w:sz="0" w:space="0" w:color="auto"/>
                                                                                                                                                                                                                                                                                                                                                                                                    <w:left w:val="none" w:sz="0" w:space="0" w:color="auto"/>
                                                                                                                                                                                                                                                                                                                                                                                                    <w:bottom w:val="none" w:sz="0" w:space="0" w:color="auto"/>
                                                                                                                                                                                                                                                                                                                                                                                                    <w:right w:val="none" w:sz="0" w:space="0" w:color="auto"/>
                                                                                                                                                                                                                                                                                                                                                                                                  </w:divBdr>
                                                                                                                                                                                                                                                                                                                                                                                                </w:div>
                                                                                                                                                                                                                                                                                                                                                                                                <w:div w:id="946039922">
                                                                                                                                                                                                                                                                                                                                                                                                  <w:marLeft w:val="0"/>
                                                                                                                                                                                                                                                                                                                                                                                                  <w:marRight w:val="0"/>
                                                                                                                                                                                                                                                                                                                                                                                                  <w:marTop w:val="0"/>
                                                                                                                                                                                                                                                                                                                                                                                                  <w:marBottom w:val="0"/>
                                                                                                                                                                                                                                                                                                                                                                                                  <w:divBdr>
                                                                                                                                                                                                                                                                                                                                                                                                    <w:top w:val="none" w:sz="0" w:space="0" w:color="auto"/>
                                                                                                                                                                                                                                                                                                                                                                                                    <w:left w:val="none" w:sz="0" w:space="0" w:color="auto"/>
                                                                                                                                                                                                                                                                                                                                                                                                    <w:bottom w:val="none" w:sz="0" w:space="0" w:color="auto"/>
                                                                                                                                                                                                                                                                                                                                                                                                    <w:right w:val="none" w:sz="0" w:space="0" w:color="auto"/>
                                                                                                                                                                                                                                                                                                                                                                                                  </w:divBdr>
                                                                                                                                                                                                                                                                                                                                                                                                </w:div>
                                                                                                                                                                                                                                                                                                                                                                                                <w:div w:id="1743065690">
                                                                                                                                                                                                                                                                                                                                                                                                  <w:marLeft w:val="0"/>
                                                                                                                                                                                                                                                                                                                                                                                                  <w:marRight w:val="0"/>
                                                                                                                                                                                                                                                                                                                                                                                                  <w:marTop w:val="0"/>
                                                                                                                                                                                                                                                                                                                                                                                                  <w:marBottom w:val="0"/>
                                                                                                                                                                                                                                                                                                                                                                                                  <w:divBdr>
                                                                                                                                                                                                                                                                                                                                                                                                    <w:top w:val="none" w:sz="0" w:space="0" w:color="auto"/>
                                                                                                                                                                                                                                                                                                                                                                                                    <w:left w:val="none" w:sz="0" w:space="0" w:color="auto"/>
                                                                                                                                                                                                                                                                                                                                                                                                    <w:bottom w:val="none" w:sz="0" w:space="0" w:color="auto"/>
                                                                                                                                                                                                                                                                                                                                                                                                    <w:right w:val="none" w:sz="0" w:space="0" w:color="auto"/>
                                                                                                                                                                                                                                                                                                                                                                                                  </w:divBdr>
                                                                                                                                                                                                                                                                                                                                                                                                </w:div>
                                                                                                                                                                                                                                                                                                                                                                                                <w:div w:id="240260782">
                                                                                                                                                                                                                                                                                                                                                                                                  <w:marLeft w:val="0"/>
                                                                                                                                                                                                                                                                                                                                                                                                  <w:marRight w:val="0"/>
                                                                                                                                                                                                                                                                                                                                                                                                  <w:marTop w:val="0"/>
                                                                                                                                                                                                                                                                                                                                                                                                  <w:marBottom w:val="0"/>
                                                                                                                                                                                                                                                                                                                                                                                                  <w:divBdr>
                                                                                                                                                                                                                                                                                                                                                                                                    <w:top w:val="none" w:sz="0" w:space="0" w:color="auto"/>
                                                                                                                                                                                                                                                                                                                                                                                                    <w:left w:val="none" w:sz="0" w:space="0" w:color="auto"/>
                                                                                                                                                                                                                                                                                                                                                                                                    <w:bottom w:val="none" w:sz="0" w:space="0" w:color="auto"/>
                                                                                                                                                                                                                                                                                                                                                                                                    <w:right w:val="none" w:sz="0" w:space="0" w:color="auto"/>
                                                                                                                                                                                                                                                                                                                                                                                                  </w:divBdr>
                                                                                                                                                                                                                                                                                                                                                                                                </w:div>
                                                                                                                                                                                                                                                                                                                                                                                                <w:div w:id="330791420">
                                                                                                                                                                                                                                                                                                                                                                                                  <w:marLeft w:val="0"/>
                                                                                                                                                                                                                                                                                                                                                                                                  <w:marRight w:val="0"/>
                                                                                                                                                                                                                                                                                                                                                                                                  <w:marTop w:val="0"/>
                                                                                                                                                                                                                                                                                                                                                                                                  <w:marBottom w:val="0"/>
                                                                                                                                                                                                                                                                                                                                                                                                  <w:divBdr>
                                                                                                                                                                                                                                                                                                                                                                                                    <w:top w:val="none" w:sz="0" w:space="0" w:color="auto"/>
                                                                                                                                                                                                                                                                                                                                                                                                    <w:left w:val="none" w:sz="0" w:space="0" w:color="auto"/>
                                                                                                                                                                                                                                                                                                                                                                                                    <w:bottom w:val="none" w:sz="0" w:space="0" w:color="auto"/>
                                                                                                                                                                                                                                                                                                                                                                                                    <w:right w:val="none" w:sz="0" w:space="0" w:color="auto"/>
                                                                                                                                                                                                                                                                                                                                                                                                  </w:divBdr>
                                                                                                                                                                                                                                                                                                                                                                                                </w:div>
                                                                                                                                                                                                                                                                                                                                                                                                <w:div w:id="1806045322">
                                                                                                                                                                                                                                                                                                                                                                                                  <w:marLeft w:val="0"/>
                                                                                                                                                                                                                                                                                                                                                                                                  <w:marRight w:val="0"/>
                                                                                                                                                                                                                                                                                                                                                                                                  <w:marTop w:val="0"/>
                                                                                                                                                                                                                                                                                                                                                                                                  <w:marBottom w:val="0"/>
                                                                                                                                                                                                                                                                                                                                                                                                  <w:divBdr>
                                                                                                                                                                                                                                                                                                                                                                                                    <w:top w:val="none" w:sz="0" w:space="0" w:color="auto"/>
                                                                                                                                                                                                                                                                                                                                                                                                    <w:left w:val="none" w:sz="0" w:space="0" w:color="auto"/>
                                                                                                                                                                                                                                                                                                                                                                                                    <w:bottom w:val="none" w:sz="0" w:space="0" w:color="auto"/>
                                                                                                                                                                                                                                                                                                                                                                                                    <w:right w:val="none" w:sz="0" w:space="0" w:color="auto"/>
                                                                                                                                                                                                                                                                                                                                                                                                  </w:divBdr>
                                                                                                                                                                                                                                                                                                                                                                                                </w:div>
                                                                                                                                                                                                                                                                                                                                                                                                <w:div w:id="2632488">
                                                                                                                                                                                                                                                                                                                                                                                                  <w:marLeft w:val="0"/>
                                                                                                                                                                                                                                                                                                                                                                                                  <w:marRight w:val="0"/>
                                                                                                                                                                                                                                                                                                                                                                                                  <w:marTop w:val="0"/>
                                                                                                                                                                                                                                                                                                                                                                                                  <w:marBottom w:val="0"/>
                                                                                                                                                                                                                                                                                                                                                                                                  <w:divBdr>
                                                                                                                                                                                                                                                                                                                                                                                                    <w:top w:val="none" w:sz="0" w:space="0" w:color="auto"/>
                                                                                                                                                                                                                                                                                                                                                                                                    <w:left w:val="none" w:sz="0" w:space="0" w:color="auto"/>
                                                                                                                                                                                                                                                                                                                                                                                                    <w:bottom w:val="none" w:sz="0" w:space="0" w:color="auto"/>
                                                                                                                                                                                                                                                                                                                                                                                                    <w:right w:val="none" w:sz="0" w:space="0" w:color="auto"/>
                                                                                                                                                                                                                                                                                                                                                                                                  </w:divBdr>
                                                                                                                                                                                                                                                                                                                                                                                                </w:div>
                                                                                                                                                                                                                                                                                                                                                                                                <w:div w:id="803931898">
                                                                                                                                                                                                                                                                                                                                                                                                  <w:marLeft w:val="0"/>
                                                                                                                                                                                                                                                                                                                                                                                                  <w:marRight w:val="0"/>
                                                                                                                                                                                                                                                                                                                                                                                                  <w:marTop w:val="0"/>
                                                                                                                                                                                                                                                                                                                                                                                                  <w:marBottom w:val="0"/>
                                                                                                                                                                                                                                                                                                                                                                                                  <w:divBdr>
                                                                                                                                                                                                                                                                                                                                                                                                    <w:top w:val="none" w:sz="0" w:space="0" w:color="auto"/>
                                                                                                                                                                                                                                                                                                                                                                                                    <w:left w:val="none" w:sz="0" w:space="0" w:color="auto"/>
                                                                                                                                                                                                                                                                                                                                                                                                    <w:bottom w:val="none" w:sz="0" w:space="0" w:color="auto"/>
                                                                                                                                                                                                                                                                                                                                                                                                    <w:right w:val="none" w:sz="0" w:space="0" w:color="auto"/>
                                                                                                                                                                                                                                                                                                                                                                                                  </w:divBdr>
                                                                                                                                                                                                                                                                                                                                                                                                </w:div>
                                                                                                                                                                                                                                                                                                                                                                                                <w:div w:id="857308772">
                                                                                                                                                                                                                                                                                                                                                                                                  <w:marLeft w:val="0"/>
                                                                                                                                                                                                                                                                                                                                                                                                  <w:marRight w:val="0"/>
                                                                                                                                                                                                                                                                                                                                                                                                  <w:marTop w:val="0"/>
                                                                                                                                                                                                                                                                                                                                                                                                  <w:marBottom w:val="0"/>
                                                                                                                                                                                                                                                                                                                                                                                                  <w:divBdr>
                                                                                                                                                                                                                                                                                                                                                                                                    <w:top w:val="none" w:sz="0" w:space="0" w:color="auto"/>
                                                                                                                                                                                                                                                                                                                                                                                                    <w:left w:val="none" w:sz="0" w:space="0" w:color="auto"/>
                                                                                                                                                                                                                                                                                                                                                                                                    <w:bottom w:val="none" w:sz="0" w:space="0" w:color="auto"/>
                                                                                                                                                                                                                                                                                                                                                                                                    <w:right w:val="none" w:sz="0" w:space="0" w:color="auto"/>
                                                                                                                                                                                                                                                                                                                                                                                                  </w:divBdr>
                                                                                                                                                                                                                                                                                                                                                                                                </w:div>
                                                                                                                                                                                                                                                                                                                                                                                                <w:div w:id="1760441441">
                                                                                                                                                                                                                                                                                                                                                                                                  <w:marLeft w:val="0"/>
                                                                                                                                                                                                                                                                                                                                                                                                  <w:marRight w:val="0"/>
                                                                                                                                                                                                                                                                                                                                                                                                  <w:marTop w:val="0"/>
                                                                                                                                                                                                                                                                                                                                                                                                  <w:marBottom w:val="0"/>
                                                                                                                                                                                                                                                                                                                                                                                                  <w:divBdr>
                                                                                                                                                                                                                                                                                                                                                                                                    <w:top w:val="none" w:sz="0" w:space="0" w:color="auto"/>
                                                                                                                                                                                                                                                                                                                                                                                                    <w:left w:val="none" w:sz="0" w:space="0" w:color="auto"/>
                                                                                                                                                                                                                                                                                                                                                                                                    <w:bottom w:val="none" w:sz="0" w:space="0" w:color="auto"/>
                                                                                                                                                                                                                                                                                                                                                                                                    <w:right w:val="none" w:sz="0" w:space="0" w:color="auto"/>
                                                                                                                                                                                                                                                                                                                                                                                                  </w:divBdr>
                                                                                                                                                                                                                                                                                                                                                                                                </w:div>
                                                                                                                                                                                                                                                                                                                                                                                                <w:div w:id="40176116">
                                                                                                                                                                                                                                                                                                                                                                                                  <w:marLeft w:val="0"/>
                                                                                                                                                                                                                                                                                                                                                                                                  <w:marRight w:val="0"/>
                                                                                                                                                                                                                                                                                                                                                                                                  <w:marTop w:val="0"/>
                                                                                                                                                                                                                                                                                                                                                                                                  <w:marBottom w:val="0"/>
                                                                                                                                                                                                                                                                                                                                                                                                  <w:divBdr>
                                                                                                                                                                                                                                                                                                                                                                                                    <w:top w:val="none" w:sz="0" w:space="0" w:color="auto"/>
                                                                                                                                                                                                                                                                                                                                                                                                    <w:left w:val="none" w:sz="0" w:space="0" w:color="auto"/>
                                                                                                                                                                                                                                                                                                                                                                                                    <w:bottom w:val="none" w:sz="0" w:space="0" w:color="auto"/>
                                                                                                                                                                                                                                                                                                                                                                                                    <w:right w:val="none" w:sz="0" w:space="0" w:color="auto"/>
                                                                                                                                                                                                                                                                                                                                                                                                  </w:divBdr>
                                                                                                                                                                                                                                                                                                                                                                                                </w:div>
                                                                                                                                                                                                                                                                                                                                                                                                <w:div w:id="1372848947">
                                                                                                                                                                                                                                                                                                                                                                                                  <w:marLeft w:val="0"/>
                                                                                                                                                                                                                                                                                                                                                                                                  <w:marRight w:val="0"/>
                                                                                                                                                                                                                                                                                                                                                                                                  <w:marTop w:val="0"/>
                                                                                                                                                                                                                                                                                                                                                                                                  <w:marBottom w:val="0"/>
                                                                                                                                                                                                                                                                                                                                                                                                  <w:divBdr>
                                                                                                                                                                                                                                                                                                                                                                                                    <w:top w:val="none" w:sz="0" w:space="0" w:color="auto"/>
                                                                                                                                                                                                                                                                                                                                                                                                    <w:left w:val="none" w:sz="0" w:space="0" w:color="auto"/>
                                                                                                                                                                                                                                                                                                                                                                                                    <w:bottom w:val="none" w:sz="0" w:space="0" w:color="auto"/>
                                                                                                                                                                                                                                                                                                                                                                                                    <w:right w:val="none" w:sz="0" w:space="0" w:color="auto"/>
                                                                                                                                                                                                                                                                                                                                                                                                  </w:divBdr>
                                                                                                                                                                                                                                                                                                                                                                                                </w:div>
                                                                                                                                                                                                                                                                                                                                                                                                <w:div w:id="1440443642">
                                                                                                                                                                                                                                                                                                                                                                                                  <w:marLeft w:val="0"/>
                                                                                                                                                                                                                                                                                                                                                                                                  <w:marRight w:val="0"/>
                                                                                                                                                                                                                                                                                                                                                                                                  <w:marTop w:val="0"/>
                                                                                                                                                                                                                                                                                                                                                                                                  <w:marBottom w:val="0"/>
                                                                                                                                                                                                                                                                                                                                                                                                  <w:divBdr>
                                                                                                                                                                                                                                                                                                                                                                                                    <w:top w:val="none" w:sz="0" w:space="0" w:color="auto"/>
                                                                                                                                                                                                                                                                                                                                                                                                    <w:left w:val="none" w:sz="0" w:space="0" w:color="auto"/>
                                                                                                                                                                                                                                                                                                                                                                                                    <w:bottom w:val="none" w:sz="0" w:space="0" w:color="auto"/>
                                                                                                                                                                                                                                                                                                                                                                                                    <w:right w:val="none" w:sz="0" w:space="0" w:color="auto"/>
                                                                                                                                                                                                                                                                                                                                                                                                  </w:divBdr>
                                                                                                                                                                                                                                                                                                                                                                                                </w:div>
                                                                                                                                                                                                                                                                                                                                                                                                <w:div w:id="1635066348">
                                                                                                                                                                                                                                                                                                                                                                                                  <w:marLeft w:val="0"/>
                                                                                                                                                                                                                                                                                                                                                                                                  <w:marRight w:val="0"/>
                                                                                                                                                                                                                                                                                                                                                                                                  <w:marTop w:val="0"/>
                                                                                                                                                                                                                                                                                                                                                                                                  <w:marBottom w:val="0"/>
                                                                                                                                                                                                                                                                                                                                                                                                  <w:divBdr>
                                                                                                                                                                                                                                                                                                                                                                                                    <w:top w:val="none" w:sz="0" w:space="0" w:color="auto"/>
                                                                                                                                                                                                                                                                                                                                                                                                    <w:left w:val="none" w:sz="0" w:space="0" w:color="auto"/>
                                                                                                                                                                                                                                                                                                                                                                                                    <w:bottom w:val="none" w:sz="0" w:space="0" w:color="auto"/>
                                                                                                                                                                                                                                                                                                                                                                                                    <w:right w:val="none" w:sz="0" w:space="0" w:color="auto"/>
                                                                                                                                                                                                                                                                                                                                                                                                  </w:divBdr>
                                                                                                                                                                                                                                                                                                                                                                                                </w:div>
                                                                                                                                                                                                                                                                                                                                                                                                <w:div w:id="1915819314">
                                                                                                                                                                                                                                                                                                                                                                                                  <w:marLeft w:val="0"/>
                                                                                                                                                                                                                                                                                                                                                                                                  <w:marRight w:val="0"/>
                                                                                                                                                                                                                                                                                                                                                                                                  <w:marTop w:val="0"/>
                                                                                                                                                                                                                                                                                                                                                                                                  <w:marBottom w:val="0"/>
                                                                                                                                                                                                                                                                                                                                                                                                  <w:divBdr>
                                                                                                                                                                                                                                                                                                                                                                                                    <w:top w:val="none" w:sz="0" w:space="0" w:color="auto"/>
                                                                                                                                                                                                                                                                                                                                                                                                    <w:left w:val="none" w:sz="0" w:space="0" w:color="auto"/>
                                                                                                                                                                                                                                                                                                                                                                                                    <w:bottom w:val="none" w:sz="0" w:space="0" w:color="auto"/>
                                                                                                                                                                                                                                                                                                                                                                                                    <w:right w:val="none" w:sz="0" w:space="0" w:color="auto"/>
                                                                                                                                                                                                                                                                                                                                                                                                  </w:divBdr>
                                                                                                                                                                                                                                                                                                                                                                                                </w:div>
                                                                                                                                                                                                                                                                                                                                                                                                <w:div w:id="1052998782">
                                                                                                                                                                                                                                                                                                                                                                                                  <w:marLeft w:val="0"/>
                                                                                                                                                                                                                                                                                                                                                                                                  <w:marRight w:val="0"/>
                                                                                                                                                                                                                                                                                                                                                                                                  <w:marTop w:val="0"/>
                                                                                                                                                                                                                                                                                                                                                                                                  <w:marBottom w:val="0"/>
                                                                                                                                                                                                                                                                                                                                                                                                  <w:divBdr>
                                                                                                                                                                                                                                                                                                                                                                                                    <w:top w:val="none" w:sz="0" w:space="0" w:color="auto"/>
                                                                                                                                                                                                                                                                                                                                                                                                    <w:left w:val="none" w:sz="0" w:space="0" w:color="auto"/>
                                                                                                                                                                                                                                                                                                                                                                                                    <w:bottom w:val="none" w:sz="0" w:space="0" w:color="auto"/>
                                                                                                                                                                                                                                                                                                                                                                                                    <w:right w:val="none" w:sz="0" w:space="0" w:color="auto"/>
                                                                                                                                                                                                                                                                                                                                                                                                  </w:divBdr>
                                                                                                                                                                                                                                                                                                                                                                                                </w:div>
                                                                                                                                                                                                                                                                                                                                                                                                <w:div w:id="629093396">
                                                                                                                                                                                                                                                                                                                                                                                                  <w:marLeft w:val="0"/>
                                                                                                                                                                                                                                                                                                                                                                                                  <w:marRight w:val="0"/>
                                                                                                                                                                                                                                                                                                                                                                                                  <w:marTop w:val="0"/>
                                                                                                                                                                                                                                                                                                                                                                                                  <w:marBottom w:val="0"/>
                                                                                                                                                                                                                                                                                                                                                                                                  <w:divBdr>
                                                                                                                                                                                                                                                                                                                                                                                                    <w:top w:val="none" w:sz="0" w:space="0" w:color="auto"/>
                                                                                                                                                                                                                                                                                                                                                                                                    <w:left w:val="none" w:sz="0" w:space="0" w:color="auto"/>
                                                                                                                                                                                                                                                                                                                                                                                                    <w:bottom w:val="none" w:sz="0" w:space="0" w:color="auto"/>
                                                                                                                                                                                                                                                                                                                                                                                                    <w:right w:val="none" w:sz="0" w:space="0" w:color="auto"/>
                                                                                                                                                                                                                                                                                                                                                                                                  </w:divBdr>
                                                                                                                                                                                                                                                                                                                                                                                                </w:div>
                                                                                                                                                                                                                                                                                                                                                                                                <w:div w:id="2037272914">
                                                                                                                                                                                                                                                                                                                                                                                                  <w:marLeft w:val="0"/>
                                                                                                                                                                                                                                                                                                                                                                                                  <w:marRight w:val="0"/>
                                                                                                                                                                                                                                                                                                                                                                                                  <w:marTop w:val="0"/>
                                                                                                                                                                                                                                                                                                                                                                                                  <w:marBottom w:val="0"/>
                                                                                                                                                                                                                                                                                                                                                                                                  <w:divBdr>
                                                                                                                                                                                                                                                                                                                                                                                                    <w:top w:val="none" w:sz="0" w:space="0" w:color="auto"/>
                                                                                                                                                                                                                                                                                                                                                                                                    <w:left w:val="none" w:sz="0" w:space="0" w:color="auto"/>
                                                                                                                                                                                                                                                                                                                                                                                                    <w:bottom w:val="none" w:sz="0" w:space="0" w:color="auto"/>
                                                                                                                                                                                                                                                                                                                                                                                                    <w:right w:val="none" w:sz="0" w:space="0" w:color="auto"/>
                                                                                                                                                                                                                                                                                                                                                                                                  </w:divBdr>
                                                                                                                                                                                                                                                                                                                                                                                                </w:div>
                                                                                                                                                                                                                                                                                                                                                                                                <w:div w:id="1591622916">
                                                                                                                                                                                                                                                                                                                                                                                                  <w:marLeft w:val="0"/>
                                                                                                                                                                                                                                                                                                                                                                                                  <w:marRight w:val="0"/>
                                                                                                                                                                                                                                                                                                                                                                                                  <w:marTop w:val="0"/>
                                                                                                                                                                                                                                                                                                                                                                                                  <w:marBottom w:val="0"/>
                                                                                                                                                                                                                                                                                                                                                                                                  <w:divBdr>
                                                                                                                                                                                                                                                                                                                                                                                                    <w:top w:val="none" w:sz="0" w:space="0" w:color="auto"/>
                                                                                                                                                                                                                                                                                                                                                                                                    <w:left w:val="none" w:sz="0" w:space="0" w:color="auto"/>
                                                                                                                                                                                                                                                                                                                                                                                                    <w:bottom w:val="none" w:sz="0" w:space="0" w:color="auto"/>
                                                                                                                                                                                                                                                                                                                                                                                                    <w:right w:val="none" w:sz="0" w:space="0" w:color="auto"/>
                                                                                                                                                                                                                                                                                                                                                                                                  </w:divBdr>
                                                                                                                                                                                                                                                                                                                                                                                                </w:div>
                                                                                                                                                                                                                                                                                                                                                                                                <w:div w:id="1684358615">
                                                                                                                                                                                                                                                                                                                                                                                                  <w:marLeft w:val="0"/>
                                                                                                                                                                                                                                                                                                                                                                                                  <w:marRight w:val="0"/>
                                                                                                                                                                                                                                                                                                                                                                                                  <w:marTop w:val="0"/>
                                                                                                                                                                                                                                                                                                                                                                                                  <w:marBottom w:val="0"/>
                                                                                                                                                                                                                                                                                                                                                                                                  <w:divBdr>
                                                                                                                                                                                                                                                                                                                                                                                                    <w:top w:val="none" w:sz="0" w:space="0" w:color="auto"/>
                                                                                                                                                                                                                                                                                                                                                                                                    <w:left w:val="none" w:sz="0" w:space="0" w:color="auto"/>
                                                                                                                                                                                                                                                                                                                                                                                                    <w:bottom w:val="none" w:sz="0" w:space="0" w:color="auto"/>
                                                                                                                                                                                                                                                                                                                                                                                                    <w:right w:val="none" w:sz="0" w:space="0" w:color="auto"/>
                                                                                                                                                                                                                                                                                                                                                                                                  </w:divBdr>
                                                                                                                                                                                                                                                                                                                                                                                                </w:div>
                                                                                                                                                                                                                                                                                                                                                                                                <w:div w:id="1431392658">
                                                                                                                                                                                                                                                                                                                                                                                                  <w:marLeft w:val="0"/>
                                                                                                                                                                                                                                                                                                                                                                                                  <w:marRight w:val="0"/>
                                                                                                                                                                                                                                                                                                                                                                                                  <w:marTop w:val="0"/>
                                                                                                                                                                                                                                                                                                                                                                                                  <w:marBottom w:val="0"/>
                                                                                                                                                                                                                                                                                                                                                                                                  <w:divBdr>
                                                                                                                                                                                                                                                                                                                                                                                                    <w:top w:val="none" w:sz="0" w:space="0" w:color="auto"/>
                                                                                                                                                                                                                                                                                                                                                                                                    <w:left w:val="none" w:sz="0" w:space="0" w:color="auto"/>
                                                                                                                                                                                                                                                                                                                                                                                                    <w:bottom w:val="none" w:sz="0" w:space="0" w:color="auto"/>
                                                                                                                                                                                                                                                                                                                                                                                                    <w:right w:val="none" w:sz="0" w:space="0" w:color="auto"/>
                                                                                                                                                                                                                                                                                                                                                                                                  </w:divBdr>
                                                                                                                                                                                                                                                                                                                                                                                                </w:div>
                                                                                                                                                                                                                                                                                                                                                                                                <w:div w:id="1869446828">
                                                                                                                                                                                                                                                                                                                                                                                                  <w:marLeft w:val="0"/>
                                                                                                                                                                                                                                                                                                                                                                                                  <w:marRight w:val="0"/>
                                                                                                                                                                                                                                                                                                                                                                                                  <w:marTop w:val="0"/>
                                                                                                                                                                                                                                                                                                                                                                                                  <w:marBottom w:val="0"/>
                                                                                                                                                                                                                                                                                                                                                                                                  <w:divBdr>
                                                                                                                                                                                                                                                                                                                                                                                                    <w:top w:val="none" w:sz="0" w:space="0" w:color="auto"/>
                                                                                                                                                                                                                                                                                                                                                                                                    <w:left w:val="none" w:sz="0" w:space="0" w:color="auto"/>
                                                                                                                                                                                                                                                                                                                                                                                                    <w:bottom w:val="none" w:sz="0" w:space="0" w:color="auto"/>
                                                                                                                                                                                                                                                                                                                                                                                                    <w:right w:val="none" w:sz="0" w:space="0" w:color="auto"/>
                                                                                                                                                                                                                                                                                                                                                                                                  </w:divBdr>
                                                                                                                                                                                                                                                                                                                                                                                                </w:div>
                                                                                                                                                                                                                                                                                                                                                                                                <w:div w:id="1237864123">
                                                                                                                                                                                                                                                                                                                                                                                                  <w:marLeft w:val="0"/>
                                                                                                                                                                                                                                                                                                                                                                                                  <w:marRight w:val="0"/>
                                                                                                                                                                                                                                                                                                                                                                                                  <w:marTop w:val="0"/>
                                                                                                                                                                                                                                                                                                                                                                                                  <w:marBottom w:val="0"/>
                                                                                                                                                                                                                                                                                                                                                                                                  <w:divBdr>
                                                                                                                                                                                                                                                                                                                                                                                                    <w:top w:val="none" w:sz="0" w:space="0" w:color="auto"/>
                                                                                                                                                                                                                                                                                                                                                                                                    <w:left w:val="none" w:sz="0" w:space="0" w:color="auto"/>
                                                                                                                                                                                                                                                                                                                                                                                                    <w:bottom w:val="none" w:sz="0" w:space="0" w:color="auto"/>
                                                                                                                                                                                                                                                                                                                                                                                                    <w:right w:val="none" w:sz="0" w:space="0" w:color="auto"/>
                                                                                                                                                                                                                                                                                                                                                                                                  </w:divBdr>
                                                                                                                                                                                                                                                                                                                                                                                                </w:div>
                                                                                                                                                                                                                                                                                                                                                                                                <w:div w:id="94331862">
                                                                                                                                                                                                                                                                                                                                                                                                  <w:marLeft w:val="0"/>
                                                                                                                                                                                                                                                                                                                                                                                                  <w:marRight w:val="0"/>
                                                                                                                                                                                                                                                                                                                                                                                                  <w:marTop w:val="0"/>
                                                                                                                                                                                                                                                                                                                                                                                                  <w:marBottom w:val="0"/>
                                                                                                                                                                                                                                                                                                                                                                                                  <w:divBdr>
                                                                                                                                                                                                                                                                                                                                                                                                    <w:top w:val="none" w:sz="0" w:space="0" w:color="auto"/>
                                                                                                                                                                                                                                                                                                                                                                                                    <w:left w:val="none" w:sz="0" w:space="0" w:color="auto"/>
                                                                                                                                                                                                                                                                                                                                                                                                    <w:bottom w:val="none" w:sz="0" w:space="0" w:color="auto"/>
                                                                                                                                                                                                                                                                                                                                                                                                    <w:right w:val="none" w:sz="0" w:space="0" w:color="auto"/>
                                                                                                                                                                                                                                                                                                                                                                                                  </w:divBdr>
                                                                                                                                                                                                                                                                                                                                                                                                </w:div>
                                                                                                                                                                                                                                                                                                                                                                                                <w:div w:id="479930860">
                                                                                                                                                                                                                                                                                                                                                                                                  <w:marLeft w:val="0"/>
                                                                                                                                                                                                                                                                                                                                                                                                  <w:marRight w:val="0"/>
                                                                                                                                                                                                                                                                                                                                                                                                  <w:marTop w:val="0"/>
                                                                                                                                                                                                                                                                                                                                                                                                  <w:marBottom w:val="0"/>
                                                                                                                                                                                                                                                                                                                                                                                                  <w:divBdr>
                                                                                                                                                                                                                                                                                                                                                                                                    <w:top w:val="none" w:sz="0" w:space="0" w:color="auto"/>
                                                                                                                                                                                                                                                                                                                                                                                                    <w:left w:val="none" w:sz="0" w:space="0" w:color="auto"/>
                                                                                                                                                                                                                                                                                                                                                                                                    <w:bottom w:val="none" w:sz="0" w:space="0" w:color="auto"/>
                                                                                                                                                                                                                                                                                                                                                                                                    <w:right w:val="none" w:sz="0" w:space="0" w:color="auto"/>
                                                                                                                                                                                                                                                                                                                                                                                                  </w:divBdr>
                                                                                                                                                                                                                                                                                                                                                                                                </w:div>
                                                                                                                                                                                                                                                                                                                                                                                                <w:div w:id="1248030667">
                                                                                                                                                                                                                                                                                                                                                                                                  <w:marLeft w:val="0"/>
                                                                                                                                                                                                                                                                                                                                                                                                  <w:marRight w:val="0"/>
                                                                                                                                                                                                                                                                                                                                                                                                  <w:marTop w:val="0"/>
                                                                                                                                                                                                                                                                                                                                                                                                  <w:marBottom w:val="0"/>
                                                                                                                                                                                                                                                                                                                                                                                                  <w:divBdr>
                                                                                                                                                                                                                                                                                                                                                                                                    <w:top w:val="none" w:sz="0" w:space="0" w:color="auto"/>
                                                                                                                                                                                                                                                                                                                                                                                                    <w:left w:val="none" w:sz="0" w:space="0" w:color="auto"/>
                                                                                                                                                                                                                                                                                                                                                                                                    <w:bottom w:val="none" w:sz="0" w:space="0" w:color="auto"/>
                                                                                                                                                                                                                                                                                                                                                                                                    <w:right w:val="none" w:sz="0" w:space="0" w:color="auto"/>
                                                                                                                                                                                                                                                                                                                                                                                                  </w:divBdr>
                                                                                                                                                                                                                                                                                                                                                                                                </w:div>
                                                                                                                                                                                                                                                                                                                                                                                                <w:div w:id="1658267790">
                                                                                                                                                                                                                                                                                                                                                                                                  <w:marLeft w:val="0"/>
                                                                                                                                                                                                                                                                                                                                                                                                  <w:marRight w:val="0"/>
                                                                                                                                                                                                                                                                                                                                                                                                  <w:marTop w:val="0"/>
                                                                                                                                                                                                                                                                                                                                                                                                  <w:marBottom w:val="0"/>
                                                                                                                                                                                                                                                                                                                                                                                                  <w:divBdr>
                                                                                                                                                                                                                                                                                                                                                                                                    <w:top w:val="none" w:sz="0" w:space="0" w:color="auto"/>
                                                                                                                                                                                                                                                                                                                                                                                                    <w:left w:val="none" w:sz="0" w:space="0" w:color="auto"/>
                                                                                                                                                                                                                                                                                                                                                                                                    <w:bottom w:val="none" w:sz="0" w:space="0" w:color="auto"/>
                                                                                                                                                                                                                                                                                                                                                                                                    <w:right w:val="none" w:sz="0" w:space="0" w:color="auto"/>
                                                                                                                                                                                                                                                                                                                                                                                                  </w:divBdr>
                                                                                                                                                                                                                                                                                                                                                                                                </w:div>
                                                                                                                                                                                                                                                                                                                                                                                                <w:div w:id="15550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3">
                                                                                                                                                                                                                                                                                                                                                                                          <w:marLeft w:val="0"/>
                                                                                                                                                                                                                                                                                                                                                                                          <w:marRight w:val="0"/>
                                                                                                                                                                                                                                                                                                                                                                                          <w:marTop w:val="0"/>
                                                                                                                                                                                                                                                                                                                                                                                          <w:marBottom w:val="0"/>
                                                                                                                                                                                                                                                                                                                                                                                          <w:divBdr>
                                                                                                                                                                                                                                                                                                                                                                                            <w:top w:val="none" w:sz="0" w:space="0" w:color="auto"/>
                                                                                                                                                                                                                                                                                                                                                                                            <w:left w:val="none" w:sz="0" w:space="0" w:color="auto"/>
                                                                                                                                                                                                                                                                                                                                                                                            <w:bottom w:val="none" w:sz="0" w:space="0" w:color="auto"/>
                                                                                                                                                                                                                                                                                                                                                                                            <w:right w:val="none" w:sz="0" w:space="0" w:color="auto"/>
                                                                                                                                                                                                                                                                                                                                                                                          </w:divBdr>
                                                                                                                                                                                                                                                                                                                                                                                        </w:div>
                                                                                                                                                                                                                                                                                                                                                                                        <w:div w:id="425001772">
                                                                                                                                                                                                                                                                                                                                                                                          <w:marLeft w:val="0"/>
                                                                                                                                                                                                                                                                                                                                                                                          <w:marRight w:val="0"/>
                                                                                                                                                                                                                                                                                                                                                                                          <w:marTop w:val="0"/>
                                                                                                                                                                                                                                                                                                                                                                                          <w:marBottom w:val="0"/>
                                                                                                                                                                                                                                                                                                                                                                                          <w:divBdr>
                                                                                                                                                                                                                                                                                                                                                                                            <w:top w:val="none" w:sz="0" w:space="0" w:color="auto"/>
                                                                                                                                                                                                                                                                                                                                                                                            <w:left w:val="none" w:sz="0" w:space="0" w:color="auto"/>
                                                                                                                                                                                                                                                                                                                                                                                            <w:bottom w:val="none" w:sz="0" w:space="0" w:color="auto"/>
                                                                                                                                                                                                                                                                                                                                                                                            <w:right w:val="none" w:sz="0" w:space="0" w:color="auto"/>
                                                                                                                                                                                                                                                                                                                                                                                          </w:divBdr>
                                                                                                                                                                                                                                                                                                                                                                                        </w:div>
                                                                                                                                                                                                                                                                                                                                                                                        <w:div w:id="802843497">
                                                                                                                                                                                                                                                                                                                                                                                          <w:marLeft w:val="0"/>
                                                                                                                                                                                                                                                                                                                                                                                          <w:marRight w:val="0"/>
                                                                                                                                                                                                                                                                                                                                                                                          <w:marTop w:val="0"/>
                                                                                                                                                                                                                                                                                                                                                                                          <w:marBottom w:val="0"/>
                                                                                                                                                                                                                                                                                                                                                                                          <w:divBdr>
                                                                                                                                                                                                                                                                                                                                                                                            <w:top w:val="none" w:sz="0" w:space="0" w:color="auto"/>
                                                                                                                                                                                                                                                                                                                                                                                            <w:left w:val="none" w:sz="0" w:space="0" w:color="auto"/>
                                                                                                                                                                                                                                                                                                                                                                                            <w:bottom w:val="none" w:sz="0" w:space="0" w:color="auto"/>
                                                                                                                                                                                                                                                                                                                                                                                            <w:right w:val="none" w:sz="0" w:space="0" w:color="auto"/>
                                                                                                                                                                                                                                                                                                                                                                                          </w:divBdr>
                                                                                                                                                                                                                                                                                                                                                                                        </w:div>
                                                                                                                                                                                                                                                                                                                                                                                        <w:div w:id="1081214974">
                                                                                                                                                                                                                                                                                                                                                                                          <w:marLeft w:val="0"/>
                                                                                                                                                                                                                                                                                                                                                                                          <w:marRight w:val="0"/>
                                                                                                                                                                                                                                                                                                                                                                                          <w:marTop w:val="0"/>
                                                                                                                                                                                                                                                                                                                                                                                          <w:marBottom w:val="0"/>
                                                                                                                                                                                                                                                                                                                                                                                          <w:divBdr>
                                                                                                                                                                                                                                                                                                                                                                                            <w:top w:val="none" w:sz="0" w:space="0" w:color="auto"/>
                                                                                                                                                                                                                                                                                                                                                                                            <w:left w:val="none" w:sz="0" w:space="0" w:color="auto"/>
                                                                                                                                                                                                                                                                                                                                                                                            <w:bottom w:val="none" w:sz="0" w:space="0" w:color="auto"/>
                                                                                                                                                                                                                                                                                                                                                                                            <w:right w:val="none" w:sz="0" w:space="0" w:color="auto"/>
                                                                                                                                                                                                                                                                                                                                                                                          </w:divBdr>
                                                                                                                                                                                                                                                                                                                                                                                        </w:div>
                                                                                                                                                                                                                                                                                                                                                                                        <w:div w:id="939024763">
                                                                                                                                                                                                                                                                                                                                                                                          <w:marLeft w:val="0"/>
                                                                                                                                                                                                                                                                                                                                                                                          <w:marRight w:val="0"/>
                                                                                                                                                                                                                                                                                                                                                                                          <w:marTop w:val="0"/>
                                                                                                                                                                                                                                                                                                                                                                                          <w:marBottom w:val="0"/>
                                                                                                                                                                                                                                                                                                                                                                                          <w:divBdr>
                                                                                                                                                                                                                                                                                                                                                                                            <w:top w:val="none" w:sz="0" w:space="0" w:color="auto"/>
                                                                                                                                                                                                                                                                                                                                                                                            <w:left w:val="none" w:sz="0" w:space="0" w:color="auto"/>
                                                                                                                                                                                                                                                                                                                                                                                            <w:bottom w:val="none" w:sz="0" w:space="0" w:color="auto"/>
                                                                                                                                                                                                                                                                                                                                                                                            <w:right w:val="none" w:sz="0" w:space="0" w:color="auto"/>
                                                                                                                                                                                                                                                                                                                                                                                          </w:divBdr>
                                                                                                                                                                                                                                                                                                                                                                                        </w:div>
                                                                                                                                                                                                                                                                                                                                                                                        <w:div w:id="1247157250">
                                                                                                                                                                                                                                                                                                                                                                                          <w:marLeft w:val="0"/>
                                                                                                                                                                                                                                                                                                                                                                                          <w:marRight w:val="0"/>
                                                                                                                                                                                                                                                                                                                                                                                          <w:marTop w:val="0"/>
                                                                                                                                                                                                                                                                                                                                                                                          <w:marBottom w:val="0"/>
                                                                                                                                                                                                                                                                                                                                                                                          <w:divBdr>
                                                                                                                                                                                                                                                                                                                                                                                            <w:top w:val="none" w:sz="0" w:space="0" w:color="auto"/>
                                                                                                                                                                                                                                                                                                                                                                                            <w:left w:val="none" w:sz="0" w:space="0" w:color="auto"/>
                                                                                                                                                                                                                                                                                                                                                                                            <w:bottom w:val="none" w:sz="0" w:space="0" w:color="auto"/>
                                                                                                                                                                                                                                                                                                                                                                                            <w:right w:val="none" w:sz="0" w:space="0" w:color="auto"/>
                                                                                                                                                                                                                                                                                                                                                                                          </w:divBdr>
                                                                                                                                                                                                                                                                                                                                                                                        </w:div>
                                                                                                                                                                                                                                                                                                                                                                                        <w:div w:id="289021202">
                                                                                                                                                                                                                                                                                                                                                                                          <w:marLeft w:val="0"/>
                                                                                                                                                                                                                                                                                                                                                                                          <w:marRight w:val="0"/>
                                                                                                                                                                                                                                                                                                                                                                                          <w:marTop w:val="0"/>
                                                                                                                                                                                                                                                                                                                                                                                          <w:marBottom w:val="0"/>
                                                                                                                                                                                                                                                                                                                                                                                          <w:divBdr>
                                                                                                                                                                                                                                                                                                                                                                                            <w:top w:val="none" w:sz="0" w:space="0" w:color="auto"/>
                                                                                                                                                                                                                                                                                                                                                                                            <w:left w:val="none" w:sz="0" w:space="0" w:color="auto"/>
                                                                                                                                                                                                                                                                                                                                                                                            <w:bottom w:val="none" w:sz="0" w:space="0" w:color="auto"/>
                                                                                                                                                                                                                                                                                                                                                                                            <w:right w:val="none" w:sz="0" w:space="0" w:color="auto"/>
                                                                                                                                                                                                                                                                                                                                                                                          </w:divBdr>
                                                                                                                                                                                                                                                                                                                                                                                        </w:div>
                                                                                                                                                                                                                                                                                                                                                                                        <w:div w:id="1578439772">
                                                                                                                                                                                                                                                                                                                                                                                          <w:marLeft w:val="0"/>
                                                                                                                                                                                                                                                                                                                                                                                          <w:marRight w:val="0"/>
                                                                                                                                                                                                                                                                                                                                                                                          <w:marTop w:val="0"/>
                                                                                                                                                                                                                                                                                                                                                                                          <w:marBottom w:val="0"/>
                                                                                                                                                                                                                                                                                                                                                                                          <w:divBdr>
                                                                                                                                                                                                                                                                                                                                                                                            <w:top w:val="none" w:sz="0" w:space="0" w:color="auto"/>
                                                                                                                                                                                                                                                                                                                                                                                            <w:left w:val="none" w:sz="0" w:space="0" w:color="auto"/>
                                                                                                                                                                                                                                                                                                                                                                                            <w:bottom w:val="none" w:sz="0" w:space="0" w:color="auto"/>
                                                                                                                                                                                                                                                                                                                                                                                            <w:right w:val="none" w:sz="0" w:space="0" w:color="auto"/>
                                                                                                                                                                                                                                                                                                                                                                                          </w:divBdr>
                                                                                                                                                                                                                                                                                                                                                                                        </w:div>
                                                                                                                                                                                                                                                                                                                                                                                        <w:div w:id="662050370">
                                                                                                                                                                                                                                                                                                                                                                                          <w:marLeft w:val="0"/>
                                                                                                                                                                                                                                                                                                                                                                                          <w:marRight w:val="0"/>
                                                                                                                                                                                                                                                                                                                                                                                          <w:marTop w:val="0"/>
                                                                                                                                                                                                                                                                                                                                                                                          <w:marBottom w:val="0"/>
                                                                                                                                                                                                                                                                                                                                                                                          <w:divBdr>
                                                                                                                                                                                                                                                                                                                                                                                            <w:top w:val="none" w:sz="0" w:space="0" w:color="auto"/>
                                                                                                                                                                                                                                                                                                                                                                                            <w:left w:val="none" w:sz="0" w:space="0" w:color="auto"/>
                                                                                                                                                                                                                                                                                                                                                                                            <w:bottom w:val="none" w:sz="0" w:space="0" w:color="auto"/>
                                                                                                                                                                                                                                                                                                                                                                                            <w:right w:val="none" w:sz="0" w:space="0" w:color="auto"/>
                                                                                                                                                                                                                                                                                                                                                                                          </w:divBdr>
                                                                                                                                                                                                                                                                                                                                                                                        </w:div>
                                                                                                                                                                                                                                                                                                                                                                                        <w:div w:id="1949967716">
                                                                                                                                                                                                                                                                                                                                                                                          <w:marLeft w:val="0"/>
                                                                                                                                                                                                                                                                                                                                                                                          <w:marRight w:val="0"/>
                                                                                                                                                                                                                                                                                                                                                                                          <w:marTop w:val="0"/>
                                                                                                                                                                                                                                                                                                                                                                                          <w:marBottom w:val="0"/>
                                                                                                                                                                                                                                                                                                                                                                                          <w:divBdr>
                                                                                                                                                                                                                                                                                                                                                                                            <w:top w:val="none" w:sz="0" w:space="0" w:color="auto"/>
                                                                                                                                                                                                                                                                                                                                                                                            <w:left w:val="none" w:sz="0" w:space="0" w:color="auto"/>
                                                                                                                                                                                                                                                                                                                                                                                            <w:bottom w:val="none" w:sz="0" w:space="0" w:color="auto"/>
                                                                                                                                                                                                                                                                                                                                                                                            <w:right w:val="none" w:sz="0" w:space="0" w:color="auto"/>
                                                                                                                                                                                                                                                                                                                                                                                          </w:divBdr>
                                                                                                                                                                                                                                                                                                                                                                                        </w:div>
                                                                                                                                                                                                                                                                                                                                                                                        <w:div w:id="307050836">
                                                                                                                                                                                                                                                                                                                                                                                          <w:marLeft w:val="0"/>
                                                                                                                                                                                                                                                                                                                                                                                          <w:marRight w:val="0"/>
                                                                                                                                                                                                                                                                                                                                                                                          <w:marTop w:val="0"/>
                                                                                                                                                                                                                                                                                                                                                                                          <w:marBottom w:val="0"/>
                                                                                                                                                                                                                                                                                                                                                                                          <w:divBdr>
                                                                                                                                                                                                                                                                                                                                                                                            <w:top w:val="none" w:sz="0" w:space="0" w:color="auto"/>
                                                                                                                                                                                                                                                                                                                                                                                            <w:left w:val="none" w:sz="0" w:space="0" w:color="auto"/>
                                                                                                                                                                                                                                                                                                                                                                                            <w:bottom w:val="none" w:sz="0" w:space="0" w:color="auto"/>
                                                                                                                                                                                                                                                                                                                                                                                            <w:right w:val="none" w:sz="0" w:space="0" w:color="auto"/>
                                                                                                                                                                                                                                                                                                                                                                                          </w:divBdr>
                                                                                                                                                                                                                                                                                                                                                                                        </w:div>
                                                                                                                                                                                                                                                                                                                                                                                        <w:div w:id="1798713958">
                                                                                                                                                                                                                                                                                                                                                                                          <w:marLeft w:val="0"/>
                                                                                                                                                                                                                                                                                                                                                                                          <w:marRight w:val="0"/>
                                                                                                                                                                                                                                                                                                                                                                                          <w:marTop w:val="0"/>
                                                                                                                                                                                                                                                                                                                                                                                          <w:marBottom w:val="0"/>
                                                                                                                                                                                                                                                                                                                                                                                          <w:divBdr>
                                                                                                                                                                                                                                                                                                                                                                                            <w:top w:val="none" w:sz="0" w:space="0" w:color="auto"/>
                                                                                                                                                                                                                                                                                                                                                                                            <w:left w:val="none" w:sz="0" w:space="0" w:color="auto"/>
                                                                                                                                                                                                                                                                                                                                                                                            <w:bottom w:val="none" w:sz="0" w:space="0" w:color="auto"/>
                                                                                                                                                                                                                                                                                                                                                                                            <w:right w:val="none" w:sz="0" w:space="0" w:color="auto"/>
                                                                                                                                                                                                                                                                                                                                                                                          </w:divBdr>
                                                                                                                                                                                                                                                                                                                                                                                        </w:div>
                                                                                                                                                                                                                                                                                                                                                                                        <w:div w:id="31925802">
                                                                                                                                                                                                                                                                                                                                                                                          <w:marLeft w:val="0"/>
                                                                                                                                                                                                                                                                                                                                                                                          <w:marRight w:val="0"/>
                                                                                                                                                                                                                                                                                                                                                                                          <w:marTop w:val="0"/>
                                                                                                                                                                                                                                                                                                                                                                                          <w:marBottom w:val="0"/>
                                                                                                                                                                                                                                                                                                                                                                                          <w:divBdr>
                                                                                                                                                                                                                                                                                                                                                                                            <w:top w:val="none" w:sz="0" w:space="0" w:color="auto"/>
                                                                                                                                                                                                                                                                                                                                                                                            <w:left w:val="none" w:sz="0" w:space="0" w:color="auto"/>
                                                                                                                                                                                                                                                                                                                                                                                            <w:bottom w:val="none" w:sz="0" w:space="0" w:color="auto"/>
                                                                                                                                                                                                                                                                                                                                                                                            <w:right w:val="none" w:sz="0" w:space="0" w:color="auto"/>
                                                                                                                                                                                                                                                                                                                                                                                          </w:divBdr>
                                                                                                                                                                                                                                                                                                                                                                                        </w:div>
                                                                                                                                                                                                                                                                                                                                                                                        <w:div w:id="487329638">
                                                                                                                                                                                                                                                                                                                                                                                          <w:marLeft w:val="0"/>
                                                                                                                                                                                                                                                                                                                                                                                          <w:marRight w:val="0"/>
                                                                                                                                                                                                                                                                                                                                                                                          <w:marTop w:val="0"/>
                                                                                                                                                                                                                                                                                                                                                                                          <w:marBottom w:val="0"/>
                                                                                                                                                                                                                                                                                                                                                                                          <w:divBdr>
                                                                                                                                                                                                                                                                                                                                                                                            <w:top w:val="none" w:sz="0" w:space="0" w:color="auto"/>
                                                                                                                                                                                                                                                                                                                                                                                            <w:left w:val="none" w:sz="0" w:space="0" w:color="auto"/>
                                                                                                                                                                                                                                                                                                                                                                                            <w:bottom w:val="none" w:sz="0" w:space="0" w:color="auto"/>
                                                                                                                                                                                                                                                                                                                                                                                            <w:right w:val="none" w:sz="0" w:space="0" w:color="auto"/>
                                                                                                                                                                                                                                                                                                                                                                                          </w:divBdr>
                                                                                                                                                                                                                                                                                                                                                                                        </w:div>
                                                                                                                                                                                                                                                                                                                                                                                        <w:div w:id="1371685411">
                                                                                                                                                                                                                                                                                                                                                                                          <w:marLeft w:val="0"/>
                                                                                                                                                                                                                                                                                                                                                                                          <w:marRight w:val="0"/>
                                                                                                                                                                                                                                                                                                                                                                                          <w:marTop w:val="0"/>
                                                                                                                                                                                                                                                                                                                                                                                          <w:marBottom w:val="0"/>
                                                                                                                                                                                                                                                                                                                                                                                          <w:divBdr>
                                                                                                                                                                                                                                                                                                                                                                                            <w:top w:val="none" w:sz="0" w:space="0" w:color="auto"/>
                                                                                                                                                                                                                                                                                                                                                                                            <w:left w:val="none" w:sz="0" w:space="0" w:color="auto"/>
                                                                                                                                                                                                                                                                                                                                                                                            <w:bottom w:val="none" w:sz="0" w:space="0" w:color="auto"/>
                                                                                                                                                                                                                                                                                                                                                                                            <w:right w:val="none" w:sz="0" w:space="0" w:color="auto"/>
                                                                                                                                                                                                                                                                                                                                                                                          </w:divBdr>
                                                                                                                                                                                                                                                                                                                                                                                        </w:div>
                                                                                                                                                                                                                                                                                                                                                                                        <w:div w:id="1304509252">
                                                                                                                                                                                                                                                                                                                                                                                          <w:marLeft w:val="0"/>
                                                                                                                                                                                                                                                                                                                                                                                          <w:marRight w:val="0"/>
                                                                                                                                                                                                                                                                                                                                                                                          <w:marTop w:val="0"/>
                                                                                                                                                                                                                                                                                                                                                                                          <w:marBottom w:val="0"/>
                                                                                                                                                                                                                                                                                                                                                                                          <w:divBdr>
                                                                                                                                                                                                                                                                                                                                                                                            <w:top w:val="none" w:sz="0" w:space="0" w:color="auto"/>
                                                                                                                                                                                                                                                                                                                                                                                            <w:left w:val="none" w:sz="0" w:space="0" w:color="auto"/>
                                                                                                                                                                                                                                                                                                                                                                                            <w:bottom w:val="none" w:sz="0" w:space="0" w:color="auto"/>
                                                                                                                                                                                                                                                                                                                                                                                            <w:right w:val="none" w:sz="0" w:space="0" w:color="auto"/>
                                                                                                                                                                                                                                                                                                                                                                                          </w:divBdr>
                                                                                                                                                                                                                                                                                                                                                                                        </w:div>
                                                                                                                                                                                                                                                                                                                                                                                        <w:div w:id="1072969658">
                                                                                                                                                                                                                                                                                                                                                                                          <w:marLeft w:val="0"/>
                                                                                                                                                                                                                                                                                                                                                                                          <w:marRight w:val="0"/>
                                                                                                                                                                                                                                                                                                                                                                                          <w:marTop w:val="0"/>
                                                                                                                                                                                                                                                                                                                                                                                          <w:marBottom w:val="0"/>
                                                                                                                                                                                                                                                                                                                                                                                          <w:divBdr>
                                                                                                                                                                                                                                                                                                                                                                                            <w:top w:val="none" w:sz="0" w:space="0" w:color="auto"/>
                                                                                                                                                                                                                                                                                                                                                                                            <w:left w:val="none" w:sz="0" w:space="0" w:color="auto"/>
                                                                                                                                                                                                                                                                                                                                                                                            <w:bottom w:val="none" w:sz="0" w:space="0" w:color="auto"/>
                                                                                                                                                                                                                                                                                                                                                                                            <w:right w:val="none" w:sz="0" w:space="0" w:color="auto"/>
                                                                                                                                                                                                                                                                                                                                                                                          </w:divBdr>
                                                                                                                                                                                                                                                                                                                                                                                        </w:div>
                                                                                                                                                                                                                                                                                                                                                                                        <w:div w:id="2032415593">
                                                                                                                                                                                                                                                                                                                                                                                          <w:marLeft w:val="0"/>
                                                                                                                                                                                                                                                                                                                                                                                          <w:marRight w:val="0"/>
                                                                                                                                                                                                                                                                                                                                                                                          <w:marTop w:val="0"/>
                                                                                                                                                                                                                                                                                                                                                                                          <w:marBottom w:val="0"/>
                                                                                                                                                                                                                                                                                                                                                                                          <w:divBdr>
                                                                                                                                                                                                                                                                                                                                                                                            <w:top w:val="none" w:sz="0" w:space="0" w:color="auto"/>
                                                                                                                                                                                                                                                                                                                                                                                            <w:left w:val="none" w:sz="0" w:space="0" w:color="auto"/>
                                                                                                                                                                                                                                                                                                                                                                                            <w:bottom w:val="none" w:sz="0" w:space="0" w:color="auto"/>
                                                                                                                                                                                                                                                                                                                                                                                            <w:right w:val="none" w:sz="0" w:space="0" w:color="auto"/>
                                                                                                                                                                                                                                                                                                                                                                                          </w:divBdr>
                                                                                                                                                                                                                                                                                                                                                                                        </w:div>
                                                                                                                                                                                                                                                                                                                                                                                        <w:div w:id="1621456765">
                                                                                                                                                                                                                                                                                                                                                                                          <w:marLeft w:val="0"/>
                                                                                                                                                                                                                                                                                                                                                                                          <w:marRight w:val="0"/>
                                                                                                                                                                                                                                                                                                                                                                                          <w:marTop w:val="0"/>
                                                                                                                                                                                                                                                                                                                                                                                          <w:marBottom w:val="0"/>
                                                                                                                                                                                                                                                                                                                                                                                          <w:divBdr>
                                                                                                                                                                                                                                                                                                                                                                                            <w:top w:val="none" w:sz="0" w:space="0" w:color="auto"/>
                                                                                                                                                                                                                                                                                                                                                                                            <w:left w:val="none" w:sz="0" w:space="0" w:color="auto"/>
                                                                                                                                                                                                                                                                                                                                                                                            <w:bottom w:val="none" w:sz="0" w:space="0" w:color="auto"/>
                                                                                                                                                                                                                                                                                                                                                                                            <w:right w:val="none" w:sz="0" w:space="0" w:color="auto"/>
                                                                                                                                                                                                                                                                                                                                                                                          </w:divBdr>
                                                                                                                                                                                                                                                                                                                                                                                        </w:div>
                                                                                                                                                                                                                                                                                                                                                                                        <w:div w:id="564533900">
                                                                                                                                                                                                                                                                                                                                                                                          <w:marLeft w:val="0"/>
                                                                                                                                                                                                                                                                                                                                                                                          <w:marRight w:val="0"/>
                                                                                                                                                                                                                                                                                                                                                                                          <w:marTop w:val="0"/>
                                                                                                                                                                                                                                                                                                                                                                                          <w:marBottom w:val="0"/>
                                                                                                                                                                                                                                                                                                                                                                                          <w:divBdr>
                                                                                                                                                                                                                                                                                                                                                                                            <w:top w:val="none" w:sz="0" w:space="0" w:color="auto"/>
                                                                                                                                                                                                                                                                                                                                                                                            <w:left w:val="none" w:sz="0" w:space="0" w:color="auto"/>
                                                                                                                                                                                                                                                                                                                                                                                            <w:bottom w:val="none" w:sz="0" w:space="0" w:color="auto"/>
                                                                                                                                                                                                                                                                                                                                                                                            <w:right w:val="none" w:sz="0" w:space="0" w:color="auto"/>
                                                                                                                                                                                                                                                                                                                                                                                          </w:divBdr>
                                                                                                                                                                                                                                                                                                                                                                                        </w:div>
                                                                                                                                                                                                                                                                                                                                                                                        <w:div w:id="1829861175">
                                                                                                                                                                                                                                                                                                                                                                                          <w:marLeft w:val="0"/>
                                                                                                                                                                                                                                                                                                                                                                                          <w:marRight w:val="0"/>
                                                                                                                                                                                                                                                                                                                                                                                          <w:marTop w:val="0"/>
                                                                                                                                                                                                                                                                                                                                                                                          <w:marBottom w:val="0"/>
                                                                                                                                                                                                                                                                                                                                                                                          <w:divBdr>
                                                                                                                                                                                                                                                                                                                                                                                            <w:top w:val="none" w:sz="0" w:space="0" w:color="auto"/>
                                                                                                                                                                                                                                                                                                                                                                                            <w:left w:val="none" w:sz="0" w:space="0" w:color="auto"/>
                                                                                                                                                                                                                                                                                                                                                                                            <w:bottom w:val="none" w:sz="0" w:space="0" w:color="auto"/>
                                                                                                                                                                                                                                                                                                                                                                                            <w:right w:val="none" w:sz="0" w:space="0" w:color="auto"/>
                                                                                                                                                                                                                                                                                                                                                                                          </w:divBdr>
                                                                                                                                                                                                                                                                                                                                                                                        </w:div>
                                                                                                                                                                                                                                                                                                                                                                                        <w:div w:id="370615722">
                                                                                                                                                                                                                                                                                                                                                                                          <w:marLeft w:val="0"/>
                                                                                                                                                                                                                                                                                                                                                                                          <w:marRight w:val="0"/>
                                                                                                                                                                                                                                                                                                                                                                                          <w:marTop w:val="0"/>
                                                                                                                                                                                                                                                                                                                                                                                          <w:marBottom w:val="0"/>
                                                                                                                                                                                                                                                                                                                                                                                          <w:divBdr>
                                                                                                                                                                                                                                                                                                                                                                                            <w:top w:val="none" w:sz="0" w:space="0" w:color="auto"/>
                                                                                                                                                                                                                                                                                                                                                                                            <w:left w:val="none" w:sz="0" w:space="0" w:color="auto"/>
                                                                                                                                                                                                                                                                                                                                                                                            <w:bottom w:val="none" w:sz="0" w:space="0" w:color="auto"/>
                                                                                                                                                                                                                                                                                                                                                                                            <w:right w:val="none" w:sz="0" w:space="0" w:color="auto"/>
                                                                                                                                                                                                                                                                                                                                                                                          </w:divBdr>
                                                                                                                                                                                                                                                                                                                                                                                        </w:div>
                                                                                                                                                                                                                                                                                                                                                                                        <w:div w:id="1815178541">
                                                                                                                                                                                                                                                                                                                                                                                          <w:marLeft w:val="0"/>
                                                                                                                                                                                                                                                                                                                                                                                          <w:marRight w:val="0"/>
                                                                                                                                                                                                                                                                                                                                                                                          <w:marTop w:val="0"/>
                                                                                                                                                                                                                                                                                                                                                                                          <w:marBottom w:val="0"/>
                                                                                                                                                                                                                                                                                                                                                                                          <w:divBdr>
                                                                                                                                                                                                                                                                                                                                                                                            <w:top w:val="none" w:sz="0" w:space="0" w:color="auto"/>
                                                                                                                                                                                                                                                                                                                                                                                            <w:left w:val="none" w:sz="0" w:space="0" w:color="auto"/>
                                                                                                                                                                                                                                                                                                                                                                                            <w:bottom w:val="none" w:sz="0" w:space="0" w:color="auto"/>
                                                                                                                                                                                                                                                                                                                                                                                            <w:right w:val="none" w:sz="0" w:space="0" w:color="auto"/>
                                                                                                                                                                                                                                                                                                                                                                                          </w:divBdr>
                                                                                                                                                                                                                                                                                                                                                                                        </w:div>
                                                                                                                                                                                                                                                                                                                                                                                        <w:div w:id="100759571">
                                                                                                                                                                                                                                                                                                                                                                                          <w:marLeft w:val="0"/>
                                                                                                                                                                                                                                                                                                                                                                                          <w:marRight w:val="0"/>
                                                                                                                                                                                                                                                                                                                                                                                          <w:marTop w:val="0"/>
                                                                                                                                                                                                                                                                                                                                                                                          <w:marBottom w:val="0"/>
                                                                                                                                                                                                                                                                                                                                                                                          <w:divBdr>
                                                                                                                                                                                                                                                                                                                                                                                            <w:top w:val="none" w:sz="0" w:space="0" w:color="auto"/>
                                                                                                                                                                                                                                                                                                                                                                                            <w:left w:val="none" w:sz="0" w:space="0" w:color="auto"/>
                                                                                                                                                                                                                                                                                                                                                                                            <w:bottom w:val="none" w:sz="0" w:space="0" w:color="auto"/>
                                                                                                                                                                                                                                                                                                                                                                                            <w:right w:val="none" w:sz="0" w:space="0" w:color="auto"/>
                                                                                                                                                                                                                                                                                                                                                                                          </w:divBdr>
                                                                                                                                                                                                                                                                                                                                                                                        </w:div>
                                                                                                                                                                                                                                                                                                                                                                                        <w:div w:id="652949537">
                                                                                                                                                                                                                                                                                                                                                                                          <w:marLeft w:val="0"/>
                                                                                                                                                                                                                                                                                                                                                                                          <w:marRight w:val="0"/>
                                                                                                                                                                                                                                                                                                                                                                                          <w:marTop w:val="0"/>
                                                                                                                                                                                                                                                                                                                                                                                          <w:marBottom w:val="0"/>
                                                                                                                                                                                                                                                                                                                                                                                          <w:divBdr>
                                                                                                                                                                                                                                                                                                                                                                                            <w:top w:val="none" w:sz="0" w:space="0" w:color="auto"/>
                                                                                                                                                                                                                                                                                                                                                                                            <w:left w:val="none" w:sz="0" w:space="0" w:color="auto"/>
                                                                                                                                                                                                                                                                                                                                                                                            <w:bottom w:val="none" w:sz="0" w:space="0" w:color="auto"/>
                                                                                                                                                                                                                                                                                                                                                                                            <w:right w:val="none" w:sz="0" w:space="0" w:color="auto"/>
                                                                                                                                                                                                                                                                                                                                                                                          </w:divBdr>
                                                                                                                                                                                                                                                                                                                                                                                        </w:div>
                                                                                                                                                                                                                                                                                                                                                                                        <w:div w:id="1936787143">
                                                                                                                                                                                                                                                                                                                                                                                          <w:marLeft w:val="0"/>
                                                                                                                                                                                                                                                                                                                                                                                          <w:marRight w:val="0"/>
                                                                                                                                                                                                                                                                                                                                                                                          <w:marTop w:val="0"/>
                                                                                                                                                                                                                                                                                                                                                                                          <w:marBottom w:val="0"/>
                                                                                                                                                                                                                                                                                                                                                                                          <w:divBdr>
                                                                                                                                                                                                                                                                                                                                                                                            <w:top w:val="none" w:sz="0" w:space="0" w:color="auto"/>
                                                                                                                                                                                                                                                                                                                                                                                            <w:left w:val="none" w:sz="0" w:space="0" w:color="auto"/>
                                                                                                                                                                                                                                                                                                                                                                                            <w:bottom w:val="none" w:sz="0" w:space="0" w:color="auto"/>
                                                                                                                                                                                                                                                                                                                                                                                            <w:right w:val="none" w:sz="0" w:space="0" w:color="auto"/>
                                                                                                                                                                                                                                                                                                                                                                                          </w:divBdr>
                                                                                                                                                                                                                                                                                                                                                                                        </w:div>
                                                                                                                                                                                                                                                                                                                                                                                        <w:div w:id="187334593">
                                                                                                                                                                                                                                                                                                                                                                                          <w:marLeft w:val="0"/>
                                                                                                                                                                                                                                                                                                                                                                                          <w:marRight w:val="0"/>
                                                                                                                                                                                                                                                                                                                                                                                          <w:marTop w:val="0"/>
                                                                                                                                                                                                                                                                                                                                                                                          <w:marBottom w:val="0"/>
                                                                                                                                                                                                                                                                                                                                                                                          <w:divBdr>
                                                                                                                                                                                                                                                                                                                                                                                            <w:top w:val="none" w:sz="0" w:space="0" w:color="auto"/>
                                                                                                                                                                                                                                                                                                                                                                                            <w:left w:val="none" w:sz="0" w:space="0" w:color="auto"/>
                                                                                                                                                                                                                                                                                                                                                                                            <w:bottom w:val="none" w:sz="0" w:space="0" w:color="auto"/>
                                                                                                                                                                                                                                                                                                                                                                                            <w:right w:val="none" w:sz="0" w:space="0" w:color="auto"/>
                                                                                                                                                                                                                                                                                                                                                                                          </w:divBdr>
                                                                                                                                                                                                                                                                                                                                                                                        </w:div>
                                                                                                                                                                                                                                                                                                                                                                                        <w:div w:id="865481376">
                                                                                                                                                                                                                                                                                                                                                                                          <w:marLeft w:val="0"/>
                                                                                                                                                                                                                                                                                                                                                                                          <w:marRight w:val="0"/>
                                                                                                                                                                                                                                                                                                                                                                                          <w:marTop w:val="0"/>
                                                                                                                                                                                                                                                                                                                                                                                          <w:marBottom w:val="0"/>
                                                                                                                                                                                                                                                                                                                                                                                          <w:divBdr>
                                                                                                                                                                                                                                                                                                                                                                                            <w:top w:val="none" w:sz="0" w:space="0" w:color="auto"/>
                                                                                                                                                                                                                                                                                                                                                                                            <w:left w:val="none" w:sz="0" w:space="0" w:color="auto"/>
                                                                                                                                                                                                                                                                                                                                                                                            <w:bottom w:val="none" w:sz="0" w:space="0" w:color="auto"/>
                                                                                                                                                                                                                                                                                                                                                                                            <w:right w:val="none" w:sz="0" w:space="0" w:color="auto"/>
                                                                                                                                                                                                                                                                                                                                                                                          </w:divBdr>
                                                                                                                                                                                                                                                                                                                                                                                        </w:div>
                                                                                                                                                                                                                                                                                                                                                                                        <w:div w:id="1072115775">
                                                                                                                                                                                                                                                                                                                                                                                          <w:marLeft w:val="0"/>
                                                                                                                                                                                                                                                                                                                                                                                          <w:marRight w:val="0"/>
                                                                                                                                                                                                                                                                                                                                                                                          <w:marTop w:val="0"/>
                                                                                                                                                                                                                                                                                                                                                                                          <w:marBottom w:val="0"/>
                                                                                                                                                                                                                                                                                                                                                                                          <w:divBdr>
                                                                                                                                                                                                                                                                                                                                                                                            <w:top w:val="none" w:sz="0" w:space="0" w:color="auto"/>
                                                                                                                                                                                                                                                                                                                                                                                            <w:left w:val="none" w:sz="0" w:space="0" w:color="auto"/>
                                                                                                                                                                                                                                                                                                                                                                                            <w:bottom w:val="none" w:sz="0" w:space="0" w:color="auto"/>
                                                                                                                                                                                                                                                                                                                                                                                            <w:right w:val="none" w:sz="0" w:space="0" w:color="auto"/>
                                                                                                                                                                                                                                                                                                                                                                                          </w:divBdr>
                                                                                                                                                                                                                                                                                                                                                                                        </w:div>
                                                                                                                                                                                                                                                                                                                                                                                        <w:div w:id="118762945">
                                                                                                                                                                                                                                                                                                                                                                                          <w:marLeft w:val="0"/>
                                                                                                                                                                                                                                                                                                                                                                                          <w:marRight w:val="0"/>
                                                                                                                                                                                                                                                                                                                                                                                          <w:marTop w:val="0"/>
                                                                                                                                                                                                                                                                                                                                                                                          <w:marBottom w:val="0"/>
                                                                                                                                                                                                                                                                                                                                                                                          <w:divBdr>
                                                                                                                                                                                                                                                                                                                                                                                            <w:top w:val="none" w:sz="0" w:space="0" w:color="auto"/>
                                                                                                                                                                                                                                                                                                                                                                                            <w:left w:val="none" w:sz="0" w:space="0" w:color="auto"/>
                                                                                                                                                                                                                                                                                                                                                                                            <w:bottom w:val="none" w:sz="0" w:space="0" w:color="auto"/>
                                                                                                                                                                                                                                                                                                                                                                                            <w:right w:val="none" w:sz="0" w:space="0" w:color="auto"/>
                                                                                                                                                                                                                                                                                                                                                                                          </w:divBdr>
                                                                                                                                                                                                                                                                                                                                                                                        </w:div>
                                                                                                                                                                                                                                                                                                                                                                                        <w:div w:id="1658142915">
                                                                                                                                                                                                                                                                                                                                                                                          <w:marLeft w:val="0"/>
                                                                                                                                                                                                                                                                                                                                                                                          <w:marRight w:val="0"/>
                                                                                                                                                                                                                                                                                                                                                                                          <w:marTop w:val="0"/>
                                                                                                                                                                                                                                                                                                                                                                                          <w:marBottom w:val="0"/>
                                                                                                                                                                                                                                                                                                                                                                                          <w:divBdr>
                                                                                                                                                                                                                                                                                                                                                                                            <w:top w:val="none" w:sz="0" w:space="0" w:color="auto"/>
                                                                                                                                                                                                                                                                                                                                                                                            <w:left w:val="none" w:sz="0" w:space="0" w:color="auto"/>
                                                                                                                                                                                                                                                                                                                                                                                            <w:bottom w:val="none" w:sz="0" w:space="0" w:color="auto"/>
                                                                                                                                                                                                                                                                                                                                                                                            <w:right w:val="none" w:sz="0" w:space="0" w:color="auto"/>
                                                                                                                                                                                                                                                                                                                                                                                          </w:divBdr>
                                                                                                                                                                                                                                                                                                                                                                                        </w:div>
                                                                                                                                                                                                                                                                                                                                                                                        <w:div w:id="609362308">
                                                                                                                                                                                                                                                                                                                                                                                          <w:marLeft w:val="0"/>
                                                                                                                                                                                                                                                                                                                                                                                          <w:marRight w:val="0"/>
                                                                                                                                                                                                                                                                                                                                                                                          <w:marTop w:val="0"/>
                                                                                                                                                                                                                                                                                                                                                                                          <w:marBottom w:val="0"/>
                                                                                                                                                                                                                                                                                                                                                                                          <w:divBdr>
                                                                                                                                                                                                                                                                                                                                                                                            <w:top w:val="none" w:sz="0" w:space="0" w:color="auto"/>
                                                                                                                                                                                                                                                                                                                                                                                            <w:left w:val="none" w:sz="0" w:space="0" w:color="auto"/>
                                                                                                                                                                                                                                                                                                                                                                                            <w:bottom w:val="none" w:sz="0" w:space="0" w:color="auto"/>
                                                                                                                                                                                                                                                                                                                                                                                            <w:right w:val="none" w:sz="0" w:space="0" w:color="auto"/>
                                                                                                                                                                                                                                                                                                                                                                                          </w:divBdr>
                                                                                                                                                                                                                                                                                                                                                                                        </w:div>
                                                                                                                                                                                                                                                                                                                                                                                        <w:div w:id="1688797277">
                                                                                                                                                                                                                                                                                                                                                                                          <w:marLeft w:val="0"/>
                                                                                                                                                                                                                                                                                                                                                                                          <w:marRight w:val="0"/>
                                                                                                                                                                                                                                                                                                                                                                                          <w:marTop w:val="0"/>
                                                                                                                                                                                                                                                                                                                                                                                          <w:marBottom w:val="0"/>
                                                                                                                                                                                                                                                                                                                                                                                          <w:divBdr>
                                                                                                                                                                                                                                                                                                                                                                                            <w:top w:val="none" w:sz="0" w:space="0" w:color="auto"/>
                                                                                                                                                                                                                                                                                                                                                                                            <w:left w:val="none" w:sz="0" w:space="0" w:color="auto"/>
                                                                                                                                                                                                                                                                                                                                                                                            <w:bottom w:val="none" w:sz="0" w:space="0" w:color="auto"/>
                                                                                                                                                                                                                                                                                                                                                                                            <w:right w:val="none" w:sz="0" w:space="0" w:color="auto"/>
                                                                                                                                                                                                                                                                                                                                                                                          </w:divBdr>
                                                                                                                                                                                                                                                                                                                                                                                        </w:div>
                                                                                                                                                                                                                                                                                                                                                                                        <w:div w:id="1727991455">
                                                                                                                                                                                                                                                                                                                                                                                          <w:marLeft w:val="0"/>
                                                                                                                                                                                                                                                                                                                                                                                          <w:marRight w:val="0"/>
                                                                                                                                                                                                                                                                                                                                                                                          <w:marTop w:val="0"/>
                                                                                                                                                                                                                                                                                                                                                                                          <w:marBottom w:val="0"/>
                                                                                                                                                                                                                                                                                                                                                                                          <w:divBdr>
                                                                                                                                                                                                                                                                                                                                                                                            <w:top w:val="none" w:sz="0" w:space="0" w:color="auto"/>
                                                                                                                                                                                                                                                                                                                                                                                            <w:left w:val="none" w:sz="0" w:space="0" w:color="auto"/>
                                                                                                                                                                                                                                                                                                                                                                                            <w:bottom w:val="none" w:sz="0" w:space="0" w:color="auto"/>
                                                                                                                                                                                                                                                                                                                                                                                            <w:right w:val="none" w:sz="0" w:space="0" w:color="auto"/>
                                                                                                                                                                                                                                                                                                                                                                                          </w:divBdr>
                                                                                                                                                                                                                                                                                                                                                                                        </w:div>
                                                                                                                                                                                                                                                                                                                                                                                        <w:div w:id="56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888">
                                                                                                                                                                                                                                                                                                                                                                                  <w:marLeft w:val="0"/>
                                                                                                                                                                                                                                                                                                                                                                                  <w:marRight w:val="0"/>
                                                                                                                                                                                                                                                                                                                                                                                  <w:marTop w:val="0"/>
                                                                                                                                                                                                                                                                                                                                                                                  <w:marBottom w:val="0"/>
                                                                                                                                                                                                                                                                                                                                                                                  <w:divBdr>
                                                                                                                                                                                                                                                                                                                                                                                    <w:top w:val="none" w:sz="0" w:space="0" w:color="auto"/>
                                                                                                                                                                                                                                                                                                                                                                                    <w:left w:val="none" w:sz="0" w:space="0" w:color="auto"/>
                                                                                                                                                                                                                                                                                                                                                                                    <w:bottom w:val="none" w:sz="0" w:space="0" w:color="auto"/>
                                                                                                                                                                                                                                                                                                                                                                                    <w:right w:val="none" w:sz="0" w:space="0" w:color="auto"/>
                                                                                                                                                                                                                                                                                                                                                                                  </w:divBdr>
                                                                                                                                                                                                                                                                                                                                                                                </w:div>
                                                                                                                                                                                                                                                                                                                                                                                <w:div w:id="1899050145">
                                                                                                                                                                                                                                                                                                                                                                                  <w:marLeft w:val="0"/>
                                                                                                                                                                                                                                                                                                                                                                                  <w:marRight w:val="0"/>
                                                                                                                                                                                                                                                                                                                                                                                  <w:marTop w:val="0"/>
                                                                                                                                                                                                                                                                                                                                                                                  <w:marBottom w:val="0"/>
                                                                                                                                                                                                                                                                                                                                                                                  <w:divBdr>
                                                                                                                                                                                                                                                                                                                                                                                    <w:top w:val="none" w:sz="0" w:space="0" w:color="auto"/>
                                                                                                                                                                                                                                                                                                                                                                                    <w:left w:val="none" w:sz="0" w:space="0" w:color="auto"/>
                                                                                                                                                                                                                                                                                                                                                                                    <w:bottom w:val="none" w:sz="0" w:space="0" w:color="auto"/>
                                                                                                                                                                                                                                                                                                                                                                                    <w:right w:val="none" w:sz="0" w:space="0" w:color="auto"/>
                                                                                                                                                                                                                                                                                                                                                                                  </w:divBdr>
                                                                                                                                                                                                                                                                                                                                                                                </w:div>
                                                                                                                                                                                                                                                                                                                                                                                <w:div w:id="268053463">
                                                                                                                                                                                                                                                                                                                                                                                  <w:marLeft w:val="0"/>
                                                                                                                                                                                                                                                                                                                                                                                  <w:marRight w:val="0"/>
                                                                                                                                                                                                                                                                                                                                                                                  <w:marTop w:val="0"/>
                                                                                                                                                                                                                                                                                                                                                                                  <w:marBottom w:val="0"/>
                                                                                                                                                                                                                                                                                                                                                                                  <w:divBdr>
                                                                                                                                                                                                                                                                                                                                                                                    <w:top w:val="none" w:sz="0" w:space="0" w:color="auto"/>
                                                                                                                                                                                                                                                                                                                                                                                    <w:left w:val="none" w:sz="0" w:space="0" w:color="auto"/>
                                                                                                                                                                                                                                                                                                                                                                                    <w:bottom w:val="none" w:sz="0" w:space="0" w:color="auto"/>
                                                                                                                                                                                                                                                                                                                                                                                    <w:right w:val="none" w:sz="0" w:space="0" w:color="auto"/>
                                                                                                                                                                                                                                                                                                                                                                                  </w:divBdr>
                                                                                                                                                                                                                                                                                                                                                                                </w:div>
                                                                                                                                                                                                                                                                                                                                                                                <w:div w:id="1738168977">
                                                                                                                                                                                                                                                                                                                                                                                  <w:marLeft w:val="0"/>
                                                                                                                                                                                                                                                                                                                                                                                  <w:marRight w:val="0"/>
                                                                                                                                                                                                                                                                                                                                                                                  <w:marTop w:val="0"/>
                                                                                                                                                                                                                                                                                                                                                                                  <w:marBottom w:val="0"/>
                                                                                                                                                                                                                                                                                                                                                                                  <w:divBdr>
                                                                                                                                                                                                                                                                                                                                                                                    <w:top w:val="none" w:sz="0" w:space="0" w:color="auto"/>
                                                                                                                                                                                                                                                                                                                                                                                    <w:left w:val="none" w:sz="0" w:space="0" w:color="auto"/>
                                                                                                                                                                                                                                                                                                                                                                                    <w:bottom w:val="none" w:sz="0" w:space="0" w:color="auto"/>
                                                                                                                                                                                                                                                                                                                                                                                    <w:right w:val="none" w:sz="0" w:space="0" w:color="auto"/>
                                                                                                                                                                                                                                                                                                                                                                                  </w:divBdr>
                                                                                                                                                                                                                                                                                                                                                                                </w:div>
                                                                                                                                                                                                                                                                                                                                                                                <w:div w:id="513883775">
                                                                                                                                                                                                                                                                                                                                                                                  <w:marLeft w:val="0"/>
                                                                                                                                                                                                                                                                                                                                                                                  <w:marRight w:val="0"/>
                                                                                                                                                                                                                                                                                                                                                                                  <w:marTop w:val="0"/>
                                                                                                                                                                                                                                                                                                                                                                                  <w:marBottom w:val="0"/>
                                                                                                                                                                                                                                                                                                                                                                                  <w:divBdr>
                                                                                                                                                                                                                                                                                                                                                                                    <w:top w:val="none" w:sz="0" w:space="0" w:color="auto"/>
                                                                                                                                                                                                                                                                                                                                                                                    <w:left w:val="none" w:sz="0" w:space="0" w:color="auto"/>
                                                                                                                                                                                                                                                                                                                                                                                    <w:bottom w:val="none" w:sz="0" w:space="0" w:color="auto"/>
                                                                                                                                                                                                                                                                                                                                                                                    <w:right w:val="none" w:sz="0" w:space="0" w:color="auto"/>
                                                                                                                                                                                                                                                                                                                                                                                  </w:divBdr>
                                                                                                                                                                                                                                                                                                                                                                                </w:div>
                                                                                                                                                                                                                                                                                                                                                                                <w:div w:id="561987106">
                                                                                                                                                                                                                                                                                                                                                                                  <w:marLeft w:val="0"/>
                                                                                                                                                                                                                                                                                                                                                                                  <w:marRight w:val="0"/>
                                                                                                                                                                                                                                                                                                                                                                                  <w:marTop w:val="0"/>
                                                                                                                                                                                                                                                                                                                                                                                  <w:marBottom w:val="0"/>
                                                                                                                                                                                                                                                                                                                                                                                  <w:divBdr>
                                                                                                                                                                                                                                                                                                                                                                                    <w:top w:val="none" w:sz="0" w:space="0" w:color="auto"/>
                                                                                                                                                                                                                                                                                                                                                                                    <w:left w:val="none" w:sz="0" w:space="0" w:color="auto"/>
                                                                                                                                                                                                                                                                                                                                                                                    <w:bottom w:val="none" w:sz="0" w:space="0" w:color="auto"/>
                                                                                                                                                                                                                                                                                                                                                                                    <w:right w:val="none" w:sz="0" w:space="0" w:color="auto"/>
                                                                                                                                                                                                                                                                                                                                                                                  </w:divBdr>
                                                                                                                                                                                                                                                                                                                                                                                </w:div>
                                                                                                                                                                                                                                                                                                                                                                                <w:div w:id="641538919">
                                                                                                                                                                                                                                                                                                                                                                                  <w:marLeft w:val="0"/>
                                                                                                                                                                                                                                                                                                                                                                                  <w:marRight w:val="0"/>
                                                                                                                                                                                                                                                                                                                                                                                  <w:marTop w:val="0"/>
                                                                                                                                                                                                                                                                                                                                                                                  <w:marBottom w:val="0"/>
                                                                                                                                                                                                                                                                                                                                                                                  <w:divBdr>
                                                                                                                                                                                                                                                                                                                                                                                    <w:top w:val="none" w:sz="0" w:space="0" w:color="auto"/>
                                                                                                                                                                                                                                                                                                                                                                                    <w:left w:val="none" w:sz="0" w:space="0" w:color="auto"/>
                                                                                                                                                                                                                                                                                                                                                                                    <w:bottom w:val="none" w:sz="0" w:space="0" w:color="auto"/>
                                                                                                                                                                                                                                                                                                                                                                                    <w:right w:val="none" w:sz="0" w:space="0" w:color="auto"/>
                                                                                                                                                                                                                                                                                                                                                                                  </w:divBdr>
                                                                                                                                                                                                                                                                                                                                                                                </w:div>
                                                                                                                                                                                                                                                                                                                                                                                <w:div w:id="1634477944">
                                                                                                                                                                                                                                                                                                                                                                                  <w:marLeft w:val="0"/>
                                                                                                                                                                                                                                                                                                                                                                                  <w:marRight w:val="0"/>
                                                                                                                                                                                                                                                                                                                                                                                  <w:marTop w:val="0"/>
                                                                                                                                                                                                                                                                                                                                                                                  <w:marBottom w:val="0"/>
                                                                                                                                                                                                                                                                                                                                                                                  <w:divBdr>
                                                                                                                                                                                                                                                                                                                                                                                    <w:top w:val="none" w:sz="0" w:space="0" w:color="auto"/>
                                                                                                                                                                                                                                                                                                                                                                                    <w:left w:val="none" w:sz="0" w:space="0" w:color="auto"/>
                                                                                                                                                                                                                                                                                                                                                                                    <w:bottom w:val="none" w:sz="0" w:space="0" w:color="auto"/>
                                                                                                                                                                                                                                                                                                                                                                                    <w:right w:val="none" w:sz="0" w:space="0" w:color="auto"/>
                                                                                                                                                                                                                                                                                                                                                                                  </w:divBdr>
                                                                                                                                                                                                                                                                                                                                                                                </w:div>
                                                                                                                                                                                                                                                                                                                                                                                <w:div w:id="1286892172">
                                                                                                                                                                                                                                                                                                                                                                                  <w:marLeft w:val="0"/>
                                                                                                                                                                                                                                                                                                                                                                                  <w:marRight w:val="0"/>
                                                                                                                                                                                                                                                                                                                                                                                  <w:marTop w:val="0"/>
                                                                                                                                                                                                                                                                                                                                                                                  <w:marBottom w:val="0"/>
                                                                                                                                                                                                                                                                                                                                                                                  <w:divBdr>
                                                                                                                                                                                                                                                                                                                                                                                    <w:top w:val="none" w:sz="0" w:space="0" w:color="auto"/>
                                                                                                                                                                                                                                                                                                                                                                                    <w:left w:val="none" w:sz="0" w:space="0" w:color="auto"/>
                                                                                                                                                                                                                                                                                                                                                                                    <w:bottom w:val="none" w:sz="0" w:space="0" w:color="auto"/>
                                                                                                                                                                                                                                                                                                                                                                                    <w:right w:val="none" w:sz="0" w:space="0" w:color="auto"/>
                                                                                                                                                                                                                                                                                                                                                                                  </w:divBdr>
                                                                                                                                                                                                                                                                                                                                                                                </w:div>
                                                                                                                                                                                                                                                                                                                                                                                <w:div w:id="855386316">
                                                                                                                                                                                                                                                                                                                                                                                  <w:marLeft w:val="0"/>
                                                                                                                                                                                                                                                                                                                                                                                  <w:marRight w:val="0"/>
                                                                                                                                                                                                                                                                                                                                                                                  <w:marTop w:val="0"/>
                                                                                                                                                                                                                                                                                                                                                                                  <w:marBottom w:val="0"/>
                                                                                                                                                                                                                                                                                                                                                                                  <w:divBdr>
                                                                                                                                                                                                                                                                                                                                                                                    <w:top w:val="none" w:sz="0" w:space="0" w:color="auto"/>
                                                                                                                                                                                                                                                                                                                                                                                    <w:left w:val="none" w:sz="0" w:space="0" w:color="auto"/>
                                                                                                                                                                                                                                                                                                                                                                                    <w:bottom w:val="none" w:sz="0" w:space="0" w:color="auto"/>
                                                                                                                                                                                                                                                                                                                                                                                    <w:right w:val="none" w:sz="0" w:space="0" w:color="auto"/>
                                                                                                                                                                                                                                                                                                                                                                                  </w:divBdr>
                                                                                                                                                                                                                                                                                                                                                                                </w:div>
                                                                                                                                                                                                                                                                                                                                                                                <w:div w:id="918053003">
                                                                                                                                                                                                                                                                                                                                                                                  <w:marLeft w:val="0"/>
                                                                                                                                                                                                                                                                                                                                                                                  <w:marRight w:val="0"/>
                                                                                                                                                                                                                                                                                                                                                                                  <w:marTop w:val="0"/>
                                                                                                                                                                                                                                                                                                                                                                                  <w:marBottom w:val="0"/>
                                                                                                                                                                                                                                                                                                                                                                                  <w:divBdr>
                                                                                                                                                                                                                                                                                                                                                                                    <w:top w:val="none" w:sz="0" w:space="0" w:color="auto"/>
                                                                                                                                                                                                                                                                                                                                                                                    <w:left w:val="none" w:sz="0" w:space="0" w:color="auto"/>
                                                                                                                                                                                                                                                                                                                                                                                    <w:bottom w:val="none" w:sz="0" w:space="0" w:color="auto"/>
                                                                                                                                                                                                                                                                                                                                                                                    <w:right w:val="none" w:sz="0" w:space="0" w:color="auto"/>
                                                                                                                                                                                                                                                                                                                                                                                  </w:divBdr>
                                                                                                                                                                                                                                                                                                                                                                                </w:div>
                                                                                                                                                                                                                                                                                                                                                                                <w:div w:id="1663850941">
                                                                                                                                                                                                                                                                                                                                                                                  <w:marLeft w:val="0"/>
                                                                                                                                                                                                                                                                                                                                                                                  <w:marRight w:val="0"/>
                                                                                                                                                                                                                                                                                                                                                                                  <w:marTop w:val="0"/>
                                                                                                                                                                                                                                                                                                                                                                                  <w:marBottom w:val="0"/>
                                                                                                                                                                                                                                                                                                                                                                                  <w:divBdr>
                                                                                                                                                                                                                                                                                                                                                                                    <w:top w:val="none" w:sz="0" w:space="0" w:color="auto"/>
                                                                                                                                                                                                                                                                                                                                                                                    <w:left w:val="none" w:sz="0" w:space="0" w:color="auto"/>
                                                                                                                                                                                                                                                                                                                                                                                    <w:bottom w:val="none" w:sz="0" w:space="0" w:color="auto"/>
                                                                                                                                                                                                                                                                                                                                                                                    <w:right w:val="none" w:sz="0" w:space="0" w:color="auto"/>
                                                                                                                                                                                                                                                                                                                                                                                  </w:divBdr>
                                                                                                                                                                                                                                                                                                                                                                                </w:div>
                                                                                                                                                                                                                                                                                                                                                                                <w:div w:id="1322658946">
                                                                                                                                                                                                                                                                                                                                                                                  <w:marLeft w:val="0"/>
                                                                                                                                                                                                                                                                                                                                                                                  <w:marRight w:val="0"/>
                                                                                                                                                                                                                                                                                                                                                                                  <w:marTop w:val="0"/>
                                                                                                                                                                                                                                                                                                                                                                                  <w:marBottom w:val="0"/>
                                                                                                                                                                                                                                                                                                                                                                                  <w:divBdr>
                                                                                                                                                                                                                                                                                                                                                                                    <w:top w:val="none" w:sz="0" w:space="0" w:color="auto"/>
                                                                                                                                                                                                                                                                                                                                                                                    <w:left w:val="none" w:sz="0" w:space="0" w:color="auto"/>
                                                                                                                                                                                                                                                                                                                                                                                    <w:bottom w:val="none" w:sz="0" w:space="0" w:color="auto"/>
                                                                                                                                                                                                                                                                                                                                                                                    <w:right w:val="none" w:sz="0" w:space="0" w:color="auto"/>
                                                                                                                                                                                                                                                                                                                                                                                  </w:divBdr>
                                                                                                                                                                                                                                                                                                                                                                                </w:div>
                                                                                                                                                                                                                                                                                                                                                                                <w:div w:id="465320241">
                                                                                                                                                                                                                                                                                                                                                                                  <w:marLeft w:val="0"/>
                                                                                                                                                                                                                                                                                                                                                                                  <w:marRight w:val="0"/>
                                                                                                                                                                                                                                                                                                                                                                                  <w:marTop w:val="0"/>
                                                                                                                                                                                                                                                                                                                                                                                  <w:marBottom w:val="0"/>
                                                                                                                                                                                                                                                                                                                                                                                  <w:divBdr>
                                                                                                                                                                                                                                                                                                                                                                                    <w:top w:val="none" w:sz="0" w:space="0" w:color="auto"/>
                                                                                                                                                                                                                                                                                                                                                                                    <w:left w:val="none" w:sz="0" w:space="0" w:color="auto"/>
                                                                                                                                                                                                                                                                                                                                                                                    <w:bottom w:val="none" w:sz="0" w:space="0" w:color="auto"/>
                                                                                                                                                                                                                                                                                                                                                                                    <w:right w:val="none" w:sz="0" w:space="0" w:color="auto"/>
                                                                                                                                                                                                                                                                                                                                                                                  </w:divBdr>
                                                                                                                                                                                                                                                                                                                                                                                </w:div>
                                                                                                                                                                                                                                                                                                                                                                                <w:div w:id="771898808">
                                                                                                                                                                                                                                                                                                                                                                                  <w:marLeft w:val="0"/>
                                                                                                                                                                                                                                                                                                                                                                                  <w:marRight w:val="0"/>
                                                                                                                                                                                                                                                                                                                                                                                  <w:marTop w:val="0"/>
                                                                                                                                                                                                                                                                                                                                                                                  <w:marBottom w:val="0"/>
                                                                                                                                                                                                                                                                                                                                                                                  <w:divBdr>
                                                                                                                                                                                                                                                                                                                                                                                    <w:top w:val="none" w:sz="0" w:space="0" w:color="auto"/>
                                                                                                                                                                                                                                                                                                                                                                                    <w:left w:val="none" w:sz="0" w:space="0" w:color="auto"/>
                                                                                                                                                                                                                                                                                                                                                                                    <w:bottom w:val="none" w:sz="0" w:space="0" w:color="auto"/>
                                                                                                                                                                                                                                                                                                                                                                                    <w:right w:val="none" w:sz="0" w:space="0" w:color="auto"/>
                                                                                                                                                                                                                                                                                                                                                                                  </w:divBdr>
                                                                                                                                                                                                                                                                                                                                                                                </w:div>
                                                                                                                                                                                                                                                                                                                                                                                <w:div w:id="1140655899">
                                                                                                                                                                                                                                                                                                                                                                                  <w:marLeft w:val="0"/>
                                                                                                                                                                                                                                                                                                                                                                                  <w:marRight w:val="0"/>
                                                                                                                                                                                                                                                                                                                                                                                  <w:marTop w:val="0"/>
                                                                                                                                                                                                                                                                                                                                                                                  <w:marBottom w:val="0"/>
                                                                                                                                                                                                                                                                                                                                                                                  <w:divBdr>
                                                                                                                                                                                                                                                                                                                                                                                    <w:top w:val="none" w:sz="0" w:space="0" w:color="auto"/>
                                                                                                                                                                                                                                                                                                                                                                                    <w:left w:val="none" w:sz="0" w:space="0" w:color="auto"/>
                                                                                                                                                                                                                                                                                                                                                                                    <w:bottom w:val="none" w:sz="0" w:space="0" w:color="auto"/>
                                                                                                                                                                                                                                                                                                                                                                                    <w:right w:val="none" w:sz="0" w:space="0" w:color="auto"/>
                                                                                                                                                                                                                                                                                                                                                                                  </w:divBdr>
                                                                                                                                                                                                                                                                                                                                                                                </w:div>
                                                                                                                                                                                                                                                                                                                                                                                <w:div w:id="668630404">
                                                                                                                                                                                                                                                                                                                                                                                  <w:marLeft w:val="0"/>
                                                                                                                                                                                                                                                                                                                                                                                  <w:marRight w:val="0"/>
                                                                                                                                                                                                                                                                                                                                                                                  <w:marTop w:val="0"/>
                                                                                                                                                                                                                                                                                                                                                                                  <w:marBottom w:val="0"/>
                                                                                                                                                                                                                                                                                                                                                                                  <w:divBdr>
                                                                                                                                                                                                                                                                                                                                                                                    <w:top w:val="none" w:sz="0" w:space="0" w:color="auto"/>
                                                                                                                                                                                                                                                                                                                                                                                    <w:left w:val="none" w:sz="0" w:space="0" w:color="auto"/>
                                                                                                                                                                                                                                                                                                                                                                                    <w:bottom w:val="none" w:sz="0" w:space="0" w:color="auto"/>
                                                                                                                                                                                                                                                                                                                                                                                    <w:right w:val="none" w:sz="0" w:space="0" w:color="auto"/>
                                                                                                                                                                                                                                                                                                                                                                                  </w:divBdr>
                                                                                                                                                                                                                                                                                                                                                                                </w:div>
                                                                                                                                                                                                                                                                                                                                                                                <w:div w:id="1314288198">
                                                                                                                                                                                                                                                                                                                                                                                  <w:marLeft w:val="0"/>
                                                                                                                                                                                                                                                                                                                                                                                  <w:marRight w:val="0"/>
                                                                                                                                                                                                                                                                                                                                                                                  <w:marTop w:val="0"/>
                                                                                                                                                                                                                                                                                                                                                                                  <w:marBottom w:val="0"/>
                                                                                                                                                                                                                                                                                                                                                                                  <w:divBdr>
                                                                                                                                                                                                                                                                                                                                                                                    <w:top w:val="none" w:sz="0" w:space="0" w:color="auto"/>
                                                                                                                                                                                                                                                                                                                                                                                    <w:left w:val="none" w:sz="0" w:space="0" w:color="auto"/>
                                                                                                                                                                                                                                                                                                                                                                                    <w:bottom w:val="none" w:sz="0" w:space="0" w:color="auto"/>
                                                                                                                                                                                                                                                                                                                                                                                    <w:right w:val="none" w:sz="0" w:space="0" w:color="auto"/>
                                                                                                                                                                                                                                                                                                                                                                                  </w:divBdr>
                                                                                                                                                                                                                                                                                                                                                                                </w:div>
                                                                                                                                                                                                                                                                                                                                                                                <w:div w:id="424574954">
                                                                                                                                                                                                                                                                                                                                                                                  <w:marLeft w:val="0"/>
                                                                                                                                                                                                                                                                                                                                                                                  <w:marRight w:val="0"/>
                                                                                                                                                                                                                                                                                                                                                                                  <w:marTop w:val="0"/>
                                                                                                                                                                                                                                                                                                                                                                                  <w:marBottom w:val="0"/>
                                                                                                                                                                                                                                                                                                                                                                                  <w:divBdr>
                                                                                                                                                                                                                                                                                                                                                                                    <w:top w:val="none" w:sz="0" w:space="0" w:color="auto"/>
                                                                                                                                                                                                                                                                                                                                                                                    <w:left w:val="none" w:sz="0" w:space="0" w:color="auto"/>
                                                                                                                                                                                                                                                                                                                                                                                    <w:bottom w:val="none" w:sz="0" w:space="0" w:color="auto"/>
                                                                                                                                                                                                                                                                                                                                                                                    <w:right w:val="none" w:sz="0" w:space="0" w:color="auto"/>
                                                                                                                                                                                                                                                                                                                                                                                  </w:divBdr>
                                                                                                                                                                                                                                                                                                                                                                                </w:div>
                                                                                                                                                                                                                                                                                                                                                                                <w:div w:id="1377044859">
                                                                                                                                                                                                                                                                                                                                                                                  <w:marLeft w:val="0"/>
                                                                                                                                                                                                                                                                                                                                                                                  <w:marRight w:val="0"/>
                                                                                                                                                                                                                                                                                                                                                                                  <w:marTop w:val="0"/>
                                                                                                                                                                                                                                                                                                                                                                                  <w:marBottom w:val="0"/>
                                                                                                                                                                                                                                                                                                                                                                                  <w:divBdr>
                                                                                                                                                                                                                                                                                                                                                                                    <w:top w:val="none" w:sz="0" w:space="0" w:color="auto"/>
                                                                                                                                                                                                                                                                                                                                                                                    <w:left w:val="none" w:sz="0" w:space="0" w:color="auto"/>
                                                                                                                                                                                                                                                                                                                                                                                    <w:bottom w:val="none" w:sz="0" w:space="0" w:color="auto"/>
                                                                                                                                                                                                                                                                                                                                                                                    <w:right w:val="none" w:sz="0" w:space="0" w:color="auto"/>
                                                                                                                                                                                                                                                                                                                                                                                  </w:divBdr>
                                                                                                                                                                                                                                                                                                                                                                                </w:div>
                                                                                                                                                                                                                                                                                                                                                                                <w:div w:id="916790352">
                                                                                                                                                                                                                                                                                                                                                                                  <w:marLeft w:val="0"/>
                                                                                                                                                                                                                                                                                                                                                                                  <w:marRight w:val="0"/>
                                                                                                                                                                                                                                                                                                                                                                                  <w:marTop w:val="0"/>
                                                                                                                                                                                                                                                                                                                                                                                  <w:marBottom w:val="0"/>
                                                                                                                                                                                                                                                                                                                                                                                  <w:divBdr>
                                                                                                                                                                                                                                                                                                                                                                                    <w:top w:val="none" w:sz="0" w:space="0" w:color="auto"/>
                                                                                                                                                                                                                                                                                                                                                                                    <w:left w:val="none" w:sz="0" w:space="0" w:color="auto"/>
                                                                                                                                                                                                                                                                                                                                                                                    <w:bottom w:val="none" w:sz="0" w:space="0" w:color="auto"/>
                                                                                                                                                                                                                                                                                                                                                                                    <w:right w:val="none" w:sz="0" w:space="0" w:color="auto"/>
                                                                                                                                                                                                                                                                                                                                                                                  </w:divBdr>
                                                                                                                                                                                                                                                                                                                                                                                </w:div>
                                                                                                                                                                                                                                                                                                                                                                                <w:div w:id="1201897075">
                                                                                                                                                                                                                                                                                                                                                                                  <w:marLeft w:val="0"/>
                                                                                                                                                                                                                                                                                                                                                                                  <w:marRight w:val="0"/>
                                                                                                                                                                                                                                                                                                                                                                                  <w:marTop w:val="0"/>
                                                                                                                                                                                                                                                                                                                                                                                  <w:marBottom w:val="0"/>
                                                                                                                                                                                                                                                                                                                                                                                  <w:divBdr>
                                                                                                                                                                                                                                                                                                                                                                                    <w:top w:val="none" w:sz="0" w:space="0" w:color="auto"/>
                                                                                                                                                                                                                                                                                                                                                                                    <w:left w:val="none" w:sz="0" w:space="0" w:color="auto"/>
                                                                                                                                                                                                                                                                                                                                                                                    <w:bottom w:val="none" w:sz="0" w:space="0" w:color="auto"/>
                                                                                                                                                                                                                                                                                                                                                                                    <w:right w:val="none" w:sz="0" w:space="0" w:color="auto"/>
                                                                                                                                                                                                                                                                                                                                                                                  </w:divBdr>
                                                                                                                                                                                                                                                                                                                                                                                </w:div>
                                                                                                                                                                                                                                                                                                                                                                                <w:div w:id="932318075">
                                                                                                                                                                                                                                                                                                                                                                                  <w:marLeft w:val="0"/>
                                                                                                                                                                                                                                                                                                                                                                                  <w:marRight w:val="0"/>
                                                                                                                                                                                                                                                                                                                                                                                  <w:marTop w:val="0"/>
                                                                                                                                                                                                                                                                                                                                                                                  <w:marBottom w:val="0"/>
                                                                                                                                                                                                                                                                                                                                                                                  <w:divBdr>
                                                                                                                                                                                                                                                                                                                                                                                    <w:top w:val="none" w:sz="0" w:space="0" w:color="auto"/>
                                                                                                                                                                                                                                                                                                                                                                                    <w:left w:val="none" w:sz="0" w:space="0" w:color="auto"/>
                                                                                                                                                                                                                                                                                                                                                                                    <w:bottom w:val="none" w:sz="0" w:space="0" w:color="auto"/>
                                                                                                                                                                                                                                                                                                                                                                                    <w:right w:val="none" w:sz="0" w:space="0" w:color="auto"/>
                                                                                                                                                                                                                                                                                                                                                                                  </w:divBdr>
                                                                                                                                                                                                                                                                                                                                                                                </w:div>
                                                                                                                                                                                                                                                                                                                                                                                <w:div w:id="1751610346">
                                                                                                                                                                                                                                                                                                                                                                                  <w:marLeft w:val="0"/>
                                                                                                                                                                                                                                                                                                                                                                                  <w:marRight w:val="0"/>
                                                                                                                                                                                                                                                                                                                                                                                  <w:marTop w:val="0"/>
                                                                                                                                                                                                                                                                                                                                                                                  <w:marBottom w:val="0"/>
                                                                                                                                                                                                                                                                                                                                                                                  <w:divBdr>
                                                                                                                                                                                                                                                                                                                                                                                    <w:top w:val="none" w:sz="0" w:space="0" w:color="auto"/>
                                                                                                                                                                                                                                                                                                                                                                                    <w:left w:val="none" w:sz="0" w:space="0" w:color="auto"/>
                                                                                                                                                                                                                                                                                                                                                                                    <w:bottom w:val="none" w:sz="0" w:space="0" w:color="auto"/>
                                                                                                                                                                                                                                                                                                                                                                                    <w:right w:val="none" w:sz="0" w:space="0" w:color="auto"/>
                                                                                                                                                                                                                                                                                                                                                                                  </w:divBdr>
                                                                                                                                                                                                                                                                                                                                                                                </w:div>
                                                                                                                                                                                                                                                                                                                                                                                <w:div w:id="2121024821">
                                                                                                                                                                                                                                                                                                                                                                                  <w:marLeft w:val="0"/>
                                                                                                                                                                                                                                                                                                                                                                                  <w:marRight w:val="0"/>
                                                                                                                                                                                                                                                                                                                                                                                  <w:marTop w:val="0"/>
                                                                                                                                                                                                                                                                                                                                                                                  <w:marBottom w:val="0"/>
                                                                                                                                                                                                                                                                                                                                                                                  <w:divBdr>
                                                                                                                                                                                                                                                                                                                                                                                    <w:top w:val="none" w:sz="0" w:space="0" w:color="auto"/>
                                                                                                                                                                                                                                                                                                                                                                                    <w:left w:val="none" w:sz="0" w:space="0" w:color="auto"/>
                                                                                                                                                                                                                                                                                                                                                                                    <w:bottom w:val="none" w:sz="0" w:space="0" w:color="auto"/>
                                                                                                                                                                                                                                                                                                                                                                                    <w:right w:val="none" w:sz="0" w:space="0" w:color="auto"/>
                                                                                                                                                                                                                                                                                                                                                                                  </w:divBdr>
                                                                                                                                                                                                                                                                                                                                                                                </w:div>
                                                                                                                                                                                                                                                                                                                                                                                <w:div w:id="611666687">
                                                                                                                                                                                                                                                                                                                                                                                  <w:marLeft w:val="0"/>
                                                                                                                                                                                                                                                                                                                                                                                  <w:marRight w:val="0"/>
                                                                                                                                                                                                                                                                                                                                                                                  <w:marTop w:val="0"/>
                                                                                                                                                                                                                                                                                                                                                                                  <w:marBottom w:val="0"/>
                                                                                                                                                                                                                                                                                                                                                                                  <w:divBdr>
                                                                                                                                                                                                                                                                                                                                                                                    <w:top w:val="none" w:sz="0" w:space="0" w:color="auto"/>
                                                                                                                                                                                                                                                                                                                                                                                    <w:left w:val="none" w:sz="0" w:space="0" w:color="auto"/>
                                                                                                                                                                                                                                                                                                                                                                                    <w:bottom w:val="none" w:sz="0" w:space="0" w:color="auto"/>
                                                                                                                                                                                                                                                                                                                                                                                    <w:right w:val="none" w:sz="0" w:space="0" w:color="auto"/>
                                                                                                                                                                                                                                                                                                                                                                                  </w:divBdr>
                                                                                                                                                                                                                                                                                                                                                                                </w:div>
                                                                                                                                                                                                                                                                                                                                                                                <w:div w:id="829055000">
                                                                                                                                                                                                                                                                                                                                                                                  <w:marLeft w:val="0"/>
                                                                                                                                                                                                                                                                                                                                                                                  <w:marRight w:val="0"/>
                                                                                                                                                                                                                                                                                                                                                                                  <w:marTop w:val="0"/>
                                                                                                                                                                                                                                                                                                                                                                                  <w:marBottom w:val="0"/>
                                                                                                                                                                                                                                                                                                                                                                                  <w:divBdr>
                                                                                                                                                                                                                                                                                                                                                                                    <w:top w:val="none" w:sz="0" w:space="0" w:color="auto"/>
                                                                                                                                                                                                                                                                                                                                                                                    <w:left w:val="none" w:sz="0" w:space="0" w:color="auto"/>
                                                                                                                                                                                                                                                                                                                                                                                    <w:bottom w:val="none" w:sz="0" w:space="0" w:color="auto"/>
                                                                                                                                                                                                                                                                                                                                                                                    <w:right w:val="none" w:sz="0" w:space="0" w:color="auto"/>
                                                                                                                                                                                                                                                                                                                                                                                  </w:divBdr>
                                                                                                                                                                                                                                                                                                                                                                                </w:div>
                                                                                                                                                                                                                                                                                                                                                                                <w:div w:id="604070569">
                                                                                                                                                                                                                                                                                                                                                                                  <w:marLeft w:val="0"/>
                                                                                                                                                                                                                                                                                                                                                                                  <w:marRight w:val="0"/>
                                                                                                                                                                                                                                                                                                                                                                                  <w:marTop w:val="0"/>
                                                                                                                                                                                                                                                                                                                                                                                  <w:marBottom w:val="0"/>
                                                                                                                                                                                                                                                                                                                                                                                  <w:divBdr>
                                                                                                                                                                                                                                                                                                                                                                                    <w:top w:val="none" w:sz="0" w:space="0" w:color="auto"/>
                                                                                                                                                                                                                                                                                                                                                                                    <w:left w:val="none" w:sz="0" w:space="0" w:color="auto"/>
                                                                                                                                                                                                                                                                                                                                                                                    <w:bottom w:val="none" w:sz="0" w:space="0" w:color="auto"/>
                                                                                                                                                                                                                                                                                                                                                                                    <w:right w:val="none" w:sz="0" w:space="0" w:color="auto"/>
                                                                                                                                                                                                                                                                                                                                                                                  </w:divBdr>
                                                                                                                                                                                                                                                                                                                                                                                </w:div>
                                                                                                                                                                                                                                                                                                                                                                                <w:div w:id="358472">
                                                                                                                                                                                                                                                                                                                                                                                  <w:marLeft w:val="0"/>
                                                                                                                                                                                                                                                                                                                                                                                  <w:marRight w:val="0"/>
                                                                                                                                                                                                                                                                                                                                                                                  <w:marTop w:val="0"/>
                                                                                                                                                                                                                                                                                                                                                                                  <w:marBottom w:val="0"/>
                                                                                                                                                                                                                                                                                                                                                                                  <w:divBdr>
                                                                                                                                                                                                                                                                                                                                                                                    <w:top w:val="none" w:sz="0" w:space="0" w:color="auto"/>
                                                                                                                                                                                                                                                                                                                                                                                    <w:left w:val="none" w:sz="0" w:space="0" w:color="auto"/>
                                                                                                                                                                                                                                                                                                                                                                                    <w:bottom w:val="none" w:sz="0" w:space="0" w:color="auto"/>
                                                                                                                                                                                                                                                                                                                                                                                    <w:right w:val="none" w:sz="0" w:space="0" w:color="auto"/>
                                                                                                                                                                                                                                                                                                                                                                                  </w:divBdr>
                                                                                                                                                                                                                                                                                                                                                                                </w:div>
                                                                                                                                                                                                                                                                                                                                                                                <w:div w:id="2107917968">
                                                                                                                                                                                                                                                                                                                                                                                  <w:marLeft w:val="0"/>
                                                                                                                                                                                                                                                                                                                                                                                  <w:marRight w:val="0"/>
                                                                                                                                                                                                                                                                                                                                                                                  <w:marTop w:val="0"/>
                                                                                                                                                                                                                                                                                                                                                                                  <w:marBottom w:val="0"/>
                                                                                                                                                                                                                                                                                                                                                                                  <w:divBdr>
                                                                                                                                                                                                                                                                                                                                                                                    <w:top w:val="none" w:sz="0" w:space="0" w:color="auto"/>
                                                                                                                                                                                                                                                                                                                                                                                    <w:left w:val="none" w:sz="0" w:space="0" w:color="auto"/>
                                                                                                                                                                                                                                                                                                                                                                                    <w:bottom w:val="none" w:sz="0" w:space="0" w:color="auto"/>
                                                                                                                                                                                                                                                                                                                                                                                    <w:right w:val="none" w:sz="0" w:space="0" w:color="auto"/>
                                                                                                                                                                                                                                                                                                                                                                                  </w:divBdr>
                                                                                                                                                                                                                                                                                                                                                                                </w:div>
                                                                                                                                                                                                                                                                                                                                                                                <w:div w:id="795027755">
                                                                                                                                                                                                                                                                                                                                                                                  <w:marLeft w:val="0"/>
                                                                                                                                                                                                                                                                                                                                                                                  <w:marRight w:val="0"/>
                                                                                                                                                                                                                                                                                                                                                                                  <w:marTop w:val="0"/>
                                                                                                                                                                                                                                                                                                                                                                                  <w:marBottom w:val="0"/>
                                                                                                                                                                                                                                                                                                                                                                                  <w:divBdr>
                                                                                                                                                                                                                                                                                                                                                                                    <w:top w:val="none" w:sz="0" w:space="0" w:color="auto"/>
                                                                                                                                                                                                                                                                                                                                                                                    <w:left w:val="none" w:sz="0" w:space="0" w:color="auto"/>
                                                                                                                                                                                                                                                                                                                                                                                    <w:bottom w:val="none" w:sz="0" w:space="0" w:color="auto"/>
                                                                                                                                                                                                                                                                                                                                                                                    <w:right w:val="none" w:sz="0" w:space="0" w:color="auto"/>
                                                                                                                                                                                                                                                                                                                                                                                  </w:divBdr>
                                                                                                                                                                                                                                                                                                                                                                                </w:div>
                                                                                                                                                                                                                                                                                                                                                                                <w:div w:id="1713307852">
                                                                                                                                                                                                                                                                                                                                                                                  <w:marLeft w:val="0"/>
                                                                                                                                                                                                                                                                                                                                                                                  <w:marRight w:val="0"/>
                                                                                                                                                                                                                                                                                                                                                                                  <w:marTop w:val="0"/>
                                                                                                                                                                                                                                                                                                                                                                                  <w:marBottom w:val="0"/>
                                                                                                                                                                                                                                                                                                                                                                                  <w:divBdr>
                                                                                                                                                                                                                                                                                                                                                                                    <w:top w:val="none" w:sz="0" w:space="0" w:color="auto"/>
                                                                                                                                                                                                                                                                                                                                                                                    <w:left w:val="none" w:sz="0" w:space="0" w:color="auto"/>
                                                                                                                                                                                                                                                                                                                                                                                    <w:bottom w:val="none" w:sz="0" w:space="0" w:color="auto"/>
                                                                                                                                                                                                                                                                                                                                                                                    <w:right w:val="none" w:sz="0" w:space="0" w:color="auto"/>
                                                                                                                                                                                                                                                                                                                                                                                  </w:divBdr>
                                                                                                                                                                                                                                                                                                                                                                                </w:div>
                                                                                                                                                                                                                                                                                                                                                                                <w:div w:id="345599091">
                                                                                                                                                                                                                                                                                                                                                                                  <w:marLeft w:val="0"/>
                                                                                                                                                                                                                                                                                                                                                                                  <w:marRight w:val="0"/>
                                                                                                                                                                                                                                                                                                                                                                                  <w:marTop w:val="0"/>
                                                                                                                                                                                                                                                                                                                                                                                  <w:marBottom w:val="0"/>
                                                                                                                                                                                                                                                                                                                                                                                  <w:divBdr>
                                                                                                                                                                                                                                                                                                                                                                                    <w:top w:val="none" w:sz="0" w:space="0" w:color="auto"/>
                                                                                                                                                                                                                                                                                                                                                                                    <w:left w:val="none" w:sz="0" w:space="0" w:color="auto"/>
                                                                                                                                                                                                                                                                                                                                                                                    <w:bottom w:val="none" w:sz="0" w:space="0" w:color="auto"/>
                                                                                                                                                                                                                                                                                                                                                                                    <w:right w:val="none" w:sz="0" w:space="0" w:color="auto"/>
                                                                                                                                                                                                                                                                                                                                                                                  </w:divBdr>
                                                                                                                                                                                                                                                                                                                                                                                </w:div>
                                                                                                                                                                                                                                                                                                                                                                                <w:div w:id="470291043">
                                                                                                                                                                                                                                                                                                                                                                                  <w:marLeft w:val="0"/>
                                                                                                                                                                                                                                                                                                                                                                                  <w:marRight w:val="0"/>
                                                                                                                                                                                                                                                                                                                                                                                  <w:marTop w:val="0"/>
                                                                                                                                                                                                                                                                                                                                                                                  <w:marBottom w:val="0"/>
                                                                                                                                                                                                                                                                                                                                                                                  <w:divBdr>
                                                                                                                                                                                                                                                                                                                                                                                    <w:top w:val="none" w:sz="0" w:space="0" w:color="auto"/>
                                                                                                                                                                                                                                                                                                                                                                                    <w:left w:val="none" w:sz="0" w:space="0" w:color="auto"/>
                                                                                                                                                                                                                                                                                                                                                                                    <w:bottom w:val="none" w:sz="0" w:space="0" w:color="auto"/>
                                                                                                                                                                                                                                                                                                                                                                                    <w:right w:val="none" w:sz="0" w:space="0" w:color="auto"/>
                                                                                                                                                                                                                                                                                                                                                                                  </w:divBdr>
                                                                                                                                                                                                                                                                                                                                                                                </w:div>
                                                                                                                                                                                                                                                                                                                                                                                <w:div w:id="11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1601">
                                                                                                                                                                                                                                                                                                                                                                          <w:marLeft w:val="0"/>
                                                                                                                                                                                                                                                                                                                                                                          <w:marRight w:val="0"/>
                                                                                                                                                                                                                                                                                                                                                                          <w:marTop w:val="0"/>
                                                                                                                                                                                                                                                                                                                                                                          <w:marBottom w:val="0"/>
                                                                                                                                                                                                                                                                                                                                                                          <w:divBdr>
                                                                                                                                                                                                                                                                                                                                                                            <w:top w:val="none" w:sz="0" w:space="0" w:color="auto"/>
                                                                                                                                                                                                                                                                                                                                                                            <w:left w:val="none" w:sz="0" w:space="0" w:color="auto"/>
                                                                                                                                                                                                                                                                                                                                                                            <w:bottom w:val="none" w:sz="0" w:space="0" w:color="auto"/>
                                                                                                                                                                                                                                                                                                                                                                            <w:right w:val="none" w:sz="0" w:space="0" w:color="auto"/>
                                                                                                                                                                                                                                                                                                                                                                          </w:divBdr>
                                                                                                                                                                                                                                                                                                                                                                        </w:div>
                                                                                                                                                                                                                                                                                                                                                                        <w:div w:id="1519272578">
                                                                                                                                                                                                                                                                                                                                                                          <w:marLeft w:val="0"/>
                                                                                                                                                                                                                                                                                                                                                                          <w:marRight w:val="0"/>
                                                                                                                                                                                                                                                                                                                                                                          <w:marTop w:val="0"/>
                                                                                                                                                                                                                                                                                                                                                                          <w:marBottom w:val="0"/>
                                                                                                                                                                                                                                                                                                                                                                          <w:divBdr>
                                                                                                                                                                                                                                                                                                                                                                            <w:top w:val="none" w:sz="0" w:space="0" w:color="auto"/>
                                                                                                                                                                                                                                                                                                                                                                            <w:left w:val="none" w:sz="0" w:space="0" w:color="auto"/>
                                                                                                                                                                                                                                                                                                                                                                            <w:bottom w:val="none" w:sz="0" w:space="0" w:color="auto"/>
                                                                                                                                                                                                                                                                                                                                                                            <w:right w:val="none" w:sz="0" w:space="0" w:color="auto"/>
                                                                                                                                                                                                                                                                                                                                                                          </w:divBdr>
                                                                                                                                                                                                                                                                                                                                                                        </w:div>
                                                                                                                                                                                                                                                                                                                                                                        <w:div w:id="2127503657">
                                                                                                                                                                                                                                                                                                                                                                          <w:marLeft w:val="0"/>
                                                                                                                                                                                                                                                                                                                                                                          <w:marRight w:val="0"/>
                                                                                                                                                                                                                                                                                                                                                                          <w:marTop w:val="0"/>
                                                                                                                                                                                                                                                                                                                                                                          <w:marBottom w:val="0"/>
                                                                                                                                                                                                                                                                                                                                                                          <w:divBdr>
                                                                                                                                                                                                                                                                                                                                                                            <w:top w:val="none" w:sz="0" w:space="0" w:color="auto"/>
                                                                                                                                                                                                                                                                                                                                                                            <w:left w:val="none" w:sz="0" w:space="0" w:color="auto"/>
                                                                                                                                                                                                                                                                                                                                                                            <w:bottom w:val="none" w:sz="0" w:space="0" w:color="auto"/>
                                                                                                                                                                                                                                                                                                                                                                            <w:right w:val="none" w:sz="0" w:space="0" w:color="auto"/>
                                                                                                                                                                                                                                                                                                                                                                          </w:divBdr>
                                                                                                                                                                                                                                                                                                                                                                        </w:div>
                                                                                                                                                                                                                                                                                                                                                                        <w:div w:id="854223941">
                                                                                                                                                                                                                                                                                                                                                                          <w:marLeft w:val="0"/>
                                                                                                                                                                                                                                                                                                                                                                          <w:marRight w:val="0"/>
                                                                                                                                                                                                                                                                                                                                                                          <w:marTop w:val="0"/>
                                                                                                                                                                                                                                                                                                                                                                          <w:marBottom w:val="0"/>
                                                                                                                                                                                                                                                                                                                                                                          <w:divBdr>
                                                                                                                                                                                                                                                                                                                                                                            <w:top w:val="none" w:sz="0" w:space="0" w:color="auto"/>
                                                                                                                                                                                                                                                                                                                                                                            <w:left w:val="none" w:sz="0" w:space="0" w:color="auto"/>
                                                                                                                                                                                                                                                                                                                                                                            <w:bottom w:val="none" w:sz="0" w:space="0" w:color="auto"/>
                                                                                                                                                                                                                                                                                                                                                                            <w:right w:val="none" w:sz="0" w:space="0" w:color="auto"/>
                                                                                                                                                                                                                                                                                                                                                                          </w:divBdr>
                                                                                                                                                                                                                                                                                                                                                                        </w:div>
                                                                                                                                                                                                                                                                                                                                                                        <w:div w:id="1236740300">
                                                                                                                                                                                                                                                                                                                                                                          <w:marLeft w:val="0"/>
                                                                                                                                                                                                                                                                                                                                                                          <w:marRight w:val="0"/>
                                                                                                                                                                                                                                                                                                                                                                          <w:marTop w:val="0"/>
                                                                                                                                                                                                                                                                                                                                                                          <w:marBottom w:val="0"/>
                                                                                                                                                                                                                                                                                                                                                                          <w:divBdr>
                                                                                                                                                                                                                                                                                                                                                                            <w:top w:val="none" w:sz="0" w:space="0" w:color="auto"/>
                                                                                                                                                                                                                                                                                                                                                                            <w:left w:val="none" w:sz="0" w:space="0" w:color="auto"/>
                                                                                                                                                                                                                                                                                                                                                                            <w:bottom w:val="none" w:sz="0" w:space="0" w:color="auto"/>
                                                                                                                                                                                                                                                                                                                                                                            <w:right w:val="none" w:sz="0" w:space="0" w:color="auto"/>
                                                                                                                                                                                                                                                                                                                                                                          </w:divBdr>
                                                                                                                                                                                                                                                                                                                                                                        </w:div>
                                                                                                                                                                                                                                                                                                                                                                        <w:div w:id="688873550">
                                                                                                                                                                                                                                                                                                                                                                          <w:marLeft w:val="0"/>
                                                                                                                                                                                                                                                                                                                                                                          <w:marRight w:val="0"/>
                                                                                                                                                                                                                                                                                                                                                                          <w:marTop w:val="0"/>
                                                                                                                                                                                                                                                                                                                                                                          <w:marBottom w:val="0"/>
                                                                                                                                                                                                                                                                                                                                                                          <w:divBdr>
                                                                                                                                                                                                                                                                                                                                                                            <w:top w:val="none" w:sz="0" w:space="0" w:color="auto"/>
                                                                                                                                                                                                                                                                                                                                                                            <w:left w:val="none" w:sz="0" w:space="0" w:color="auto"/>
                                                                                                                                                                                                                                                                                                                                                                            <w:bottom w:val="none" w:sz="0" w:space="0" w:color="auto"/>
                                                                                                                                                                                                                                                                                                                                                                            <w:right w:val="none" w:sz="0" w:space="0" w:color="auto"/>
                                                                                                                                                                                                                                                                                                                                                                          </w:divBdr>
                                                                                                                                                                                                                                                                                                                                                                        </w:div>
                                                                                                                                                                                                                                                                                                                                                                        <w:div w:id="660619589">
                                                                                                                                                                                                                                                                                                                                                                          <w:marLeft w:val="0"/>
                                                                                                                                                                                                                                                                                                                                                                          <w:marRight w:val="0"/>
                                                                                                                                                                                                                                                                                                                                                                          <w:marTop w:val="0"/>
                                                                                                                                                                                                                                                                                                                                                                          <w:marBottom w:val="0"/>
                                                                                                                                                                                                                                                                                                                                                                          <w:divBdr>
                                                                                                                                                                                                                                                                                                                                                                            <w:top w:val="none" w:sz="0" w:space="0" w:color="auto"/>
                                                                                                                                                                                                                                                                                                                                                                            <w:left w:val="none" w:sz="0" w:space="0" w:color="auto"/>
                                                                                                                                                                                                                                                                                                                                                                            <w:bottom w:val="none" w:sz="0" w:space="0" w:color="auto"/>
                                                                                                                                                                                                                                                                                                                                                                            <w:right w:val="none" w:sz="0" w:space="0" w:color="auto"/>
                                                                                                                                                                                                                                                                                                                                                                          </w:divBdr>
                                                                                                                                                                                                                                                                                                                                                                        </w:div>
                                                                                                                                                                                                                                                                                                                                                                        <w:div w:id="568809253">
                                                                                                                                                                                                                                                                                                                                                                          <w:marLeft w:val="0"/>
                                                                                                                                                                                                                                                                                                                                                                          <w:marRight w:val="0"/>
                                                                                                                                                                                                                                                                                                                                                                          <w:marTop w:val="0"/>
                                                                                                                                                                                                                                                                                                                                                                          <w:marBottom w:val="0"/>
                                                                                                                                                                                                                                                                                                                                                                          <w:divBdr>
                                                                                                                                                                                                                                                                                                                                                                            <w:top w:val="none" w:sz="0" w:space="0" w:color="auto"/>
                                                                                                                                                                                                                                                                                                                                                                            <w:left w:val="none" w:sz="0" w:space="0" w:color="auto"/>
                                                                                                                                                                                                                                                                                                                                                                            <w:bottom w:val="none" w:sz="0" w:space="0" w:color="auto"/>
                                                                                                                                                                                                                                                                                                                                                                            <w:right w:val="none" w:sz="0" w:space="0" w:color="auto"/>
                                                                                                                                                                                                                                                                                                                                                                          </w:divBdr>
                                                                                                                                                                                                                                                                                                                                                                        </w:div>
                                                                                                                                                                                                                                                                                                                                                                        <w:div w:id="1056126332">
                                                                                                                                                                                                                                                                                                                                                                          <w:marLeft w:val="0"/>
                                                                                                                                                                                                                                                                                                                                                                          <w:marRight w:val="0"/>
                                                                                                                                                                                                                                                                                                                                                                          <w:marTop w:val="0"/>
                                                                                                                                                                                                                                                                                                                                                                          <w:marBottom w:val="0"/>
                                                                                                                                                                                                                                                                                                                                                                          <w:divBdr>
                                                                                                                                                                                                                                                                                                                                                                            <w:top w:val="none" w:sz="0" w:space="0" w:color="auto"/>
                                                                                                                                                                                                                                                                                                                                                                            <w:left w:val="none" w:sz="0" w:space="0" w:color="auto"/>
                                                                                                                                                                                                                                                                                                                                                                            <w:bottom w:val="none" w:sz="0" w:space="0" w:color="auto"/>
                                                                                                                                                                                                                                                                                                                                                                            <w:right w:val="none" w:sz="0" w:space="0" w:color="auto"/>
                                                                                                                                                                                                                                                                                                                                                                          </w:divBdr>
                                                                                                                                                                                                                                                                                                                                                                        </w:div>
                                                                                                                                                                                                                                                                                                                                                                        <w:div w:id="2035226801">
                                                                                                                                                                                                                                                                                                                                                                          <w:marLeft w:val="0"/>
                                                                                                                                                                                                                                                                                                                                                                          <w:marRight w:val="0"/>
                                                                                                                                                                                                                                                                                                                                                                          <w:marTop w:val="0"/>
                                                                                                                                                                                                                                                                                                                                                                          <w:marBottom w:val="0"/>
                                                                                                                                                                                                                                                                                                                                                                          <w:divBdr>
                                                                                                                                                                                                                                                                                                                                                                            <w:top w:val="none" w:sz="0" w:space="0" w:color="auto"/>
                                                                                                                                                                                                                                                                                                                                                                            <w:left w:val="none" w:sz="0" w:space="0" w:color="auto"/>
                                                                                                                                                                                                                                                                                                                                                                            <w:bottom w:val="none" w:sz="0" w:space="0" w:color="auto"/>
                                                                                                                                                                                                                                                                                                                                                                            <w:right w:val="none" w:sz="0" w:space="0" w:color="auto"/>
                                                                                                                                                                                                                                                                                                                                                                          </w:divBdr>
                                                                                                                                                                                                                                                                                                                                                                        </w:div>
                                                                                                                                                                                                                                                                                                                                                                        <w:div w:id="1466049302">
                                                                                                                                                                                                                                                                                                                                                                          <w:marLeft w:val="0"/>
                                                                                                                                                                                                                                                                                                                                                                          <w:marRight w:val="0"/>
                                                                                                                                                                                                                                                                                                                                                                          <w:marTop w:val="0"/>
                                                                                                                                                                                                                                                                                                                                                                          <w:marBottom w:val="0"/>
                                                                                                                                                                                                                                                                                                                                                                          <w:divBdr>
                                                                                                                                                                                                                                                                                                                                                                            <w:top w:val="none" w:sz="0" w:space="0" w:color="auto"/>
                                                                                                                                                                                                                                                                                                                                                                            <w:left w:val="none" w:sz="0" w:space="0" w:color="auto"/>
                                                                                                                                                                                                                                                                                                                                                                            <w:bottom w:val="none" w:sz="0" w:space="0" w:color="auto"/>
                                                                                                                                                                                                                                                                                                                                                                            <w:right w:val="none" w:sz="0" w:space="0" w:color="auto"/>
                                                                                                                                                                                                                                                                                                                                                                          </w:divBdr>
                                                                                                                                                                                                                                                                                                                                                                        </w:div>
                                                                                                                                                                                                                                                                                                                                                                        <w:div w:id="504366071">
                                                                                                                                                                                                                                                                                                                                                                          <w:marLeft w:val="0"/>
                                                                                                                                                                                                                                                                                                                                                                          <w:marRight w:val="0"/>
                                                                                                                                                                                                                                                                                                                                                                          <w:marTop w:val="0"/>
                                                                                                                                                                                                                                                                                                                                                                          <w:marBottom w:val="0"/>
                                                                                                                                                                                                                                                                                                                                                                          <w:divBdr>
                                                                                                                                                                                                                                                                                                                                                                            <w:top w:val="none" w:sz="0" w:space="0" w:color="auto"/>
                                                                                                                                                                                                                                                                                                                                                                            <w:left w:val="none" w:sz="0" w:space="0" w:color="auto"/>
                                                                                                                                                                                                                                                                                                                                                                            <w:bottom w:val="none" w:sz="0" w:space="0" w:color="auto"/>
                                                                                                                                                                                                                                                                                                                                                                            <w:right w:val="none" w:sz="0" w:space="0" w:color="auto"/>
                                                                                                                                                                                                                                                                                                                                                                          </w:divBdr>
                                                                                                                                                                                                                                                                                                                                                                        </w:div>
                                                                                                                                                                                                                                                                                                                                                                        <w:div w:id="692195228">
                                                                                                                                                                                                                                                                                                                                                                          <w:marLeft w:val="0"/>
                                                                                                                                                                                                                                                                                                                                                                          <w:marRight w:val="0"/>
                                                                                                                                                                                                                                                                                                                                                                          <w:marTop w:val="0"/>
                                                                                                                                                                                                                                                                                                                                                                          <w:marBottom w:val="0"/>
                                                                                                                                                                                                                                                                                                                                                                          <w:divBdr>
                                                                                                                                                                                                                                                                                                                                                                            <w:top w:val="none" w:sz="0" w:space="0" w:color="auto"/>
                                                                                                                                                                                                                                                                                                                                                                            <w:left w:val="none" w:sz="0" w:space="0" w:color="auto"/>
                                                                                                                                                                                                                                                                                                                                                                            <w:bottom w:val="none" w:sz="0" w:space="0" w:color="auto"/>
                                                                                                                                                                                                                                                                                                                                                                            <w:right w:val="none" w:sz="0" w:space="0" w:color="auto"/>
                                                                                                                                                                                                                                                                                                                                                                          </w:divBdr>
                                                                                                                                                                                                                                                                                                                                                                        </w:div>
                                                                                                                                                                                                                                                                                                                                                                        <w:div w:id="1820920623">
                                                                                                                                                                                                                                                                                                                                                                          <w:marLeft w:val="0"/>
                                                                                                                                                                                                                                                                                                                                                                          <w:marRight w:val="0"/>
                                                                                                                                                                                                                                                                                                                                                                          <w:marTop w:val="0"/>
                                                                                                                                                                                                                                                                                                                                                                          <w:marBottom w:val="0"/>
                                                                                                                                                                                                                                                                                                                                                                          <w:divBdr>
                                                                                                                                                                                                                                                                                                                                                                            <w:top w:val="none" w:sz="0" w:space="0" w:color="auto"/>
                                                                                                                                                                                                                                                                                                                                                                            <w:left w:val="none" w:sz="0" w:space="0" w:color="auto"/>
                                                                                                                                                                                                                                                                                                                                                                            <w:bottom w:val="none" w:sz="0" w:space="0" w:color="auto"/>
                                                                                                                                                                                                                                                                                                                                                                            <w:right w:val="none" w:sz="0" w:space="0" w:color="auto"/>
                                                                                                                                                                                                                                                                                                                                                                          </w:divBdr>
                                                                                                                                                                                                                                                                                                                                                                        </w:div>
                                                                                                                                                                                                                                                                                                                                                                        <w:div w:id="413212797">
                                                                                                                                                                                                                                                                                                                                                                          <w:marLeft w:val="0"/>
                                                                                                                                                                                                                                                                                                                                                                          <w:marRight w:val="0"/>
                                                                                                                                                                                                                                                                                                                                                                          <w:marTop w:val="0"/>
                                                                                                                                                                                                                                                                                                                                                                          <w:marBottom w:val="0"/>
                                                                                                                                                                                                                                                                                                                                                                          <w:divBdr>
                                                                                                                                                                                                                                                                                                                                                                            <w:top w:val="none" w:sz="0" w:space="0" w:color="auto"/>
                                                                                                                                                                                                                                                                                                                                                                            <w:left w:val="none" w:sz="0" w:space="0" w:color="auto"/>
                                                                                                                                                                                                                                                                                                                                                                            <w:bottom w:val="none" w:sz="0" w:space="0" w:color="auto"/>
                                                                                                                                                                                                                                                                                                                                                                            <w:right w:val="none" w:sz="0" w:space="0" w:color="auto"/>
                                                                                                                                                                                                                                                                                                                                                                          </w:divBdr>
                                                                                                                                                                                                                                                                                                                                                                        </w:div>
                                                                                                                                                                                                                                                                                                                                                                        <w:div w:id="2019305370">
                                                                                                                                                                                                                                                                                                                                                                          <w:marLeft w:val="0"/>
                                                                                                                                                                                                                                                                                                                                                                          <w:marRight w:val="0"/>
                                                                                                                                                                                                                                                                                                                                                                          <w:marTop w:val="0"/>
                                                                                                                                                                                                                                                                                                                                                                          <w:marBottom w:val="0"/>
                                                                                                                                                                                                                                                                                                                                                                          <w:divBdr>
                                                                                                                                                                                                                                                                                                                                                                            <w:top w:val="none" w:sz="0" w:space="0" w:color="auto"/>
                                                                                                                                                                                                                                                                                                                                                                            <w:left w:val="none" w:sz="0" w:space="0" w:color="auto"/>
                                                                                                                                                                                                                                                                                                                                                                            <w:bottom w:val="none" w:sz="0" w:space="0" w:color="auto"/>
                                                                                                                                                                                                                                                                                                                                                                            <w:right w:val="none" w:sz="0" w:space="0" w:color="auto"/>
                                                                                                                                                                                                                                                                                                                                                                          </w:divBdr>
                                                                                                                                                                                                                                                                                                                                                                        </w:div>
                                                                                                                                                                                                                                                                                                                                                                        <w:div w:id="1245185822">
                                                                                                                                                                                                                                                                                                                                                                          <w:marLeft w:val="0"/>
                                                                                                                                                                                                                                                                                                                                                                          <w:marRight w:val="0"/>
                                                                                                                                                                                                                                                                                                                                                                          <w:marTop w:val="0"/>
                                                                                                                                                                                                                                                                                                                                                                          <w:marBottom w:val="0"/>
                                                                                                                                                                                                                                                                                                                                                                          <w:divBdr>
                                                                                                                                                                                                                                                                                                                                                                            <w:top w:val="none" w:sz="0" w:space="0" w:color="auto"/>
                                                                                                                                                                                                                                                                                                                                                                            <w:left w:val="none" w:sz="0" w:space="0" w:color="auto"/>
                                                                                                                                                                                                                                                                                                                                                                            <w:bottom w:val="none" w:sz="0" w:space="0" w:color="auto"/>
                                                                                                                                                                                                                                                                                                                                                                            <w:right w:val="none" w:sz="0" w:space="0" w:color="auto"/>
                                                                                                                                                                                                                                                                                                                                                                          </w:divBdr>
                                                                                                                                                                                                                                                                                                                                                                        </w:div>
                                                                                                                                                                                                                                                                                                                                                                        <w:div w:id="433786145">
                                                                                                                                                                                                                                                                                                                                                                          <w:marLeft w:val="0"/>
                                                                                                                                                                                                                                                                                                                                                                          <w:marRight w:val="0"/>
                                                                                                                                                                                                                                                                                                                                                                          <w:marTop w:val="0"/>
                                                                                                                                                                                                                                                                                                                                                                          <w:marBottom w:val="0"/>
                                                                                                                                                                                                                                                                                                                                                                          <w:divBdr>
                                                                                                                                                                                                                                                                                                                                                                            <w:top w:val="none" w:sz="0" w:space="0" w:color="auto"/>
                                                                                                                                                                                                                                                                                                                                                                            <w:left w:val="none" w:sz="0" w:space="0" w:color="auto"/>
                                                                                                                                                                                                                                                                                                                                                                            <w:bottom w:val="none" w:sz="0" w:space="0" w:color="auto"/>
                                                                                                                                                                                                                                                                                                                                                                            <w:right w:val="none" w:sz="0" w:space="0" w:color="auto"/>
                                                                                                                                                                                                                                                                                                                                                                          </w:divBdr>
                                                                                                                                                                                                                                                                                                                                                                        </w:div>
                                                                                                                                                                                                                                                                                                                                                                        <w:div w:id="641737995">
                                                                                                                                                                                                                                                                                                                                                                          <w:marLeft w:val="0"/>
                                                                                                                                                                                                                                                                                                                                                                          <w:marRight w:val="0"/>
                                                                                                                                                                                                                                                                                                                                                                          <w:marTop w:val="0"/>
                                                                                                                                                                                                                                                                                                                                                                          <w:marBottom w:val="0"/>
                                                                                                                                                                                                                                                                                                                                                                          <w:divBdr>
                                                                                                                                                                                                                                                                                                                                                                            <w:top w:val="none" w:sz="0" w:space="0" w:color="auto"/>
                                                                                                                                                                                                                                                                                                                                                                            <w:left w:val="none" w:sz="0" w:space="0" w:color="auto"/>
                                                                                                                                                                                                                                                                                                                                                                            <w:bottom w:val="none" w:sz="0" w:space="0" w:color="auto"/>
                                                                                                                                                                                                                                                                                                                                                                            <w:right w:val="none" w:sz="0" w:space="0" w:color="auto"/>
                                                                                                                                                                                                                                                                                                                                                                          </w:divBdr>
                                                                                                                                                                                                                                                                                                                                                                        </w:div>
                                                                                                                                                                                                                                                                                                                                                                        <w:div w:id="910164884">
                                                                                                                                                                                                                                                                                                                                                                          <w:marLeft w:val="0"/>
                                                                                                                                                                                                                                                                                                                                                                          <w:marRight w:val="0"/>
                                                                                                                                                                                                                                                                                                                                                                          <w:marTop w:val="0"/>
                                                                                                                                                                                                                                                                                                                                                                          <w:marBottom w:val="0"/>
                                                                                                                                                                                                                                                                                                                                                                          <w:divBdr>
                                                                                                                                                                                                                                                                                                                                                                            <w:top w:val="none" w:sz="0" w:space="0" w:color="auto"/>
                                                                                                                                                                                                                                                                                                                                                                            <w:left w:val="none" w:sz="0" w:space="0" w:color="auto"/>
                                                                                                                                                                                                                                                                                                                                                                            <w:bottom w:val="none" w:sz="0" w:space="0" w:color="auto"/>
                                                                                                                                                                                                                                                                                                                                                                            <w:right w:val="none" w:sz="0" w:space="0" w:color="auto"/>
                                                                                                                                                                                                                                                                                                                                                                          </w:divBdr>
                                                                                                                                                                                                                                                                                                                                                                        </w:div>
                                                                                                                                                                                                                                                                                                                                                                        <w:div w:id="1533418300">
                                                                                                                                                                                                                                                                                                                                                                          <w:marLeft w:val="0"/>
                                                                                                                                                                                                                                                                                                                                                                          <w:marRight w:val="0"/>
                                                                                                                                                                                                                                                                                                                                                                          <w:marTop w:val="0"/>
                                                                                                                                                                                                                                                                                                                                                                          <w:marBottom w:val="0"/>
                                                                                                                                                                                                                                                                                                                                                                          <w:divBdr>
                                                                                                                                                                                                                                                                                                                                                                            <w:top w:val="none" w:sz="0" w:space="0" w:color="auto"/>
                                                                                                                                                                                                                                                                                                                                                                            <w:left w:val="none" w:sz="0" w:space="0" w:color="auto"/>
                                                                                                                                                                                                                                                                                                                                                                            <w:bottom w:val="none" w:sz="0" w:space="0" w:color="auto"/>
                                                                                                                                                                                                                                                                                                                                                                            <w:right w:val="none" w:sz="0" w:space="0" w:color="auto"/>
                                                                                                                                                                                                                                                                                                                                                                          </w:divBdr>
                                                                                                                                                                                                                                                                                                                                                                        </w:div>
                                                                                                                                                                                                                                                                                                                                                                        <w:div w:id="1361324766">
                                                                                                                                                                                                                                                                                                                                                                          <w:marLeft w:val="0"/>
                                                                                                                                                                                                                                                                                                                                                                          <w:marRight w:val="0"/>
                                                                                                                                                                                                                                                                                                                                                                          <w:marTop w:val="0"/>
                                                                                                                                                                                                                                                                                                                                                                          <w:marBottom w:val="0"/>
                                                                                                                                                                                                                                                                                                                                                                          <w:divBdr>
                                                                                                                                                                                                                                                                                                                                                                            <w:top w:val="none" w:sz="0" w:space="0" w:color="auto"/>
                                                                                                                                                                                                                                                                                                                                                                            <w:left w:val="none" w:sz="0" w:space="0" w:color="auto"/>
                                                                                                                                                                                                                                                                                                                                                                            <w:bottom w:val="none" w:sz="0" w:space="0" w:color="auto"/>
                                                                                                                                                                                                                                                                                                                                                                            <w:right w:val="none" w:sz="0" w:space="0" w:color="auto"/>
                                                                                                                                                                                                                                                                                                                                                                          </w:divBdr>
                                                                                                                                                                                                                                                                                                                                                                        </w:div>
                                                                                                                                                                                                                                                                                                                                                                        <w:div w:id="755859097">
                                                                                                                                                                                                                                                                                                                                                                          <w:marLeft w:val="0"/>
                                                                                                                                                                                                                                                                                                                                                                          <w:marRight w:val="0"/>
                                                                                                                                                                                                                                                                                                                                                                          <w:marTop w:val="0"/>
                                                                                                                                                                                                                                                                                                                                                                          <w:marBottom w:val="0"/>
                                                                                                                                                                                                                                                                                                                                                                          <w:divBdr>
                                                                                                                                                                                                                                                                                                                                                                            <w:top w:val="none" w:sz="0" w:space="0" w:color="auto"/>
                                                                                                                                                                                                                                                                                                                                                                            <w:left w:val="none" w:sz="0" w:space="0" w:color="auto"/>
                                                                                                                                                                                                                                                                                                                                                                            <w:bottom w:val="none" w:sz="0" w:space="0" w:color="auto"/>
                                                                                                                                                                                                                                                                                                                                                                            <w:right w:val="none" w:sz="0" w:space="0" w:color="auto"/>
                                                                                                                                                                                                                                                                                                                                                                          </w:divBdr>
                                                                                                                                                                                                                                                                                                                                                                        </w:div>
                                                                                                                                                                                                                                                                                                                                                                        <w:div w:id="1833133389">
                                                                                                                                                                                                                                                                                                                                                                          <w:marLeft w:val="0"/>
                                                                                                                                                                                                                                                                                                                                                                          <w:marRight w:val="0"/>
                                                                                                                                                                                                                                                                                                                                                                          <w:marTop w:val="0"/>
                                                                                                                                                                                                                                                                                                                                                                          <w:marBottom w:val="0"/>
                                                                                                                                                                                                                                                                                                                                                                          <w:divBdr>
                                                                                                                                                                                                                                                                                                                                                                            <w:top w:val="none" w:sz="0" w:space="0" w:color="auto"/>
                                                                                                                                                                                                                                                                                                                                                                            <w:left w:val="none" w:sz="0" w:space="0" w:color="auto"/>
                                                                                                                                                                                                                                                                                                                                                                            <w:bottom w:val="none" w:sz="0" w:space="0" w:color="auto"/>
                                                                                                                                                                                                                                                                                                                                                                            <w:right w:val="none" w:sz="0" w:space="0" w:color="auto"/>
                                                                                                                                                                                                                                                                                                                                                                          </w:divBdr>
                                                                                                                                                                                                                                                                                                                                                                        </w:div>
                                                                                                                                                                                                                                                                                                                                                                        <w:div w:id="1496799095">
                                                                                                                                                                                                                                                                                                                                                                          <w:marLeft w:val="0"/>
                                                                                                                                                                                                                                                                                                                                                                          <w:marRight w:val="0"/>
                                                                                                                                                                                                                                                                                                                                                                          <w:marTop w:val="0"/>
                                                                                                                                                                                                                                                                                                                                                                          <w:marBottom w:val="0"/>
                                                                                                                                                                                                                                                                                                                                                                          <w:divBdr>
                                                                                                                                                                                                                                                                                                                                                                            <w:top w:val="none" w:sz="0" w:space="0" w:color="auto"/>
                                                                                                                                                                                                                                                                                                                                                                            <w:left w:val="none" w:sz="0" w:space="0" w:color="auto"/>
                                                                                                                                                                                                                                                                                                                                                                            <w:bottom w:val="none" w:sz="0" w:space="0" w:color="auto"/>
                                                                                                                                                                                                                                                                                                                                                                            <w:right w:val="none" w:sz="0" w:space="0" w:color="auto"/>
                                                                                                                                                                                                                                                                                                                                                                          </w:divBdr>
                                                                                                                                                                                                                                                                                                                                                                        </w:div>
                                                                                                                                                                                                                                                                                                                                                                        <w:div w:id="421297754">
                                                                                                                                                                                                                                                                                                                                                                          <w:marLeft w:val="0"/>
                                                                                                                                                                                                                                                                                                                                                                          <w:marRight w:val="0"/>
                                                                                                                                                                                                                                                                                                                                                                          <w:marTop w:val="0"/>
                                                                                                                                                                                                                                                                                                                                                                          <w:marBottom w:val="0"/>
                                                                                                                                                                                                                                                                                                                                                                          <w:divBdr>
                                                                                                                                                                                                                                                                                                                                                                            <w:top w:val="none" w:sz="0" w:space="0" w:color="auto"/>
                                                                                                                                                                                                                                                                                                                                                                            <w:left w:val="none" w:sz="0" w:space="0" w:color="auto"/>
                                                                                                                                                                                                                                                                                                                                                                            <w:bottom w:val="none" w:sz="0" w:space="0" w:color="auto"/>
                                                                                                                                                                                                                                                                                                                                                                            <w:right w:val="none" w:sz="0" w:space="0" w:color="auto"/>
                                                                                                                                                                                                                                                                                                                                                                          </w:divBdr>
                                                                                                                                                                                                                                                                                                                                                                        </w:div>
                                                                                                                                                                                                                                                                                                                                                                        <w:div w:id="2102946467">
                                                                                                                                                                                                                                                                                                                                                                          <w:marLeft w:val="0"/>
                                                                                                                                                                                                                                                                                                                                                                          <w:marRight w:val="0"/>
                                                                                                                                                                                                                                                                                                                                                                          <w:marTop w:val="0"/>
                                                                                                                                                                                                                                                                                                                                                                          <w:marBottom w:val="0"/>
                                                                                                                                                                                                                                                                                                                                                                          <w:divBdr>
                                                                                                                                                                                                                                                                                                                                                                            <w:top w:val="none" w:sz="0" w:space="0" w:color="auto"/>
                                                                                                                                                                                                                                                                                                                                                                            <w:left w:val="none" w:sz="0" w:space="0" w:color="auto"/>
                                                                                                                                                                                                                                                                                                                                                                            <w:bottom w:val="none" w:sz="0" w:space="0" w:color="auto"/>
                                                                                                                                                                                                                                                                                                                                                                            <w:right w:val="none" w:sz="0" w:space="0" w:color="auto"/>
                                                                                                                                                                                                                                                                                                                                                                          </w:divBdr>
                                                                                                                                                                                                                                                                                                                                                                        </w:div>
                                                                                                                                                                                                                                                                                                                                                                        <w:div w:id="706181184">
                                                                                                                                                                                                                                                                                                                                                                          <w:marLeft w:val="0"/>
                                                                                                                                                                                                                                                                                                                                                                          <w:marRight w:val="0"/>
                                                                                                                                                                                                                                                                                                                                                                          <w:marTop w:val="0"/>
                                                                                                                                                                                                                                                                                                                                                                          <w:marBottom w:val="0"/>
                                                                                                                                                                                                                                                                                                                                                                          <w:divBdr>
                                                                                                                                                                                                                                                                                                                                                                            <w:top w:val="none" w:sz="0" w:space="0" w:color="auto"/>
                                                                                                                                                                                                                                                                                                                                                                            <w:left w:val="none" w:sz="0" w:space="0" w:color="auto"/>
                                                                                                                                                                                                                                                                                                                                                                            <w:bottom w:val="none" w:sz="0" w:space="0" w:color="auto"/>
                                                                                                                                                                                                                                                                                                                                                                            <w:right w:val="none" w:sz="0" w:space="0" w:color="auto"/>
                                                                                                                                                                                                                                                                                                                                                                          </w:divBdr>
                                                                                                                                                                                                                                                                                                                                                                        </w:div>
                                                                                                                                                                                                                                                                                                                                                                        <w:div w:id="1466268402">
                                                                                                                                                                                                                                                                                                                                                                          <w:marLeft w:val="0"/>
                                                                                                                                                                                                                                                                                                                                                                          <w:marRight w:val="0"/>
                                                                                                                                                                                                                                                                                                                                                                          <w:marTop w:val="0"/>
                                                                                                                                                                                                                                                                                                                                                                          <w:marBottom w:val="0"/>
                                                                                                                                                                                                                                                                                                                                                                          <w:divBdr>
                                                                                                                                                                                                                                                                                                                                                                            <w:top w:val="none" w:sz="0" w:space="0" w:color="auto"/>
                                                                                                                                                                                                                                                                                                                                                                            <w:left w:val="none" w:sz="0" w:space="0" w:color="auto"/>
                                                                                                                                                                                                                                                                                                                                                                            <w:bottom w:val="none" w:sz="0" w:space="0" w:color="auto"/>
                                                                                                                                                                                                                                                                                                                                                                            <w:right w:val="none" w:sz="0" w:space="0" w:color="auto"/>
                                                                                                                                                                                                                                                                                                                                                                          </w:divBdr>
                                                                                                                                                                                                                                                                                                                                                                        </w:div>
                                                                                                                                                                                                                                                                                                                                                                        <w:div w:id="1167674923">
                                                                                                                                                                                                                                                                                                                                                                          <w:marLeft w:val="0"/>
                                                                                                                                                                                                                                                                                                                                                                          <w:marRight w:val="0"/>
                                                                                                                                                                                                                                                                                                                                                                          <w:marTop w:val="0"/>
                                                                                                                                                                                                                                                                                                                                                                          <w:marBottom w:val="0"/>
                                                                                                                                                                                                                                                                                                                                                                          <w:divBdr>
                                                                                                                                                                                                                                                                                                                                                                            <w:top w:val="none" w:sz="0" w:space="0" w:color="auto"/>
                                                                                                                                                                                                                                                                                                                                                                            <w:left w:val="none" w:sz="0" w:space="0" w:color="auto"/>
                                                                                                                                                                                                                                                                                                                                                                            <w:bottom w:val="none" w:sz="0" w:space="0" w:color="auto"/>
                                                                                                                                                                                                                                                                                                                                                                            <w:right w:val="none" w:sz="0" w:space="0" w:color="auto"/>
                                                                                                                                                                                                                                                                                                                                                                          </w:divBdr>
                                                                                                                                                                                                                                                                                                                                                                        </w:div>
                                                                                                                                                                                                                                                                                                                                                                        <w:div w:id="1441490010">
                                                                                                                                                                                                                                                                                                                                                                          <w:marLeft w:val="0"/>
                                                                                                                                                                                                                                                                                                                                                                          <w:marRight w:val="0"/>
                                                                                                                                                                                                                                                                                                                                                                          <w:marTop w:val="0"/>
                                                                                                                                                                                                                                                                                                                                                                          <w:marBottom w:val="0"/>
                                                                                                                                                                                                                                                                                                                                                                          <w:divBdr>
                                                                                                                                                                                                                                                                                                                                                                            <w:top w:val="none" w:sz="0" w:space="0" w:color="auto"/>
                                                                                                                                                                                                                                                                                                                                                                            <w:left w:val="none" w:sz="0" w:space="0" w:color="auto"/>
                                                                                                                                                                                                                                                                                                                                                                            <w:bottom w:val="none" w:sz="0" w:space="0" w:color="auto"/>
                                                                                                                                                                                                                                                                                                                                                                            <w:right w:val="none" w:sz="0" w:space="0" w:color="auto"/>
                                                                                                                                                                                                                                                                                                                                                                          </w:divBdr>
                                                                                                                                                                                                                                                                                                                                                                        </w:div>
                                                                                                                                                                                                                                                                                                                                                                        <w:div w:id="2072195603">
                                                                                                                                                                                                                                                                                                                                                                          <w:marLeft w:val="0"/>
                                                                                                                                                                                                                                                                                                                                                                          <w:marRight w:val="0"/>
                                                                                                                                                                                                                                                                                                                                                                          <w:marTop w:val="0"/>
                                                                                                                                                                                                                                                                                                                                                                          <w:marBottom w:val="0"/>
                                                                                                                                                                                                                                                                                                                                                                          <w:divBdr>
                                                                                                                                                                                                                                                                                                                                                                            <w:top w:val="none" w:sz="0" w:space="0" w:color="auto"/>
                                                                                                                                                                                                                                                                                                                                                                            <w:left w:val="none" w:sz="0" w:space="0" w:color="auto"/>
                                                                                                                                                                                                                                                                                                                                                                            <w:bottom w:val="none" w:sz="0" w:space="0" w:color="auto"/>
                                                                                                                                                                                                                                                                                                                                                                            <w:right w:val="none" w:sz="0" w:space="0" w:color="auto"/>
                                                                                                                                                                                                                                                                                                                                                                          </w:divBdr>
                                                                                                                                                                                                                                                                                                                                                                        </w:div>
                                                                                                                                                                                                                                                                                                                                                                        <w:div w:id="310713158">
                                                                                                                                                                                                                                                                                                                                                                          <w:marLeft w:val="0"/>
                                                                                                                                                                                                                                                                                                                                                                          <w:marRight w:val="0"/>
                                                                                                                                                                                                                                                                                                                                                                          <w:marTop w:val="0"/>
                                                                                                                                                                                                                                                                                                                                                                          <w:marBottom w:val="0"/>
                                                                                                                                                                                                                                                                                                                                                                          <w:divBdr>
                                                                                                                                                                                                                                                                                                                                                                            <w:top w:val="none" w:sz="0" w:space="0" w:color="auto"/>
                                                                                                                                                                                                                                                                                                                                                                            <w:left w:val="none" w:sz="0" w:space="0" w:color="auto"/>
                                                                                                                                                                                                                                                                                                                                                                            <w:bottom w:val="none" w:sz="0" w:space="0" w:color="auto"/>
                                                                                                                                                                                                                                                                                                                                                                            <w:right w:val="none" w:sz="0" w:space="0" w:color="auto"/>
                                                                                                                                                                                                                                                                                                                                                                          </w:divBdr>
                                                                                                                                                                                                                                                                                                                                                                        </w:div>
                                                                                                                                                                                                                                                                                                                                                                        <w:div w:id="1250504703">
                                                                                                                                                                                                                                                                                                                                                                          <w:marLeft w:val="0"/>
                                                                                                                                                                                                                                                                                                                                                                          <w:marRight w:val="0"/>
                                                                                                                                                                                                                                                                                                                                                                          <w:marTop w:val="0"/>
                                                                                                                                                                                                                                                                                                                                                                          <w:marBottom w:val="0"/>
                                                                                                                                                                                                                                                                                                                                                                          <w:divBdr>
                                                                                                                                                                                                                                                                                                                                                                            <w:top w:val="none" w:sz="0" w:space="0" w:color="auto"/>
                                                                                                                                                                                                                                                                                                                                                                            <w:left w:val="none" w:sz="0" w:space="0" w:color="auto"/>
                                                                                                                                                                                                                                                                                                                                                                            <w:bottom w:val="none" w:sz="0" w:space="0" w:color="auto"/>
                                                                                                                                                                                                                                                                                                                                                                            <w:right w:val="none" w:sz="0" w:space="0" w:color="auto"/>
                                                                                                                                                                                                                                                                                                                                                                          </w:divBdr>
                                                                                                                                                                                                                                                                                                                                                                        </w:div>
                                                                                                                                                                                                                                                                                                                                                                        <w:div w:id="17185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3940">
                                                                                                                                                                                                                                                                                                                                                                  <w:marLeft w:val="0"/>
                                                                                                                                                                                                                                                                                                                                                                  <w:marRight w:val="0"/>
                                                                                                                                                                                                                                                                                                                                                                  <w:marTop w:val="0"/>
                                                                                                                                                                                                                                                                                                                                                                  <w:marBottom w:val="0"/>
                                                                                                                                                                                                                                                                                                                                                                  <w:divBdr>
                                                                                                                                                                                                                                                                                                                                                                    <w:top w:val="none" w:sz="0" w:space="0" w:color="auto"/>
                                                                                                                                                                                                                                                                                                                                                                    <w:left w:val="none" w:sz="0" w:space="0" w:color="auto"/>
                                                                                                                                                                                                                                                                                                                                                                    <w:bottom w:val="none" w:sz="0" w:space="0" w:color="auto"/>
                                                                                                                                                                                                                                                                                                                                                                    <w:right w:val="none" w:sz="0" w:space="0" w:color="auto"/>
                                                                                                                                                                                                                                                                                                                                                                  </w:divBdr>
                                                                                                                                                                                                                                                                                                                                                                </w:div>
                                                                                                                                                                                                                                                                                                                                                                <w:div w:id="817500587">
                                                                                                                                                                                                                                                                                                                                                                  <w:marLeft w:val="0"/>
                                                                                                                                                                                                                                                                                                                                                                  <w:marRight w:val="0"/>
                                                                                                                                                                                                                                                                                                                                                                  <w:marTop w:val="0"/>
                                                                                                                                                                                                                                                                                                                                                                  <w:marBottom w:val="0"/>
                                                                                                                                                                                                                                                                                                                                                                  <w:divBdr>
                                                                                                                                                                                                                                                                                                                                                                    <w:top w:val="none" w:sz="0" w:space="0" w:color="auto"/>
                                                                                                                                                                                                                                                                                                                                                                    <w:left w:val="none" w:sz="0" w:space="0" w:color="auto"/>
                                                                                                                                                                                                                                                                                                                                                                    <w:bottom w:val="none" w:sz="0" w:space="0" w:color="auto"/>
                                                                                                                                                                                                                                                                                                                                                                    <w:right w:val="none" w:sz="0" w:space="0" w:color="auto"/>
                                                                                                                                                                                                                                                                                                                                                                  </w:divBdr>
                                                                                                                                                                                                                                                                                                                                                                </w:div>
                                                                                                                                                                                                                                                                                                                                                                <w:div w:id="1714453791">
                                                                                                                                                                                                                                                                                                                                                                  <w:marLeft w:val="0"/>
                                                                                                                                                                                                                                                                                                                                                                  <w:marRight w:val="0"/>
                                                                                                                                                                                                                                                                                                                                                                  <w:marTop w:val="0"/>
                                                                                                                                                                                                                                                                                                                                                                  <w:marBottom w:val="0"/>
                                                                                                                                                                                                                                                                                                                                                                  <w:divBdr>
                                                                                                                                                                                                                                                                                                                                                                    <w:top w:val="none" w:sz="0" w:space="0" w:color="auto"/>
                                                                                                                                                                                                                                                                                                                                                                    <w:left w:val="none" w:sz="0" w:space="0" w:color="auto"/>
                                                                                                                                                                                                                                                                                                                                                                    <w:bottom w:val="none" w:sz="0" w:space="0" w:color="auto"/>
                                                                                                                                                                                                                                                                                                                                                                    <w:right w:val="none" w:sz="0" w:space="0" w:color="auto"/>
                                                                                                                                                                                                                                                                                                                                                                  </w:divBdr>
                                                                                                                                                                                                                                                                                                                                                                </w:div>
                                                                                                                                                                                                                                                                                                                                                                <w:div w:id="1166282160">
                                                                                                                                                                                                                                                                                                                                                                  <w:marLeft w:val="0"/>
                                                                                                                                                                                                                                                                                                                                                                  <w:marRight w:val="0"/>
                                                                                                                                                                                                                                                                                                                                                                  <w:marTop w:val="0"/>
                                                                                                                                                                                                                                                                                                                                                                  <w:marBottom w:val="0"/>
                                                                                                                                                                                                                                                                                                                                                                  <w:divBdr>
                                                                                                                                                                                                                                                                                                                                                                    <w:top w:val="none" w:sz="0" w:space="0" w:color="auto"/>
                                                                                                                                                                                                                                                                                                                                                                    <w:left w:val="none" w:sz="0" w:space="0" w:color="auto"/>
                                                                                                                                                                                                                                                                                                                                                                    <w:bottom w:val="none" w:sz="0" w:space="0" w:color="auto"/>
                                                                                                                                                                                                                                                                                                                                                                    <w:right w:val="none" w:sz="0" w:space="0" w:color="auto"/>
                                                                                                                                                                                                                                                                                                                                                                  </w:divBdr>
                                                                                                                                                                                                                                                                                                                                                                </w:div>
                                                                                                                                                                                                                                                                                                                                                                <w:div w:id="484010001">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1915317568">
                                                                                                                                                                                                                                                                                                                                                                  <w:marLeft w:val="0"/>
                                                                                                                                                                                                                                                                                                                                                                  <w:marRight w:val="0"/>
                                                                                                                                                                                                                                                                                                                                                                  <w:marTop w:val="0"/>
                                                                                                                                                                                                                                                                                                                                                                  <w:marBottom w:val="0"/>
                                                                                                                                                                                                                                                                                                                                                                  <w:divBdr>
                                                                                                                                                                                                                                                                                                                                                                    <w:top w:val="none" w:sz="0" w:space="0" w:color="auto"/>
                                                                                                                                                                                                                                                                                                                                                                    <w:left w:val="none" w:sz="0" w:space="0" w:color="auto"/>
                                                                                                                                                                                                                                                                                                                                                                    <w:bottom w:val="none" w:sz="0" w:space="0" w:color="auto"/>
                                                                                                                                                                                                                                                                                                                                                                    <w:right w:val="none" w:sz="0" w:space="0" w:color="auto"/>
                                                                                                                                                                                                                                                                                                                                                                  </w:divBdr>
                                                                                                                                                                                                                                                                                                                                                                </w:div>
                                                                                                                                                                                                                                                                                                                                                                <w:div w:id="1668947342">
                                                                                                                                                                                                                                                                                                                                                                  <w:marLeft w:val="0"/>
                                                                                                                                                                                                                                                                                                                                                                  <w:marRight w:val="0"/>
                                                                                                                                                                                                                                                                                                                                                                  <w:marTop w:val="0"/>
                                                                                                                                                                                                                                                                                                                                                                  <w:marBottom w:val="0"/>
                                                                                                                                                                                                                                                                                                                                                                  <w:divBdr>
                                                                                                                                                                                                                                                                                                                                                                    <w:top w:val="none" w:sz="0" w:space="0" w:color="auto"/>
                                                                                                                                                                                                                                                                                                                                                                    <w:left w:val="none" w:sz="0" w:space="0" w:color="auto"/>
                                                                                                                                                                                                                                                                                                                                                                    <w:bottom w:val="none" w:sz="0" w:space="0" w:color="auto"/>
                                                                                                                                                                                                                                                                                                                                                                    <w:right w:val="none" w:sz="0" w:space="0" w:color="auto"/>
                                                                                                                                                                                                                                                                                                                                                                  </w:divBdr>
                                                                                                                                                                                                                                                                                                                                                                </w:div>
                                                                                                                                                                                                                                                                                                                                                                <w:div w:id="1423255302">
                                                                                                                                                                                                                                                                                                                                                                  <w:marLeft w:val="0"/>
                                                                                                                                                                                                                                                                                                                                                                  <w:marRight w:val="0"/>
                                                                                                                                                                                                                                                                                                                                                                  <w:marTop w:val="0"/>
                                                                                                                                                                                                                                                                                                                                                                  <w:marBottom w:val="0"/>
                                                                                                                                                                                                                                                                                                                                                                  <w:divBdr>
                                                                                                                                                                                                                                                                                                                                                                    <w:top w:val="none" w:sz="0" w:space="0" w:color="auto"/>
                                                                                                                                                                                                                                                                                                                                                                    <w:left w:val="none" w:sz="0" w:space="0" w:color="auto"/>
                                                                                                                                                                                                                                                                                                                                                                    <w:bottom w:val="none" w:sz="0" w:space="0" w:color="auto"/>
                                                                                                                                                                                                                                                                                                                                                                    <w:right w:val="none" w:sz="0" w:space="0" w:color="auto"/>
                                                                                                                                                                                                                                                                                                                                                                  </w:divBdr>
                                                                                                                                                                                                                                                                                                                                                                </w:div>
                                                                                                                                                                                                                                                                                                                                                                <w:div w:id="621112947">
                                                                                                                                                                                                                                                                                                                                                                  <w:marLeft w:val="0"/>
                                                                                                                                                                                                                                                                                                                                                                  <w:marRight w:val="0"/>
                                                                                                                                                                                                                                                                                                                                                                  <w:marTop w:val="0"/>
                                                                                                                                                                                                                                                                                                                                                                  <w:marBottom w:val="0"/>
                                                                                                                                                                                                                                                                                                                                                                  <w:divBdr>
                                                                                                                                                                                                                                                                                                                                                                    <w:top w:val="none" w:sz="0" w:space="0" w:color="auto"/>
                                                                                                                                                                                                                                                                                                                                                                    <w:left w:val="none" w:sz="0" w:space="0" w:color="auto"/>
                                                                                                                                                                                                                                                                                                                                                                    <w:bottom w:val="none" w:sz="0" w:space="0" w:color="auto"/>
                                                                                                                                                                                                                                                                                                                                                                    <w:right w:val="none" w:sz="0" w:space="0" w:color="auto"/>
                                                                                                                                                                                                                                                                                                                                                                  </w:divBdr>
                                                                                                                                                                                                                                                                                                                                                                </w:div>
                                                                                                                                                                                                                                                                                                                                                                <w:div w:id="1365714014">
                                                                                                                                                                                                                                                                                                                                                                  <w:marLeft w:val="0"/>
                                                                                                                                                                                                                                                                                                                                                                  <w:marRight w:val="0"/>
                                                                                                                                                                                                                                                                                                                                                                  <w:marTop w:val="0"/>
                                                                                                                                                                                                                                                                                                                                                                  <w:marBottom w:val="0"/>
                                                                                                                                                                                                                                                                                                                                                                  <w:divBdr>
                                                                                                                                                                                                                                                                                                                                                                    <w:top w:val="none" w:sz="0" w:space="0" w:color="auto"/>
                                                                                                                                                                                                                                                                                                                                                                    <w:left w:val="none" w:sz="0" w:space="0" w:color="auto"/>
                                                                                                                                                                                                                                                                                                                                                                    <w:bottom w:val="none" w:sz="0" w:space="0" w:color="auto"/>
                                                                                                                                                                                                                                                                                                                                                                    <w:right w:val="none" w:sz="0" w:space="0" w:color="auto"/>
                                                                                                                                                                                                                                                                                                                                                                  </w:divBdr>
                                                                                                                                                                                                                                                                                                                                                                </w:div>
                                                                                                                                                                                                                                                                                                                                                                <w:div w:id="1211040610">
                                                                                                                                                                                                                                                                                                                                                                  <w:marLeft w:val="0"/>
                                                                                                                                                                                                                                                                                                                                                                  <w:marRight w:val="0"/>
                                                                                                                                                                                                                                                                                                                                                                  <w:marTop w:val="0"/>
                                                                                                                                                                                                                                                                                                                                                                  <w:marBottom w:val="0"/>
                                                                                                                                                                                                                                                                                                                                                                  <w:divBdr>
                                                                                                                                                                                                                                                                                                                                                                    <w:top w:val="none" w:sz="0" w:space="0" w:color="auto"/>
                                                                                                                                                                                                                                                                                                                                                                    <w:left w:val="none" w:sz="0" w:space="0" w:color="auto"/>
                                                                                                                                                                                                                                                                                                                                                                    <w:bottom w:val="none" w:sz="0" w:space="0" w:color="auto"/>
                                                                                                                                                                                                                                                                                                                                                                    <w:right w:val="none" w:sz="0" w:space="0" w:color="auto"/>
                                                                                                                                                                                                                                                                                                                                                                  </w:divBdr>
                                                                                                                                                                                                                                                                                                                                                                </w:div>
                                                                                                                                                                                                                                                                                                                                                                <w:div w:id="1433239398">
                                                                                                                                                                                                                                                                                                                                                                  <w:marLeft w:val="0"/>
                                                                                                                                                                                                                                                                                                                                                                  <w:marRight w:val="0"/>
                                                                                                                                                                                                                                                                                                                                                                  <w:marTop w:val="0"/>
                                                                                                                                                                                                                                                                                                                                                                  <w:marBottom w:val="0"/>
                                                                                                                                                                                                                                                                                                                                                                  <w:divBdr>
                                                                                                                                                                                                                                                                                                                                                                    <w:top w:val="none" w:sz="0" w:space="0" w:color="auto"/>
                                                                                                                                                                                                                                                                                                                                                                    <w:left w:val="none" w:sz="0" w:space="0" w:color="auto"/>
                                                                                                                                                                                                                                                                                                                                                                    <w:bottom w:val="none" w:sz="0" w:space="0" w:color="auto"/>
                                                                                                                                                                                                                                                                                                                                                                    <w:right w:val="none" w:sz="0" w:space="0" w:color="auto"/>
                                                                                                                                                                                                                                                                                                                                                                  </w:divBdr>
                                                                                                                                                                                                                                                                                                                                                                </w:div>
                                                                                                                                                                                                                                                                                                                                                                <w:div w:id="630743552">
                                                                                                                                                                                                                                                                                                                                                                  <w:marLeft w:val="0"/>
                                                                                                                                                                                                                                                                                                                                                                  <w:marRight w:val="0"/>
                                                                                                                                                                                                                                                                                                                                                                  <w:marTop w:val="0"/>
                                                                                                                                                                                                                                                                                                                                                                  <w:marBottom w:val="0"/>
                                                                                                                                                                                                                                                                                                                                                                  <w:divBdr>
                                                                                                                                                                                                                                                                                                                                                                    <w:top w:val="none" w:sz="0" w:space="0" w:color="auto"/>
                                                                                                                                                                                                                                                                                                                                                                    <w:left w:val="none" w:sz="0" w:space="0" w:color="auto"/>
                                                                                                                                                                                                                                                                                                                                                                    <w:bottom w:val="none" w:sz="0" w:space="0" w:color="auto"/>
                                                                                                                                                                                                                                                                                                                                                                    <w:right w:val="none" w:sz="0" w:space="0" w:color="auto"/>
                                                                                                                                                                                                                                                                                                                                                                  </w:divBdr>
                                                                                                                                                                                                                                                                                                                                                                </w:div>
                                                                                                                                                                                                                                                                                                                                                                <w:div w:id="1007292347">
                                                                                                                                                                                                                                                                                                                                                                  <w:marLeft w:val="0"/>
                                                                                                                                                                                                                                                                                                                                                                  <w:marRight w:val="0"/>
                                                                                                                                                                                                                                                                                                                                                                  <w:marTop w:val="0"/>
                                                                                                                                                                                                                                                                                                                                                                  <w:marBottom w:val="0"/>
                                                                                                                                                                                                                                                                                                                                                                  <w:divBdr>
                                                                                                                                                                                                                                                                                                                                                                    <w:top w:val="none" w:sz="0" w:space="0" w:color="auto"/>
                                                                                                                                                                                                                                                                                                                                                                    <w:left w:val="none" w:sz="0" w:space="0" w:color="auto"/>
                                                                                                                                                                                                                                                                                                                                                                    <w:bottom w:val="none" w:sz="0" w:space="0" w:color="auto"/>
                                                                                                                                                                                                                                                                                                                                                                    <w:right w:val="none" w:sz="0" w:space="0" w:color="auto"/>
                                                                                                                                                                                                                                                                                                                                                                  </w:divBdr>
                                                                                                                                                                                                                                                                                                                                                                </w:div>
                                                                                                                                                                                                                                                                                                                                                                <w:div w:id="390276374">
                                                                                                                                                                                                                                                                                                                                                                  <w:marLeft w:val="0"/>
                                                                                                                                                                                                                                                                                                                                                                  <w:marRight w:val="0"/>
                                                                                                                                                                                                                                                                                                                                                                  <w:marTop w:val="0"/>
                                                                                                                                                                                                                                                                                                                                                                  <w:marBottom w:val="0"/>
                                                                                                                                                                                                                                                                                                                                                                  <w:divBdr>
                                                                                                                                                                                                                                                                                                                                                                    <w:top w:val="none" w:sz="0" w:space="0" w:color="auto"/>
                                                                                                                                                                                                                                                                                                                                                                    <w:left w:val="none" w:sz="0" w:space="0" w:color="auto"/>
                                                                                                                                                                                                                                                                                                                                                                    <w:bottom w:val="none" w:sz="0" w:space="0" w:color="auto"/>
                                                                                                                                                                                                                                                                                                                                                                    <w:right w:val="none" w:sz="0" w:space="0" w:color="auto"/>
                                                                                                                                                                                                                                                                                                                                                                  </w:divBdr>
                                                                                                                                                                                                                                                                                                                                                                </w:div>
                                                                                                                                                                                                                                                                                                                                                                <w:div w:id="1301303797">
                                                                                                                                                                                                                                                                                                                                                                  <w:marLeft w:val="0"/>
                                                                                                                                                                                                                                                                                                                                                                  <w:marRight w:val="0"/>
                                                                                                                                                                                                                                                                                                                                                                  <w:marTop w:val="0"/>
                                                                                                                                                                                                                                                                                                                                                                  <w:marBottom w:val="0"/>
                                                                                                                                                                                                                                                                                                                                                                  <w:divBdr>
                                                                                                                                                                                                                                                                                                                                                                    <w:top w:val="none" w:sz="0" w:space="0" w:color="auto"/>
                                                                                                                                                                                                                                                                                                                                                                    <w:left w:val="none" w:sz="0" w:space="0" w:color="auto"/>
                                                                                                                                                                                                                                                                                                                                                                    <w:bottom w:val="none" w:sz="0" w:space="0" w:color="auto"/>
                                                                                                                                                                                                                                                                                                                                                                    <w:right w:val="none" w:sz="0" w:space="0" w:color="auto"/>
                                                                                                                                                                                                                                                                                                                                                                  </w:divBdr>
                                                                                                                                                                                                                                                                                                                                                                </w:div>
                                                                                                                                                                                                                                                                                                                                                                <w:div w:id="1194264603">
                                                                                                                                                                                                                                                                                                                                                                  <w:marLeft w:val="0"/>
                                                                                                                                                                                                                                                                                                                                                                  <w:marRight w:val="0"/>
                                                                                                                                                                                                                                                                                                                                                                  <w:marTop w:val="0"/>
                                                                                                                                                                                                                                                                                                                                                                  <w:marBottom w:val="0"/>
                                                                                                                                                                                                                                                                                                                                                                  <w:divBdr>
                                                                                                                                                                                                                                                                                                                                                                    <w:top w:val="none" w:sz="0" w:space="0" w:color="auto"/>
                                                                                                                                                                                                                                                                                                                                                                    <w:left w:val="none" w:sz="0" w:space="0" w:color="auto"/>
                                                                                                                                                                                                                                                                                                                                                                    <w:bottom w:val="none" w:sz="0" w:space="0" w:color="auto"/>
                                                                                                                                                                                                                                                                                                                                                                    <w:right w:val="none" w:sz="0" w:space="0" w:color="auto"/>
                                                                                                                                                                                                                                                                                                                                                                  </w:divBdr>
                                                                                                                                                                                                                                                                                                                                                                </w:div>
                                                                                                                                                                                                                                                                                                                                                                <w:div w:id="1854686933">
                                                                                                                                                                                                                                                                                                                                                                  <w:marLeft w:val="0"/>
                                                                                                                                                                                                                                                                                                                                                                  <w:marRight w:val="0"/>
                                                                                                                                                                                                                                                                                                                                                                  <w:marTop w:val="0"/>
                                                                                                                                                                                                                                                                                                                                                                  <w:marBottom w:val="0"/>
                                                                                                                                                                                                                                                                                                                                                                  <w:divBdr>
                                                                                                                                                                                                                                                                                                                                                                    <w:top w:val="none" w:sz="0" w:space="0" w:color="auto"/>
                                                                                                                                                                                                                                                                                                                                                                    <w:left w:val="none" w:sz="0" w:space="0" w:color="auto"/>
                                                                                                                                                                                                                                                                                                                                                                    <w:bottom w:val="none" w:sz="0" w:space="0" w:color="auto"/>
                                                                                                                                                                                                                                                                                                                                                                    <w:right w:val="none" w:sz="0" w:space="0" w:color="auto"/>
                                                                                                                                                                                                                                                                                                                                                                  </w:divBdr>
                                                                                                                                                                                                                                                                                                                                                                </w:div>
                                                                                                                                                                                                                                                                                                                                                                <w:div w:id="140588199">
                                                                                                                                                                                                                                                                                                                                                                  <w:marLeft w:val="0"/>
                                                                                                                                                                                                                                                                                                                                                                  <w:marRight w:val="0"/>
                                                                                                                                                                                                                                                                                                                                                                  <w:marTop w:val="0"/>
                                                                                                                                                                                                                                                                                                                                                                  <w:marBottom w:val="0"/>
                                                                                                                                                                                                                                                                                                                                                                  <w:divBdr>
                                                                                                                                                                                                                                                                                                                                                                    <w:top w:val="none" w:sz="0" w:space="0" w:color="auto"/>
                                                                                                                                                                                                                                                                                                                                                                    <w:left w:val="none" w:sz="0" w:space="0" w:color="auto"/>
                                                                                                                                                                                                                                                                                                                                                                    <w:bottom w:val="none" w:sz="0" w:space="0" w:color="auto"/>
                                                                                                                                                                                                                                                                                                                                                                    <w:right w:val="none" w:sz="0" w:space="0" w:color="auto"/>
                                                                                                                                                                                                                                                                                                                                                                  </w:divBdr>
                                                                                                                                                                                                                                                                                                                                                                </w:div>
                                                                                                                                                                                                                                                                                                                                                                <w:div w:id="24407098">
                                                                                                                                                                                                                                                                                                                                                                  <w:marLeft w:val="0"/>
                                                                                                                                                                                                                                                                                                                                                                  <w:marRight w:val="0"/>
                                                                                                                                                                                                                                                                                                                                                                  <w:marTop w:val="0"/>
                                                                                                                                                                                                                                                                                                                                                                  <w:marBottom w:val="0"/>
                                                                                                                                                                                                                                                                                                                                                                  <w:divBdr>
                                                                                                                                                                                                                                                                                                                                                                    <w:top w:val="none" w:sz="0" w:space="0" w:color="auto"/>
                                                                                                                                                                                                                                                                                                                                                                    <w:left w:val="none" w:sz="0" w:space="0" w:color="auto"/>
                                                                                                                                                                                                                                                                                                                                                                    <w:bottom w:val="none" w:sz="0" w:space="0" w:color="auto"/>
                                                                                                                                                                                                                                                                                                                                                                    <w:right w:val="none" w:sz="0" w:space="0" w:color="auto"/>
                                                                                                                                                                                                                                                                                                                                                                  </w:divBdr>
                                                                                                                                                                                                                                                                                                                                                                </w:div>
                                                                                                                                                                                                                                                                                                                                                                <w:div w:id="193081034">
                                                                                                                                                                                                                                                                                                                                                                  <w:marLeft w:val="0"/>
                                                                                                                                                                                                                                                                                                                                                                  <w:marRight w:val="0"/>
                                                                                                                                                                                                                                                                                                                                                                  <w:marTop w:val="0"/>
                                                                                                                                                                                                                                                                                                                                                                  <w:marBottom w:val="0"/>
                                                                                                                                                                                                                                                                                                                                                                  <w:divBdr>
                                                                                                                                                                                                                                                                                                                                                                    <w:top w:val="none" w:sz="0" w:space="0" w:color="auto"/>
                                                                                                                                                                                                                                                                                                                                                                    <w:left w:val="none" w:sz="0" w:space="0" w:color="auto"/>
                                                                                                                                                                                                                                                                                                                                                                    <w:bottom w:val="none" w:sz="0" w:space="0" w:color="auto"/>
                                                                                                                                                                                                                                                                                                                                                                    <w:right w:val="none" w:sz="0" w:space="0" w:color="auto"/>
                                                                                                                                                                                                                                                                                                                                                                  </w:divBdr>
                                                                                                                                                                                                                                                                                                                                                                </w:div>
                                                                                                                                                                                                                                                                                                                                                                <w:div w:id="583882493">
                                                                                                                                                                                                                                                                                                                                                                  <w:marLeft w:val="0"/>
                                                                                                                                                                                                                                                                                                                                                                  <w:marRight w:val="0"/>
                                                                                                                                                                                                                                                                                                                                                                  <w:marTop w:val="0"/>
                                                                                                                                                                                                                                                                                                                                                                  <w:marBottom w:val="0"/>
                                                                                                                                                                                                                                                                                                                                                                  <w:divBdr>
                                                                                                                                                                                                                                                                                                                                                                    <w:top w:val="none" w:sz="0" w:space="0" w:color="auto"/>
                                                                                                                                                                                                                                                                                                                                                                    <w:left w:val="none" w:sz="0" w:space="0" w:color="auto"/>
                                                                                                                                                                                                                                                                                                                                                                    <w:bottom w:val="none" w:sz="0" w:space="0" w:color="auto"/>
                                                                                                                                                                                                                                                                                                                                                                    <w:right w:val="none" w:sz="0" w:space="0" w:color="auto"/>
                                                                                                                                                                                                                                                                                                                                                                  </w:divBdr>
                                                                                                                                                                                                                                                                                                                                                                </w:div>
                                                                                                                                                                                                                                                                                                                                                                <w:div w:id="1362240568">
                                                                                                                                                                                                                                                                                                                                                                  <w:marLeft w:val="0"/>
                                                                                                                                                                                                                                                                                                                                                                  <w:marRight w:val="0"/>
                                                                                                                                                                                                                                                                                                                                                                  <w:marTop w:val="0"/>
                                                                                                                                                                                                                                                                                                                                                                  <w:marBottom w:val="0"/>
                                                                                                                                                                                                                                                                                                                                                                  <w:divBdr>
                                                                                                                                                                                                                                                                                                                                                                    <w:top w:val="none" w:sz="0" w:space="0" w:color="auto"/>
                                                                                                                                                                                                                                                                                                                                                                    <w:left w:val="none" w:sz="0" w:space="0" w:color="auto"/>
                                                                                                                                                                                                                                                                                                                                                                    <w:bottom w:val="none" w:sz="0" w:space="0" w:color="auto"/>
                                                                                                                                                                                                                                                                                                                                                                    <w:right w:val="none" w:sz="0" w:space="0" w:color="auto"/>
                                                                                                                                                                                                                                                                                                                                                                  </w:divBdr>
                                                                                                                                                                                                                                                                                                                                                                </w:div>
                                                                                                                                                                                                                                                                                                                                                                <w:div w:id="75060243">
                                                                                                                                                                                                                                                                                                                                                                  <w:marLeft w:val="0"/>
                                                                                                                                                                                                                                                                                                                                                                  <w:marRight w:val="0"/>
                                                                                                                                                                                                                                                                                                                                                                  <w:marTop w:val="0"/>
                                                                                                                                                                                                                                                                                                                                                                  <w:marBottom w:val="0"/>
                                                                                                                                                                                                                                                                                                                                                                  <w:divBdr>
                                                                                                                                                                                                                                                                                                                                                                    <w:top w:val="none" w:sz="0" w:space="0" w:color="auto"/>
                                                                                                                                                                                                                                                                                                                                                                    <w:left w:val="none" w:sz="0" w:space="0" w:color="auto"/>
                                                                                                                                                                                                                                                                                                                                                                    <w:bottom w:val="none" w:sz="0" w:space="0" w:color="auto"/>
                                                                                                                                                                                                                                                                                                                                                                    <w:right w:val="none" w:sz="0" w:space="0" w:color="auto"/>
                                                                                                                                                                                                                                                                                                                                                                  </w:divBdr>
                                                                                                                                                                                                                                                                                                                                                                </w:div>
                                                                                                                                                                                                                                                                                                                                                                <w:div w:id="1988197048">
                                                                                                                                                                                                                                                                                                                                                                  <w:marLeft w:val="0"/>
                                                                                                                                                                                                                                                                                                                                                                  <w:marRight w:val="0"/>
                                                                                                                                                                                                                                                                                                                                                                  <w:marTop w:val="0"/>
                                                                                                                                                                                                                                                                                                                                                                  <w:marBottom w:val="0"/>
                                                                                                                                                                                                                                                                                                                                                                  <w:divBdr>
                                                                                                                                                                                                                                                                                                                                                                    <w:top w:val="none" w:sz="0" w:space="0" w:color="auto"/>
                                                                                                                                                                                                                                                                                                                                                                    <w:left w:val="none" w:sz="0" w:space="0" w:color="auto"/>
                                                                                                                                                                                                                                                                                                                                                                    <w:bottom w:val="none" w:sz="0" w:space="0" w:color="auto"/>
                                                                                                                                                                                                                                                                                                                                                                    <w:right w:val="none" w:sz="0" w:space="0" w:color="auto"/>
                                                                                                                                                                                                                                                                                                                                                                  </w:divBdr>
                                                                                                                                                                                                                                                                                                                                                                </w:div>
                                                                                                                                                                                                                                                                                                                                                                <w:div w:id="201790202">
                                                                                                                                                                                                                                                                                                                                                                  <w:marLeft w:val="0"/>
                                                                                                                                                                                                                                                                                                                                                                  <w:marRight w:val="0"/>
                                                                                                                                                                                                                                                                                                                                                                  <w:marTop w:val="0"/>
                                                                                                                                                                                                                                                                                                                                                                  <w:marBottom w:val="0"/>
                                                                                                                                                                                                                                                                                                                                                                  <w:divBdr>
                                                                                                                                                                                                                                                                                                                                                                    <w:top w:val="none" w:sz="0" w:space="0" w:color="auto"/>
                                                                                                                                                                                                                                                                                                                                                                    <w:left w:val="none" w:sz="0" w:space="0" w:color="auto"/>
                                                                                                                                                                                                                                                                                                                                                                    <w:bottom w:val="none" w:sz="0" w:space="0" w:color="auto"/>
                                                                                                                                                                                                                                                                                                                                                                    <w:right w:val="none" w:sz="0" w:space="0" w:color="auto"/>
                                                                                                                                                                                                                                                                                                                                                                  </w:divBdr>
                                                                                                                                                                                                                                                                                                                                                                </w:div>
                                                                                                                                                                                                                                                                                                                                                                <w:div w:id="454452032">
                                                                                                                                                                                                                                                                                                                                                                  <w:marLeft w:val="0"/>
                                                                                                                                                                                                                                                                                                                                                                  <w:marRight w:val="0"/>
                                                                                                                                                                                                                                                                                                                                                                  <w:marTop w:val="0"/>
                                                                                                                                                                                                                                                                                                                                                                  <w:marBottom w:val="0"/>
                                                                                                                                                                                                                                                                                                                                                                  <w:divBdr>
                                                                                                                                                                                                                                                                                                                                                                    <w:top w:val="none" w:sz="0" w:space="0" w:color="auto"/>
                                                                                                                                                                                                                                                                                                                                                                    <w:left w:val="none" w:sz="0" w:space="0" w:color="auto"/>
                                                                                                                                                                                                                                                                                                                                                                    <w:bottom w:val="none" w:sz="0" w:space="0" w:color="auto"/>
                                                                                                                                                                                                                                                                                                                                                                    <w:right w:val="none" w:sz="0" w:space="0" w:color="auto"/>
                                                                                                                                                                                                                                                                                                                                                                  </w:divBdr>
                                                                                                                                                                                                                                                                                                                                                                </w:div>
                                                                                                                                                                                                                                                                                                                                                                <w:div w:id="1097674144">
                                                                                                                                                                                                                                                                                                                                                                  <w:marLeft w:val="0"/>
                                                                                                                                                                                                                                                                                                                                                                  <w:marRight w:val="0"/>
                                                                                                                                                                                                                                                                                                                                                                  <w:marTop w:val="0"/>
                                                                                                                                                                                                                                                                                                                                                                  <w:marBottom w:val="0"/>
                                                                                                                                                                                                                                                                                                                                                                  <w:divBdr>
                                                                                                                                                                                                                                                                                                                                                                    <w:top w:val="none" w:sz="0" w:space="0" w:color="auto"/>
                                                                                                                                                                                                                                                                                                                                                                    <w:left w:val="none" w:sz="0" w:space="0" w:color="auto"/>
                                                                                                                                                                                                                                                                                                                                                                    <w:bottom w:val="none" w:sz="0" w:space="0" w:color="auto"/>
                                                                                                                                                                                                                                                                                                                                                                    <w:right w:val="none" w:sz="0" w:space="0" w:color="auto"/>
                                                                                                                                                                                                                                                                                                                                                                  </w:divBdr>
                                                                                                                                                                                                                                                                                                                                                                </w:div>
                                                                                                                                                                                                                                                                                                                                                                <w:div w:id="2042852058">
                                                                                                                                                                                                                                                                                                                                                                  <w:marLeft w:val="0"/>
                                                                                                                                                                                                                                                                                                                                                                  <w:marRight w:val="0"/>
                                                                                                                                                                                                                                                                                                                                                                  <w:marTop w:val="0"/>
                                                                                                                                                                                                                                                                                                                                                                  <w:marBottom w:val="0"/>
                                                                                                                                                                                                                                                                                                                                                                  <w:divBdr>
                                                                                                                                                                                                                                                                                                                                                                    <w:top w:val="none" w:sz="0" w:space="0" w:color="auto"/>
                                                                                                                                                                                                                                                                                                                                                                    <w:left w:val="none" w:sz="0" w:space="0" w:color="auto"/>
                                                                                                                                                                                                                                                                                                                                                                    <w:bottom w:val="none" w:sz="0" w:space="0" w:color="auto"/>
                                                                                                                                                                                                                                                                                                                                                                    <w:right w:val="none" w:sz="0" w:space="0" w:color="auto"/>
                                                                                                                                                                                                                                                                                                                                                                  </w:divBdr>
                                                                                                                                                                                                                                                                                                                                                                </w:div>
                                                                                                                                                                                                                                                                                                                                                                <w:div w:id="840237872">
                                                                                                                                                                                                                                                                                                                                                                  <w:marLeft w:val="0"/>
                                                                                                                                                                                                                                                                                                                                                                  <w:marRight w:val="0"/>
                                                                                                                                                                                                                                                                                                                                                                  <w:marTop w:val="0"/>
                                                                                                                                                                                                                                                                                                                                                                  <w:marBottom w:val="0"/>
                                                                                                                                                                                                                                                                                                                                                                  <w:divBdr>
                                                                                                                                                                                                                                                                                                                                                                    <w:top w:val="none" w:sz="0" w:space="0" w:color="auto"/>
                                                                                                                                                                                                                                                                                                                                                                    <w:left w:val="none" w:sz="0" w:space="0" w:color="auto"/>
                                                                                                                                                                                                                                                                                                                                                                    <w:bottom w:val="none" w:sz="0" w:space="0" w:color="auto"/>
                                                                                                                                                                                                                                                                                                                                                                    <w:right w:val="none" w:sz="0" w:space="0" w:color="auto"/>
                                                                                                                                                                                                                                                                                                                                                                  </w:divBdr>
                                                                                                                                                                                                                                                                                                                                                                </w:div>
                                                                                                                                                                                                                                                                                                                                                                <w:div w:id="1374846003">
                                                                                                                                                                                                                                                                                                                                                                  <w:marLeft w:val="0"/>
                                                                                                                                                                                                                                                                                                                                                                  <w:marRight w:val="0"/>
                                                                                                                                                                                                                                                                                                                                                                  <w:marTop w:val="0"/>
                                                                                                                                                                                                                                                                                                                                                                  <w:marBottom w:val="0"/>
                                                                                                                                                                                                                                                                                                                                                                  <w:divBdr>
                                                                                                                                                                                                                                                                                                                                                                    <w:top w:val="none" w:sz="0" w:space="0" w:color="auto"/>
                                                                                                                                                                                                                                                                                                                                                                    <w:left w:val="none" w:sz="0" w:space="0" w:color="auto"/>
                                                                                                                                                                                                                                                                                                                                                                    <w:bottom w:val="none" w:sz="0" w:space="0" w:color="auto"/>
                                                                                                                                                                                                                                                                                                                                                                    <w:right w:val="none" w:sz="0" w:space="0" w:color="auto"/>
                                                                                                                                                                                                                                                                                                                                                                  </w:divBdr>
                                                                                                                                                                                                                                                                                                                                                                </w:div>
                                                                                                                                                                                                                                                                                                                                                                <w:div w:id="1437019952">
                                                                                                                                                                                                                                                                                                                                                                  <w:marLeft w:val="0"/>
                                                                                                                                                                                                                                                                                                                                                                  <w:marRight w:val="0"/>
                                                                                                                                                                                                                                                                                                                                                                  <w:marTop w:val="0"/>
                                                                                                                                                                                                                                                                                                                                                                  <w:marBottom w:val="0"/>
                                                                                                                                                                                                                                                                                                                                                                  <w:divBdr>
                                                                                                                                                                                                                                                                                                                                                                    <w:top w:val="none" w:sz="0" w:space="0" w:color="auto"/>
                                                                                                                                                                                                                                                                                                                                                                    <w:left w:val="none" w:sz="0" w:space="0" w:color="auto"/>
                                                                                                                                                                                                                                                                                                                                                                    <w:bottom w:val="none" w:sz="0" w:space="0" w:color="auto"/>
                                                                                                                                                                                                                                                                                                                                                                    <w:right w:val="none" w:sz="0" w:space="0" w:color="auto"/>
                                                                                                                                                                                                                                                                                                                                                                  </w:divBdr>
                                                                                                                                                                                                                                                                                                                                                                </w:div>
                                                                                                                                                                                                                                                                                                                                                                <w:div w:id="16152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690">
                                                                                                                                                                                                                                                                                                                                                          <w:marLeft w:val="0"/>
                                                                                                                                                                                                                                                                                                                                                          <w:marRight w:val="0"/>
                                                                                                                                                                                                                                                                                                                                                          <w:marTop w:val="0"/>
                                                                                                                                                                                                                                                                                                                                                          <w:marBottom w:val="0"/>
                                                                                                                                                                                                                                                                                                                                                          <w:divBdr>
                                                                                                                                                                                                                                                                                                                                                            <w:top w:val="none" w:sz="0" w:space="0" w:color="auto"/>
                                                                                                                                                                                                                                                                                                                                                            <w:left w:val="none" w:sz="0" w:space="0" w:color="auto"/>
                                                                                                                                                                                                                                                                                                                                                            <w:bottom w:val="none" w:sz="0" w:space="0" w:color="auto"/>
                                                                                                                                                                                                                                                                                                                                                            <w:right w:val="none" w:sz="0" w:space="0" w:color="auto"/>
                                                                                                                                                                                                                                                                                                                                                          </w:divBdr>
                                                                                                                                                                                                                                                                                                                                                        </w:div>
                                                                                                                                                                                                                                                                                                                                                        <w:div w:id="972562936">
                                                                                                                                                                                                                                                                                                                                                          <w:marLeft w:val="0"/>
                                                                                                                                                                                                                                                                                                                                                          <w:marRight w:val="0"/>
                                                                                                                                                                                                                                                                                                                                                          <w:marTop w:val="0"/>
                                                                                                                                                                                                                                                                                                                                                          <w:marBottom w:val="0"/>
                                                                                                                                                                                                                                                                                                                                                          <w:divBdr>
                                                                                                                                                                                                                                                                                                                                                            <w:top w:val="none" w:sz="0" w:space="0" w:color="auto"/>
                                                                                                                                                                                                                                                                                                                                                            <w:left w:val="none" w:sz="0" w:space="0" w:color="auto"/>
                                                                                                                                                                                                                                                                                                                                                            <w:bottom w:val="none" w:sz="0" w:space="0" w:color="auto"/>
                                                                                                                                                                                                                                                                                                                                                            <w:right w:val="none" w:sz="0" w:space="0" w:color="auto"/>
                                                                                                                                                                                                                                                                                                                                                          </w:divBdr>
                                                                                                                                                                                                                                                                                                                                                        </w:div>
                                                                                                                                                                                                                                                                                                                                                        <w:div w:id="658730772">
                                                                                                                                                                                                                                                                                                                                                          <w:marLeft w:val="0"/>
                                                                                                                                                                                                                                                                                                                                                          <w:marRight w:val="0"/>
                                                                                                                                                                                                                                                                                                                                                          <w:marTop w:val="0"/>
                                                                                                                                                                                                                                                                                                                                                          <w:marBottom w:val="0"/>
                                                                                                                                                                                                                                                                                                                                                          <w:divBdr>
                                                                                                                                                                                                                                                                                                                                                            <w:top w:val="none" w:sz="0" w:space="0" w:color="auto"/>
                                                                                                                                                                                                                                                                                                                                                            <w:left w:val="none" w:sz="0" w:space="0" w:color="auto"/>
                                                                                                                                                                                                                                                                                                                                                            <w:bottom w:val="none" w:sz="0" w:space="0" w:color="auto"/>
                                                                                                                                                                                                                                                                                                                                                            <w:right w:val="none" w:sz="0" w:space="0" w:color="auto"/>
                                                                                                                                                                                                                                                                                                                                                          </w:divBdr>
                                                                                                                                                                                                                                                                                                                                                        </w:div>
                                                                                                                                                                                                                                                                                                                                                        <w:div w:id="109321445">
                                                                                                                                                                                                                                                                                                                                                          <w:marLeft w:val="0"/>
                                                                                                                                                                                                                                                                                                                                                          <w:marRight w:val="0"/>
                                                                                                                                                                                                                                                                                                                                                          <w:marTop w:val="0"/>
                                                                                                                                                                                                                                                                                                                                                          <w:marBottom w:val="0"/>
                                                                                                                                                                                                                                                                                                                                                          <w:divBdr>
                                                                                                                                                                                                                                                                                                                                                            <w:top w:val="none" w:sz="0" w:space="0" w:color="auto"/>
                                                                                                                                                                                                                                                                                                                                                            <w:left w:val="none" w:sz="0" w:space="0" w:color="auto"/>
                                                                                                                                                                                                                                                                                                                                                            <w:bottom w:val="none" w:sz="0" w:space="0" w:color="auto"/>
                                                                                                                                                                                                                                                                                                                                                            <w:right w:val="none" w:sz="0" w:space="0" w:color="auto"/>
                                                                                                                                                                                                                                                                                                                                                          </w:divBdr>
                                                                                                                                                                                                                                                                                                                                                        </w:div>
                                                                                                                                                                                                                                                                                                                                                        <w:div w:id="121730259">
                                                                                                                                                                                                                                                                                                                                                          <w:marLeft w:val="0"/>
                                                                                                                                                                                                                                                                                                                                                          <w:marRight w:val="0"/>
                                                                                                                                                                                                                                                                                                                                                          <w:marTop w:val="0"/>
                                                                                                                                                                                                                                                                                                                                                          <w:marBottom w:val="0"/>
                                                                                                                                                                                                                                                                                                                                                          <w:divBdr>
                                                                                                                                                                                                                                                                                                                                                            <w:top w:val="none" w:sz="0" w:space="0" w:color="auto"/>
                                                                                                                                                                                                                                                                                                                                                            <w:left w:val="none" w:sz="0" w:space="0" w:color="auto"/>
                                                                                                                                                                                                                                                                                                                                                            <w:bottom w:val="none" w:sz="0" w:space="0" w:color="auto"/>
                                                                                                                                                                                                                                                                                                                                                            <w:right w:val="none" w:sz="0" w:space="0" w:color="auto"/>
                                                                                                                                                                                                                                                                                                                                                          </w:divBdr>
                                                                                                                                                                                                                                                                                                                                                        </w:div>
                                                                                                                                                                                                                                                                                                                                                        <w:div w:id="2099328356">
                                                                                                                                                                                                                                                                                                                                                          <w:marLeft w:val="0"/>
                                                                                                                                                                                                                                                                                                                                                          <w:marRight w:val="0"/>
                                                                                                                                                                                                                                                                                                                                                          <w:marTop w:val="0"/>
                                                                                                                                                                                                                                                                                                                                                          <w:marBottom w:val="0"/>
                                                                                                                                                                                                                                                                                                                                                          <w:divBdr>
                                                                                                                                                                                                                                                                                                                                                            <w:top w:val="none" w:sz="0" w:space="0" w:color="auto"/>
                                                                                                                                                                                                                                                                                                                                                            <w:left w:val="none" w:sz="0" w:space="0" w:color="auto"/>
                                                                                                                                                                                                                                                                                                                                                            <w:bottom w:val="none" w:sz="0" w:space="0" w:color="auto"/>
                                                                                                                                                                                                                                                                                                                                                            <w:right w:val="none" w:sz="0" w:space="0" w:color="auto"/>
                                                                                                                                                                                                                                                                                                                                                          </w:divBdr>
                                                                                                                                                                                                                                                                                                                                                        </w:div>
                                                                                                                                                                                                                                                                                                                                                        <w:div w:id="1164392753">
                                                                                                                                                                                                                                                                                                                                                          <w:marLeft w:val="0"/>
                                                                                                                                                                                                                                                                                                                                                          <w:marRight w:val="0"/>
                                                                                                                                                                                                                                                                                                                                                          <w:marTop w:val="0"/>
                                                                                                                                                                                                                                                                                                                                                          <w:marBottom w:val="0"/>
                                                                                                                                                                                                                                                                                                                                                          <w:divBdr>
                                                                                                                                                                                                                                                                                                                                                            <w:top w:val="none" w:sz="0" w:space="0" w:color="auto"/>
                                                                                                                                                                                                                                                                                                                                                            <w:left w:val="none" w:sz="0" w:space="0" w:color="auto"/>
                                                                                                                                                                                                                                                                                                                                                            <w:bottom w:val="none" w:sz="0" w:space="0" w:color="auto"/>
                                                                                                                                                                                                                                                                                                                                                            <w:right w:val="none" w:sz="0" w:space="0" w:color="auto"/>
                                                                                                                                                                                                                                                                                                                                                          </w:divBdr>
                                                                                                                                                                                                                                                                                                                                                        </w:div>
                                                                                                                                                                                                                                                                                                                                                        <w:div w:id="772092399">
                                                                                                                                                                                                                                                                                                                                                          <w:marLeft w:val="0"/>
                                                                                                                                                                                                                                                                                                                                                          <w:marRight w:val="0"/>
                                                                                                                                                                                                                                                                                                                                                          <w:marTop w:val="0"/>
                                                                                                                                                                                                                                                                                                                                                          <w:marBottom w:val="0"/>
                                                                                                                                                                                                                                                                                                                                                          <w:divBdr>
                                                                                                                                                                                                                                                                                                                                                            <w:top w:val="none" w:sz="0" w:space="0" w:color="auto"/>
                                                                                                                                                                                                                                                                                                                                                            <w:left w:val="none" w:sz="0" w:space="0" w:color="auto"/>
                                                                                                                                                                                                                                                                                                                                                            <w:bottom w:val="none" w:sz="0" w:space="0" w:color="auto"/>
                                                                                                                                                                                                                                                                                                                                                            <w:right w:val="none" w:sz="0" w:space="0" w:color="auto"/>
                                                                                                                                                                                                                                                                                                                                                          </w:divBdr>
                                                                                                                                                                                                                                                                                                                                                        </w:div>
                                                                                                                                                                                                                                                                                                                                                        <w:div w:id="650796653">
                                                                                                                                                                                                                                                                                                                                                          <w:marLeft w:val="0"/>
                                                                                                                                                                                                                                                                                                                                                          <w:marRight w:val="0"/>
                                                                                                                                                                                                                                                                                                                                                          <w:marTop w:val="0"/>
                                                                                                                                                                                                                                                                                                                                                          <w:marBottom w:val="0"/>
                                                                                                                                                                                                                                                                                                                                                          <w:divBdr>
                                                                                                                                                                                                                                                                                                                                                            <w:top w:val="none" w:sz="0" w:space="0" w:color="auto"/>
                                                                                                                                                                                                                                                                                                                                                            <w:left w:val="none" w:sz="0" w:space="0" w:color="auto"/>
                                                                                                                                                                                                                                                                                                                                                            <w:bottom w:val="none" w:sz="0" w:space="0" w:color="auto"/>
                                                                                                                                                                                                                                                                                                                                                            <w:right w:val="none" w:sz="0" w:space="0" w:color="auto"/>
                                                                                                                                                                                                                                                                                                                                                          </w:divBdr>
                                                                                                                                                                                                                                                                                                                                                        </w:div>
                                                                                                                                                                                                                                                                                                                                                        <w:div w:id="580719593">
                                                                                                                                                                                                                                                                                                                                                          <w:marLeft w:val="0"/>
                                                                                                                                                                                                                                                                                                                                                          <w:marRight w:val="0"/>
                                                                                                                                                                                                                                                                                                                                                          <w:marTop w:val="0"/>
                                                                                                                                                                                                                                                                                                                                                          <w:marBottom w:val="0"/>
                                                                                                                                                                                                                                                                                                                                                          <w:divBdr>
                                                                                                                                                                                                                                                                                                                                                            <w:top w:val="none" w:sz="0" w:space="0" w:color="auto"/>
                                                                                                                                                                                                                                                                                                                                                            <w:left w:val="none" w:sz="0" w:space="0" w:color="auto"/>
                                                                                                                                                                                                                                                                                                                                                            <w:bottom w:val="none" w:sz="0" w:space="0" w:color="auto"/>
                                                                                                                                                                                                                                                                                                                                                            <w:right w:val="none" w:sz="0" w:space="0" w:color="auto"/>
                                                                                                                                                                                                                                                                                                                                                          </w:divBdr>
                                                                                                                                                                                                                                                                                                                                                        </w:div>
                                                                                                                                                                                                                                                                                                                                                        <w:div w:id="1866868232">
                                                                                                                                                                                                                                                                                                                                                          <w:marLeft w:val="0"/>
                                                                                                                                                                                                                                                                                                                                                          <w:marRight w:val="0"/>
                                                                                                                                                                                                                                                                                                                                                          <w:marTop w:val="0"/>
                                                                                                                                                                                                                                                                                                                                                          <w:marBottom w:val="0"/>
                                                                                                                                                                                                                                                                                                                                                          <w:divBdr>
                                                                                                                                                                                                                                                                                                                                                            <w:top w:val="none" w:sz="0" w:space="0" w:color="auto"/>
                                                                                                                                                                                                                                                                                                                                                            <w:left w:val="none" w:sz="0" w:space="0" w:color="auto"/>
                                                                                                                                                                                                                                                                                                                                                            <w:bottom w:val="none" w:sz="0" w:space="0" w:color="auto"/>
                                                                                                                                                                                                                                                                                                                                                            <w:right w:val="none" w:sz="0" w:space="0" w:color="auto"/>
                                                                                                                                                                                                                                                                                                                                                          </w:divBdr>
                                                                                                                                                                                                                                                                                                                                                        </w:div>
                                                                                                                                                                                                                                                                                                                                                        <w:div w:id="354308622">
                                                                                                                                                                                                                                                                                                                                                          <w:marLeft w:val="0"/>
                                                                                                                                                                                                                                                                                                                                                          <w:marRight w:val="0"/>
                                                                                                                                                                                                                                                                                                                                                          <w:marTop w:val="0"/>
                                                                                                                                                                                                                                                                                                                                                          <w:marBottom w:val="0"/>
                                                                                                                                                                                                                                                                                                                                                          <w:divBdr>
                                                                                                                                                                                                                                                                                                                                                            <w:top w:val="none" w:sz="0" w:space="0" w:color="auto"/>
                                                                                                                                                                                                                                                                                                                                                            <w:left w:val="none" w:sz="0" w:space="0" w:color="auto"/>
                                                                                                                                                                                                                                                                                                                                                            <w:bottom w:val="none" w:sz="0" w:space="0" w:color="auto"/>
                                                                                                                                                                                                                                                                                                                                                            <w:right w:val="none" w:sz="0" w:space="0" w:color="auto"/>
                                                                                                                                                                                                                                                                                                                                                          </w:divBdr>
                                                                                                                                                                                                                                                                                                                                                        </w:div>
                                                                                                                                                                                                                                                                                                                                                        <w:div w:id="156045148">
                                                                                                                                                                                                                                                                                                                                                          <w:marLeft w:val="0"/>
                                                                                                                                                                                                                                                                                                                                                          <w:marRight w:val="0"/>
                                                                                                                                                                                                                                                                                                                                                          <w:marTop w:val="0"/>
                                                                                                                                                                                                                                                                                                                                                          <w:marBottom w:val="0"/>
                                                                                                                                                                                                                                                                                                                                                          <w:divBdr>
                                                                                                                                                                                                                                                                                                                                                            <w:top w:val="none" w:sz="0" w:space="0" w:color="auto"/>
                                                                                                                                                                                                                                                                                                                                                            <w:left w:val="none" w:sz="0" w:space="0" w:color="auto"/>
                                                                                                                                                                                                                                                                                                                                                            <w:bottom w:val="none" w:sz="0" w:space="0" w:color="auto"/>
                                                                                                                                                                                                                                                                                                                                                            <w:right w:val="none" w:sz="0" w:space="0" w:color="auto"/>
                                                                                                                                                                                                                                                                                                                                                          </w:divBdr>
                                                                                                                                                                                                                                                                                                                                                        </w:div>
                                                                                                                                                                                                                                                                                                                                                        <w:div w:id="1009673419">
                                                                                                                                                                                                                                                                                                                                                          <w:marLeft w:val="0"/>
                                                                                                                                                                                                                                                                                                                                                          <w:marRight w:val="0"/>
                                                                                                                                                                                                                                                                                                                                                          <w:marTop w:val="0"/>
                                                                                                                                                                                                                                                                                                                                                          <w:marBottom w:val="0"/>
                                                                                                                                                                                                                                                                                                                                                          <w:divBdr>
                                                                                                                                                                                                                                                                                                                                                            <w:top w:val="none" w:sz="0" w:space="0" w:color="auto"/>
                                                                                                                                                                                                                                                                                                                                                            <w:left w:val="none" w:sz="0" w:space="0" w:color="auto"/>
                                                                                                                                                                                                                                                                                                                                                            <w:bottom w:val="none" w:sz="0" w:space="0" w:color="auto"/>
                                                                                                                                                                                                                                                                                                                                                            <w:right w:val="none" w:sz="0" w:space="0" w:color="auto"/>
                                                                                                                                                                                                                                                                                                                                                          </w:divBdr>
                                                                                                                                                                                                                                                                                                                                                        </w:div>
                                                                                                                                                                                                                                                                                                                                                        <w:div w:id="1533568879">
                                                                                                                                                                                                                                                                                                                                                          <w:marLeft w:val="0"/>
                                                                                                                                                                                                                                                                                                                                                          <w:marRight w:val="0"/>
                                                                                                                                                                                                                                                                                                                                                          <w:marTop w:val="0"/>
                                                                                                                                                                                                                                                                                                                                                          <w:marBottom w:val="0"/>
                                                                                                                                                                                                                                                                                                                                                          <w:divBdr>
                                                                                                                                                                                                                                                                                                                                                            <w:top w:val="none" w:sz="0" w:space="0" w:color="auto"/>
                                                                                                                                                                                                                                                                                                                                                            <w:left w:val="none" w:sz="0" w:space="0" w:color="auto"/>
                                                                                                                                                                                                                                                                                                                                                            <w:bottom w:val="none" w:sz="0" w:space="0" w:color="auto"/>
                                                                                                                                                                                                                                                                                                                                                            <w:right w:val="none" w:sz="0" w:space="0" w:color="auto"/>
                                                                                                                                                                                                                                                                                                                                                          </w:divBdr>
                                                                                                                                                                                                                                                                                                                                                        </w:div>
                                                                                                                                                                                                                                                                                                                                                        <w:div w:id="887036764">
                                                                                                                                                                                                                                                                                                                                                          <w:marLeft w:val="0"/>
                                                                                                                                                                                                                                                                                                                                                          <w:marRight w:val="0"/>
                                                                                                                                                                                                                                                                                                                                                          <w:marTop w:val="0"/>
                                                                                                                                                                                                                                                                                                                                                          <w:marBottom w:val="0"/>
                                                                                                                                                                                                                                                                                                                                                          <w:divBdr>
                                                                                                                                                                                                                                                                                                                                                            <w:top w:val="none" w:sz="0" w:space="0" w:color="auto"/>
                                                                                                                                                                                                                                                                                                                                                            <w:left w:val="none" w:sz="0" w:space="0" w:color="auto"/>
                                                                                                                                                                                                                                                                                                                                                            <w:bottom w:val="none" w:sz="0" w:space="0" w:color="auto"/>
                                                                                                                                                                                                                                                                                                                                                            <w:right w:val="none" w:sz="0" w:space="0" w:color="auto"/>
                                                                                                                                                                                                                                                                                                                                                          </w:divBdr>
                                                                                                                                                                                                                                                                                                                                                        </w:div>
                                                                                                                                                                                                                                                                                                                                                        <w:div w:id="500584126">
                                                                                                                                                                                                                                                                                                                                                          <w:marLeft w:val="0"/>
                                                                                                                                                                                                                                                                                                                                                          <w:marRight w:val="0"/>
                                                                                                                                                                                                                                                                                                                                                          <w:marTop w:val="0"/>
                                                                                                                                                                                                                                                                                                                                                          <w:marBottom w:val="0"/>
                                                                                                                                                                                                                                                                                                                                                          <w:divBdr>
                                                                                                                                                                                                                                                                                                                                                            <w:top w:val="none" w:sz="0" w:space="0" w:color="auto"/>
                                                                                                                                                                                                                                                                                                                                                            <w:left w:val="none" w:sz="0" w:space="0" w:color="auto"/>
                                                                                                                                                                                                                                                                                                                                                            <w:bottom w:val="none" w:sz="0" w:space="0" w:color="auto"/>
                                                                                                                                                                                                                                                                                                                                                            <w:right w:val="none" w:sz="0" w:space="0" w:color="auto"/>
                                                                                                                                                                                                                                                                                                                                                          </w:divBdr>
                                                                                                                                                                                                                                                                                                                                                        </w:div>
                                                                                                                                                                                                                                                                                                                                                        <w:div w:id="1797871807">
                                                                                                                                                                                                                                                                                                                                                          <w:marLeft w:val="0"/>
                                                                                                                                                                                                                                                                                                                                                          <w:marRight w:val="0"/>
                                                                                                                                                                                                                                                                                                                                                          <w:marTop w:val="0"/>
                                                                                                                                                                                                                                                                                                                                                          <w:marBottom w:val="0"/>
                                                                                                                                                                                                                                                                                                                                                          <w:divBdr>
                                                                                                                                                                                                                                                                                                                                                            <w:top w:val="none" w:sz="0" w:space="0" w:color="auto"/>
                                                                                                                                                                                                                                                                                                                                                            <w:left w:val="none" w:sz="0" w:space="0" w:color="auto"/>
                                                                                                                                                                                                                                                                                                                                                            <w:bottom w:val="none" w:sz="0" w:space="0" w:color="auto"/>
                                                                                                                                                                                                                                                                                                                                                            <w:right w:val="none" w:sz="0" w:space="0" w:color="auto"/>
                                                                                                                                                                                                                                                                                                                                                          </w:divBdr>
                                                                                                                                                                                                                                                                                                                                                        </w:div>
                                                                                                                                                                                                                                                                                                                                                        <w:div w:id="965626884">
                                                                                                                                                                                                                                                                                                                                                          <w:marLeft w:val="0"/>
                                                                                                                                                                                                                                                                                                                                                          <w:marRight w:val="0"/>
                                                                                                                                                                                                                                                                                                                                                          <w:marTop w:val="0"/>
                                                                                                                                                                                                                                                                                                                                                          <w:marBottom w:val="0"/>
                                                                                                                                                                                                                                                                                                                                                          <w:divBdr>
                                                                                                                                                                                                                                                                                                                                                            <w:top w:val="none" w:sz="0" w:space="0" w:color="auto"/>
                                                                                                                                                                                                                                                                                                                                                            <w:left w:val="none" w:sz="0" w:space="0" w:color="auto"/>
                                                                                                                                                                                                                                                                                                                                                            <w:bottom w:val="none" w:sz="0" w:space="0" w:color="auto"/>
                                                                                                                                                                                                                                                                                                                                                            <w:right w:val="none" w:sz="0" w:space="0" w:color="auto"/>
                                                                                                                                                                                                                                                                                                                                                          </w:divBdr>
                                                                                                                                                                                                                                                                                                                                                        </w:div>
                                                                                                                                                                                                                                                                                                                                                        <w:div w:id="1346010583">
                                                                                                                                                                                                                                                                                                                                                          <w:marLeft w:val="0"/>
                                                                                                                                                                                                                                                                                                                                                          <w:marRight w:val="0"/>
                                                                                                                                                                                                                                                                                                                                                          <w:marTop w:val="0"/>
                                                                                                                                                                                                                                                                                                                                                          <w:marBottom w:val="0"/>
                                                                                                                                                                                                                                                                                                                                                          <w:divBdr>
                                                                                                                                                                                                                                                                                                                                                            <w:top w:val="none" w:sz="0" w:space="0" w:color="auto"/>
                                                                                                                                                                                                                                                                                                                                                            <w:left w:val="none" w:sz="0" w:space="0" w:color="auto"/>
                                                                                                                                                                                                                                                                                                                                                            <w:bottom w:val="none" w:sz="0" w:space="0" w:color="auto"/>
                                                                                                                                                                                                                                                                                                                                                            <w:right w:val="none" w:sz="0" w:space="0" w:color="auto"/>
                                                                                                                                                                                                                                                                                                                                                          </w:divBdr>
                                                                                                                                                                                                                                                                                                                                                        </w:div>
                                                                                                                                                                                                                                                                                                                                                        <w:div w:id="1582908365">
                                                                                                                                                                                                                                                                                                                                                          <w:marLeft w:val="0"/>
                                                                                                                                                                                                                                                                                                                                                          <w:marRight w:val="0"/>
                                                                                                                                                                                                                                                                                                                                                          <w:marTop w:val="0"/>
                                                                                                                                                                                                                                                                                                                                                          <w:marBottom w:val="0"/>
                                                                                                                                                                                                                                                                                                                                                          <w:divBdr>
                                                                                                                                                                                                                                                                                                                                                            <w:top w:val="none" w:sz="0" w:space="0" w:color="auto"/>
                                                                                                                                                                                                                                                                                                                                                            <w:left w:val="none" w:sz="0" w:space="0" w:color="auto"/>
                                                                                                                                                                                                                                                                                                                                                            <w:bottom w:val="none" w:sz="0" w:space="0" w:color="auto"/>
                                                                                                                                                                                                                                                                                                                                                            <w:right w:val="none" w:sz="0" w:space="0" w:color="auto"/>
                                                                                                                                                                                                                                                                                                                                                          </w:divBdr>
                                                                                                                                                                                                                                                                                                                                                        </w:div>
                                                                                                                                                                                                                                                                                                                                                        <w:div w:id="699089179">
                                                                                                                                                                                                                                                                                                                                                          <w:marLeft w:val="0"/>
                                                                                                                                                                                                                                                                                                                                                          <w:marRight w:val="0"/>
                                                                                                                                                                                                                                                                                                                                                          <w:marTop w:val="0"/>
                                                                                                                                                                                                                                                                                                                                                          <w:marBottom w:val="0"/>
                                                                                                                                                                                                                                                                                                                                                          <w:divBdr>
                                                                                                                                                                                                                                                                                                                                                            <w:top w:val="none" w:sz="0" w:space="0" w:color="auto"/>
                                                                                                                                                                                                                                                                                                                                                            <w:left w:val="none" w:sz="0" w:space="0" w:color="auto"/>
                                                                                                                                                                                                                                                                                                                                                            <w:bottom w:val="none" w:sz="0" w:space="0" w:color="auto"/>
                                                                                                                                                                                                                                                                                                                                                            <w:right w:val="none" w:sz="0" w:space="0" w:color="auto"/>
                                                                                                                                                                                                                                                                                                                                                          </w:divBdr>
                                                                                                                                                                                                                                                                                                                                                        </w:div>
                                                                                                                                                                                                                                                                                                                                                        <w:div w:id="1298730058">
                                                                                                                                                                                                                                                                                                                                                          <w:marLeft w:val="0"/>
                                                                                                                                                                                                                                                                                                                                                          <w:marRight w:val="0"/>
                                                                                                                                                                                                                                                                                                                                                          <w:marTop w:val="0"/>
                                                                                                                                                                                                                                                                                                                                                          <w:marBottom w:val="0"/>
                                                                                                                                                                                                                                                                                                                                                          <w:divBdr>
                                                                                                                                                                                                                                                                                                                                                            <w:top w:val="none" w:sz="0" w:space="0" w:color="auto"/>
                                                                                                                                                                                                                                                                                                                                                            <w:left w:val="none" w:sz="0" w:space="0" w:color="auto"/>
                                                                                                                                                                                                                                                                                                                                                            <w:bottom w:val="none" w:sz="0" w:space="0" w:color="auto"/>
                                                                                                                                                                                                                                                                                                                                                            <w:right w:val="none" w:sz="0" w:space="0" w:color="auto"/>
                                                                                                                                                                                                                                                                                                                                                          </w:divBdr>
                                                                                                                                                                                                                                                                                                                                                        </w:div>
                                                                                                                                                                                                                                                                                                                                                        <w:div w:id="57244814">
                                                                                                                                                                                                                                                                                                                                                          <w:marLeft w:val="0"/>
                                                                                                                                                                                                                                                                                                                                                          <w:marRight w:val="0"/>
                                                                                                                                                                                                                                                                                                                                                          <w:marTop w:val="0"/>
                                                                                                                                                                                                                                                                                                                                                          <w:marBottom w:val="0"/>
                                                                                                                                                                                                                                                                                                                                                          <w:divBdr>
                                                                                                                                                                                                                                                                                                                                                            <w:top w:val="none" w:sz="0" w:space="0" w:color="auto"/>
                                                                                                                                                                                                                                                                                                                                                            <w:left w:val="none" w:sz="0" w:space="0" w:color="auto"/>
                                                                                                                                                                                                                                                                                                                                                            <w:bottom w:val="none" w:sz="0" w:space="0" w:color="auto"/>
                                                                                                                                                                                                                                                                                                                                                            <w:right w:val="none" w:sz="0" w:space="0" w:color="auto"/>
                                                                                                                                                                                                                                                                                                                                                          </w:divBdr>
                                                                                                                                                                                                                                                                                                                                                        </w:div>
                                                                                                                                                                                                                                                                                                                                                        <w:div w:id="2128430904">
                                                                                                                                                                                                                                                                                                                                                          <w:marLeft w:val="0"/>
                                                                                                                                                                                                                                                                                                                                                          <w:marRight w:val="0"/>
                                                                                                                                                                                                                                                                                                                                                          <w:marTop w:val="0"/>
                                                                                                                                                                                                                                                                                                                                                          <w:marBottom w:val="0"/>
                                                                                                                                                                                                                                                                                                                                                          <w:divBdr>
                                                                                                                                                                                                                                                                                                                                                            <w:top w:val="none" w:sz="0" w:space="0" w:color="auto"/>
                                                                                                                                                                                                                                                                                                                                                            <w:left w:val="none" w:sz="0" w:space="0" w:color="auto"/>
                                                                                                                                                                                                                                                                                                                                                            <w:bottom w:val="none" w:sz="0" w:space="0" w:color="auto"/>
                                                                                                                                                                                                                                                                                                                                                            <w:right w:val="none" w:sz="0" w:space="0" w:color="auto"/>
                                                                                                                                                                                                                                                                                                                                                          </w:divBdr>
                                                                                                                                                                                                                                                                                                                                                        </w:div>
                                                                                                                                                                                                                                                                                                                                                        <w:div w:id="1228303716">
                                                                                                                                                                                                                                                                                                                                                          <w:marLeft w:val="0"/>
                                                                                                                                                                                                                                                                                                                                                          <w:marRight w:val="0"/>
                                                                                                                                                                                                                                                                                                                                                          <w:marTop w:val="0"/>
                                                                                                                                                                                                                                                                                                                                                          <w:marBottom w:val="0"/>
                                                                                                                                                                                                                                                                                                                                                          <w:divBdr>
                                                                                                                                                                                                                                                                                                                                                            <w:top w:val="none" w:sz="0" w:space="0" w:color="auto"/>
                                                                                                                                                                                                                                                                                                                                                            <w:left w:val="none" w:sz="0" w:space="0" w:color="auto"/>
                                                                                                                                                                                                                                                                                                                                                            <w:bottom w:val="none" w:sz="0" w:space="0" w:color="auto"/>
                                                                                                                                                                                                                                                                                                                                                            <w:right w:val="none" w:sz="0" w:space="0" w:color="auto"/>
                                                                                                                                                                                                                                                                                                                                                          </w:divBdr>
                                                                                                                                                                                                                                                                                                                                                        </w:div>
                                                                                                                                                                                                                                                                                                                                                        <w:div w:id="922572252">
                                                                                                                                                                                                                                                                                                                                                          <w:marLeft w:val="0"/>
                                                                                                                                                                                                                                                                                                                                                          <w:marRight w:val="0"/>
                                                                                                                                                                                                                                                                                                                                                          <w:marTop w:val="0"/>
                                                                                                                                                                                                                                                                                                                                                          <w:marBottom w:val="0"/>
                                                                                                                                                                                                                                                                                                                                                          <w:divBdr>
                                                                                                                                                                                                                                                                                                                                                            <w:top w:val="none" w:sz="0" w:space="0" w:color="auto"/>
                                                                                                                                                                                                                                                                                                                                                            <w:left w:val="none" w:sz="0" w:space="0" w:color="auto"/>
                                                                                                                                                                                                                                                                                                                                                            <w:bottom w:val="none" w:sz="0" w:space="0" w:color="auto"/>
                                                                                                                                                                                                                                                                                                                                                            <w:right w:val="none" w:sz="0" w:space="0" w:color="auto"/>
                                                                                                                                                                                                                                                                                                                                                          </w:divBdr>
                                                                                                                                                                                                                                                                                                                                                        </w:div>
                                                                                                                                                                                                                                                                                                                                                        <w:div w:id="1745570179">
                                                                                                                                                                                                                                                                                                                                                          <w:marLeft w:val="0"/>
                                                                                                                                                                                                                                                                                                                                                          <w:marRight w:val="0"/>
                                                                                                                                                                                                                                                                                                                                                          <w:marTop w:val="0"/>
                                                                                                                                                                                                                                                                                                                                                          <w:marBottom w:val="0"/>
                                                                                                                                                                                                                                                                                                                                                          <w:divBdr>
                                                                                                                                                                                                                                                                                                                                                            <w:top w:val="none" w:sz="0" w:space="0" w:color="auto"/>
                                                                                                                                                                                                                                                                                                                                                            <w:left w:val="none" w:sz="0" w:space="0" w:color="auto"/>
                                                                                                                                                                                                                                                                                                                                                            <w:bottom w:val="none" w:sz="0" w:space="0" w:color="auto"/>
                                                                                                                                                                                                                                                                                                                                                            <w:right w:val="none" w:sz="0" w:space="0" w:color="auto"/>
                                                                                                                                                                                                                                                                                                                                                          </w:divBdr>
                                                                                                                                                                                                                                                                                                                                                        </w:div>
                                                                                                                                                                                                                                                                                                                                                        <w:div w:id="957877035">
                                                                                                                                                                                                                                                                                                                                                          <w:marLeft w:val="0"/>
                                                                                                                                                                                                                                                                                                                                                          <w:marRight w:val="0"/>
                                                                                                                                                                                                                                                                                                                                                          <w:marTop w:val="0"/>
                                                                                                                                                                                                                                                                                                                                                          <w:marBottom w:val="0"/>
                                                                                                                                                                                                                                                                                                                                                          <w:divBdr>
                                                                                                                                                                                                                                                                                                                                                            <w:top w:val="none" w:sz="0" w:space="0" w:color="auto"/>
                                                                                                                                                                                                                                                                                                                                                            <w:left w:val="none" w:sz="0" w:space="0" w:color="auto"/>
                                                                                                                                                                                                                                                                                                                                                            <w:bottom w:val="none" w:sz="0" w:space="0" w:color="auto"/>
                                                                                                                                                                                                                                                                                                                                                            <w:right w:val="none" w:sz="0" w:space="0" w:color="auto"/>
                                                                                                                                                                                                                                                                                                                                                          </w:divBdr>
                                                                                                                                                                                                                                                                                                                                                        </w:div>
                                                                                                                                                                                                                                                                                                                                                        <w:div w:id="1807820483">
                                                                                                                                                                                                                                                                                                                                                          <w:marLeft w:val="0"/>
                                                                                                                                                                                                                                                                                                                                                          <w:marRight w:val="0"/>
                                                                                                                                                                                                                                                                                                                                                          <w:marTop w:val="0"/>
                                                                                                                                                                                                                                                                                                                                                          <w:marBottom w:val="0"/>
                                                                                                                                                                                                                                                                                                                                                          <w:divBdr>
                                                                                                                                                                                                                                                                                                                                                            <w:top w:val="none" w:sz="0" w:space="0" w:color="auto"/>
                                                                                                                                                                                                                                                                                                                                                            <w:left w:val="none" w:sz="0" w:space="0" w:color="auto"/>
                                                                                                                                                                                                                                                                                                                                                            <w:bottom w:val="none" w:sz="0" w:space="0" w:color="auto"/>
                                                                                                                                                                                                                                                                                                                                                            <w:right w:val="none" w:sz="0" w:space="0" w:color="auto"/>
                                                                                                                                                                                                                                                                                                                                                          </w:divBdr>
                                                                                                                                                                                                                                                                                                                                                        </w:div>
                                                                                                                                                                                                                                                                                                                                                        <w:div w:id="690378827">
                                                                                                                                                                                                                                                                                                                                                          <w:marLeft w:val="0"/>
                                                                                                                                                                                                                                                                                                                                                          <w:marRight w:val="0"/>
                                                                                                                                                                                                                                                                                                                                                          <w:marTop w:val="0"/>
                                                                                                                                                                                                                                                                                                                                                          <w:marBottom w:val="0"/>
                                                                                                                                                                                                                                                                                                                                                          <w:divBdr>
                                                                                                                                                                                                                                                                                                                                                            <w:top w:val="none" w:sz="0" w:space="0" w:color="auto"/>
                                                                                                                                                                                                                                                                                                                                                            <w:left w:val="none" w:sz="0" w:space="0" w:color="auto"/>
                                                                                                                                                                                                                                                                                                                                                            <w:bottom w:val="none" w:sz="0" w:space="0" w:color="auto"/>
                                                                                                                                                                                                                                                                                                                                                            <w:right w:val="none" w:sz="0" w:space="0" w:color="auto"/>
                                                                                                                                                                                                                                                                                                                                                          </w:divBdr>
                                                                                                                                                                                                                                                                                                                                                        </w:div>
                                                                                                                                                                                                                                                                                                                                                        <w:div w:id="1336960621">
                                                                                                                                                                                                                                                                                                                                                          <w:marLeft w:val="0"/>
                                                                                                                                                                                                                                                                                                                                                          <w:marRight w:val="0"/>
                                                                                                                                                                                                                                                                                                                                                          <w:marTop w:val="0"/>
                                                                                                                                                                                                                                                                                                                                                          <w:marBottom w:val="0"/>
                                                                                                                                                                                                                                                                                                                                                          <w:divBdr>
                                                                                                                                                                                                                                                                                                                                                            <w:top w:val="none" w:sz="0" w:space="0" w:color="auto"/>
                                                                                                                                                                                                                                                                                                                                                            <w:left w:val="none" w:sz="0" w:space="0" w:color="auto"/>
                                                                                                                                                                                                                                                                                                                                                            <w:bottom w:val="none" w:sz="0" w:space="0" w:color="auto"/>
                                                                                                                                                                                                                                                                                                                                                            <w:right w:val="none" w:sz="0" w:space="0" w:color="auto"/>
                                                                                                                                                                                                                                                                                                                                                          </w:divBdr>
                                                                                                                                                                                                                                                                                                                                                        </w:div>
                                                                                                                                                                                                                                                                                                                                                        <w:div w:id="28147366">
                                                                                                                                                                                                                                                                                                                                                          <w:marLeft w:val="0"/>
                                                                                                                                                                                                                                                                                                                                                          <w:marRight w:val="0"/>
                                                                                                                                                                                                                                                                                                                                                          <w:marTop w:val="0"/>
                                                                                                                                                                                                                                                                                                                                                          <w:marBottom w:val="0"/>
                                                                                                                                                                                                                                                                                                                                                          <w:divBdr>
                                                                                                                                                                                                                                                                                                                                                            <w:top w:val="none" w:sz="0" w:space="0" w:color="auto"/>
                                                                                                                                                                                                                                                                                                                                                            <w:left w:val="none" w:sz="0" w:space="0" w:color="auto"/>
                                                                                                                                                                                                                                                                                                                                                            <w:bottom w:val="none" w:sz="0" w:space="0" w:color="auto"/>
                                                                                                                                                                                                                                                                                                                                                            <w:right w:val="none" w:sz="0" w:space="0" w:color="auto"/>
                                                                                                                                                                                                                                                                                                                                                          </w:divBdr>
                                                                                                                                                                                                                                                                                                                                                        </w:div>
                                                                                                                                                                                                                                                                                                                                                        <w:div w:id="1294603969">
                                                                                                                                                                                                                                                                                                                                                          <w:marLeft w:val="0"/>
                                                                                                                                                                                                                                                                                                                                                          <w:marRight w:val="0"/>
                                                                                                                                                                                                                                                                                                                                                          <w:marTop w:val="0"/>
                                                                                                                                                                                                                                                                                                                                                          <w:marBottom w:val="0"/>
                                                                                                                                                                                                                                                                                                                                                          <w:divBdr>
                                                                                                                                                                                                                                                                                                                                                            <w:top w:val="none" w:sz="0" w:space="0" w:color="auto"/>
                                                                                                                                                                                                                                                                                                                                                            <w:left w:val="none" w:sz="0" w:space="0" w:color="auto"/>
                                                                                                                                                                                                                                                                                                                                                            <w:bottom w:val="none" w:sz="0" w:space="0" w:color="auto"/>
                                                                                                                                                                                                                                                                                                                                                            <w:right w:val="none" w:sz="0" w:space="0" w:color="auto"/>
                                                                                                                                                                                                                                                                                                                                                          </w:divBdr>
                                                                                                                                                                                                                                                                                                                                                        </w:div>
                                                                                                                                                                                                                                                                                                                                                        <w:div w:id="20888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4619">
                                                                                                                                                                                                                                                                                                                                                  <w:marLeft w:val="0"/>
                                                                                                                                                                                                                                                                                                                                                  <w:marRight w:val="0"/>
                                                                                                                                                                                                                                                                                                                                                  <w:marTop w:val="0"/>
                                                                                                                                                                                                                                                                                                                                                  <w:marBottom w:val="0"/>
                                                                                                                                                                                                                                                                                                                                                  <w:divBdr>
                                                                                                                                                                                                                                                                                                                                                    <w:top w:val="none" w:sz="0" w:space="0" w:color="auto"/>
                                                                                                                                                                                                                                                                                                                                                    <w:left w:val="none" w:sz="0" w:space="0" w:color="auto"/>
                                                                                                                                                                                                                                                                                                                                                    <w:bottom w:val="none" w:sz="0" w:space="0" w:color="auto"/>
                                                                                                                                                                                                                                                                                                                                                    <w:right w:val="none" w:sz="0" w:space="0" w:color="auto"/>
                                                                                                                                                                                                                                                                                                                                                  </w:divBdr>
                                                                                                                                                                                                                                                                                                                                                </w:div>
                                                                                                                                                                                                                                                                                                                                                <w:div w:id="1849828149">
                                                                                                                                                                                                                                                                                                                                                  <w:marLeft w:val="0"/>
                                                                                                                                                                                                                                                                                                                                                  <w:marRight w:val="0"/>
                                                                                                                                                                                                                                                                                                                                                  <w:marTop w:val="0"/>
                                                                                                                                                                                                                                                                                                                                                  <w:marBottom w:val="0"/>
                                                                                                                                                                                                                                                                                                                                                  <w:divBdr>
                                                                                                                                                                                                                                                                                                                                                    <w:top w:val="none" w:sz="0" w:space="0" w:color="auto"/>
                                                                                                                                                                                                                                                                                                                                                    <w:left w:val="none" w:sz="0" w:space="0" w:color="auto"/>
                                                                                                                                                                                                                                                                                                                                                    <w:bottom w:val="none" w:sz="0" w:space="0" w:color="auto"/>
                                                                                                                                                                                                                                                                                                                                                    <w:right w:val="none" w:sz="0" w:space="0" w:color="auto"/>
                                                                                                                                                                                                                                                                                                                                                  </w:divBdr>
                                                                                                                                                                                                                                                                                                                                                </w:div>
                                                                                                                                                                                                                                                                                                                                                <w:div w:id="786896845">
                                                                                                                                                                                                                                                                                                                                                  <w:marLeft w:val="0"/>
                                                                                                                                                                                                                                                                                                                                                  <w:marRight w:val="0"/>
                                                                                                                                                                                                                                                                                                                                                  <w:marTop w:val="0"/>
                                                                                                                                                                                                                                                                                                                                                  <w:marBottom w:val="0"/>
                                                                                                                                                                                                                                                                                                                                                  <w:divBdr>
                                                                                                                                                                                                                                                                                                                                                    <w:top w:val="none" w:sz="0" w:space="0" w:color="auto"/>
                                                                                                                                                                                                                                                                                                                                                    <w:left w:val="none" w:sz="0" w:space="0" w:color="auto"/>
                                                                                                                                                                                                                                                                                                                                                    <w:bottom w:val="none" w:sz="0" w:space="0" w:color="auto"/>
                                                                                                                                                                                                                                                                                                                                                    <w:right w:val="none" w:sz="0" w:space="0" w:color="auto"/>
                                                                                                                                                                                                                                                                                                                                                  </w:divBdr>
                                                                                                                                                                                                                                                                                                                                                </w:div>
                                                                                                                                                                                                                                                                                                                                                <w:div w:id="394007192">
                                                                                                                                                                                                                                                                                                                                                  <w:marLeft w:val="0"/>
                                                                                                                                                                                                                                                                                                                                                  <w:marRight w:val="0"/>
                                                                                                                                                                                                                                                                                                                                                  <w:marTop w:val="0"/>
                                                                                                                                                                                                                                                                                                                                                  <w:marBottom w:val="0"/>
                                                                                                                                                                                                                                                                                                                                                  <w:divBdr>
                                                                                                                                                                                                                                                                                                                                                    <w:top w:val="none" w:sz="0" w:space="0" w:color="auto"/>
                                                                                                                                                                                                                                                                                                                                                    <w:left w:val="none" w:sz="0" w:space="0" w:color="auto"/>
                                                                                                                                                                                                                                                                                                                                                    <w:bottom w:val="none" w:sz="0" w:space="0" w:color="auto"/>
                                                                                                                                                                                                                                                                                                                                                    <w:right w:val="none" w:sz="0" w:space="0" w:color="auto"/>
                                                                                                                                                                                                                                                                                                                                                  </w:divBdr>
                                                                                                                                                                                                                                                                                                                                                </w:div>
                                                                                                                                                                                                                                                                                                                                                <w:div w:id="1620795058">
                                                                                                                                                                                                                                                                                                                                                  <w:marLeft w:val="0"/>
                                                                                                                                                                                                                                                                                                                                                  <w:marRight w:val="0"/>
                                                                                                                                                                                                                                                                                                                                                  <w:marTop w:val="0"/>
                                                                                                                                                                                                                                                                                                                                                  <w:marBottom w:val="0"/>
                                                                                                                                                                                                                                                                                                                                                  <w:divBdr>
                                                                                                                                                                                                                                                                                                                                                    <w:top w:val="none" w:sz="0" w:space="0" w:color="auto"/>
                                                                                                                                                                                                                                                                                                                                                    <w:left w:val="none" w:sz="0" w:space="0" w:color="auto"/>
                                                                                                                                                                                                                                                                                                                                                    <w:bottom w:val="none" w:sz="0" w:space="0" w:color="auto"/>
                                                                                                                                                                                                                                                                                                                                                    <w:right w:val="none" w:sz="0" w:space="0" w:color="auto"/>
                                                                                                                                                                                                                                                                                                                                                  </w:divBdr>
                                                                                                                                                                                                                                                                                                                                                </w:div>
                                                                                                                                                                                                                                                                                                                                                <w:div w:id="1728142991">
                                                                                                                                                                                                                                                                                                                                                  <w:marLeft w:val="0"/>
                                                                                                                                                                                                                                                                                                                                                  <w:marRight w:val="0"/>
                                                                                                                                                                                                                                                                                                                                                  <w:marTop w:val="0"/>
                                                                                                                                                                                                                                                                                                                                                  <w:marBottom w:val="0"/>
                                                                                                                                                                                                                                                                                                                                                  <w:divBdr>
                                                                                                                                                                                                                                                                                                                                                    <w:top w:val="none" w:sz="0" w:space="0" w:color="auto"/>
                                                                                                                                                                                                                                                                                                                                                    <w:left w:val="none" w:sz="0" w:space="0" w:color="auto"/>
                                                                                                                                                                                                                                                                                                                                                    <w:bottom w:val="none" w:sz="0" w:space="0" w:color="auto"/>
                                                                                                                                                                                                                                                                                                                                                    <w:right w:val="none" w:sz="0" w:space="0" w:color="auto"/>
                                                                                                                                                                                                                                                                                                                                                  </w:divBdr>
                                                                                                                                                                                                                                                                                                                                                </w:div>
                                                                                                                                                                                                                                                                                                                                                <w:div w:id="1185434627">
                                                                                                                                                                                                                                                                                                                                                  <w:marLeft w:val="0"/>
                                                                                                                                                                                                                                                                                                                                                  <w:marRight w:val="0"/>
                                                                                                                                                                                                                                                                                                                                                  <w:marTop w:val="0"/>
                                                                                                                                                                                                                                                                                                                                                  <w:marBottom w:val="0"/>
                                                                                                                                                                                                                                                                                                                                                  <w:divBdr>
                                                                                                                                                                                                                                                                                                                                                    <w:top w:val="none" w:sz="0" w:space="0" w:color="auto"/>
                                                                                                                                                                                                                                                                                                                                                    <w:left w:val="none" w:sz="0" w:space="0" w:color="auto"/>
                                                                                                                                                                                                                                                                                                                                                    <w:bottom w:val="none" w:sz="0" w:space="0" w:color="auto"/>
                                                                                                                                                                                                                                                                                                                                                    <w:right w:val="none" w:sz="0" w:space="0" w:color="auto"/>
                                                                                                                                                                                                                                                                                                                                                  </w:divBdr>
                                                                                                                                                                                                                                                                                                                                                </w:div>
                                                                                                                                                                                                                                                                                                                                                <w:div w:id="545217901">
                                                                                                                                                                                                                                                                                                                                                  <w:marLeft w:val="0"/>
                                                                                                                                                                                                                                                                                                                                                  <w:marRight w:val="0"/>
                                                                                                                                                                                                                                                                                                                                                  <w:marTop w:val="0"/>
                                                                                                                                                                                                                                                                                                                                                  <w:marBottom w:val="0"/>
                                                                                                                                                                                                                                                                                                                                                  <w:divBdr>
                                                                                                                                                                                                                                                                                                                                                    <w:top w:val="none" w:sz="0" w:space="0" w:color="auto"/>
                                                                                                                                                                                                                                                                                                                                                    <w:left w:val="none" w:sz="0" w:space="0" w:color="auto"/>
                                                                                                                                                                                                                                                                                                                                                    <w:bottom w:val="none" w:sz="0" w:space="0" w:color="auto"/>
                                                                                                                                                                                                                                                                                                                                                    <w:right w:val="none" w:sz="0" w:space="0" w:color="auto"/>
                                                                                                                                                                                                                                                                                                                                                  </w:divBdr>
                                                                                                                                                                                                                                                                                                                                                </w:div>
                                                                                                                                                                                                                                                                                                                                                <w:div w:id="1234051487">
                                                                                                                                                                                                                                                                                                                                                  <w:marLeft w:val="0"/>
                                                                                                                                                                                                                                                                                                                                                  <w:marRight w:val="0"/>
                                                                                                                                                                                                                                                                                                                                                  <w:marTop w:val="0"/>
                                                                                                                                                                                                                                                                                                                                                  <w:marBottom w:val="0"/>
                                                                                                                                                                                                                                                                                                                                                  <w:divBdr>
                                                                                                                                                                                                                                                                                                                                                    <w:top w:val="none" w:sz="0" w:space="0" w:color="auto"/>
                                                                                                                                                                                                                                                                                                                                                    <w:left w:val="none" w:sz="0" w:space="0" w:color="auto"/>
                                                                                                                                                                                                                                                                                                                                                    <w:bottom w:val="none" w:sz="0" w:space="0" w:color="auto"/>
                                                                                                                                                                                                                                                                                                                                                    <w:right w:val="none" w:sz="0" w:space="0" w:color="auto"/>
                                                                                                                                                                                                                                                                                                                                                  </w:divBdr>
                                                                                                                                                                                                                                                                                                                                                </w:div>
                                                                                                                                                                                                                                                                                                                                                <w:div w:id="1809476284">
                                                                                                                                                                                                                                                                                                                                                  <w:marLeft w:val="0"/>
                                                                                                                                                                                                                                                                                                                                                  <w:marRight w:val="0"/>
                                                                                                                                                                                                                                                                                                                                                  <w:marTop w:val="0"/>
                                                                                                                                                                                                                                                                                                                                                  <w:marBottom w:val="0"/>
                                                                                                                                                                                                                                                                                                                                                  <w:divBdr>
                                                                                                                                                                                                                                                                                                                                                    <w:top w:val="none" w:sz="0" w:space="0" w:color="auto"/>
                                                                                                                                                                                                                                                                                                                                                    <w:left w:val="none" w:sz="0" w:space="0" w:color="auto"/>
                                                                                                                                                                                                                                                                                                                                                    <w:bottom w:val="none" w:sz="0" w:space="0" w:color="auto"/>
                                                                                                                                                                                                                                                                                                                                                    <w:right w:val="none" w:sz="0" w:space="0" w:color="auto"/>
                                                                                                                                                                                                                                                                                                                                                  </w:divBdr>
                                                                                                                                                                                                                                                                                                                                                </w:div>
                                                                                                                                                                                                                                                                                                                                                <w:div w:id="1376348457">
                                                                                                                                                                                                                                                                                                                                                  <w:marLeft w:val="0"/>
                                                                                                                                                                                                                                                                                                                                                  <w:marRight w:val="0"/>
                                                                                                                                                                                                                                                                                                                                                  <w:marTop w:val="0"/>
                                                                                                                                                                                                                                                                                                                                                  <w:marBottom w:val="0"/>
                                                                                                                                                                                                                                                                                                                                                  <w:divBdr>
                                                                                                                                                                                                                                                                                                                                                    <w:top w:val="none" w:sz="0" w:space="0" w:color="auto"/>
                                                                                                                                                                                                                                                                                                                                                    <w:left w:val="none" w:sz="0" w:space="0" w:color="auto"/>
                                                                                                                                                                                                                                                                                                                                                    <w:bottom w:val="none" w:sz="0" w:space="0" w:color="auto"/>
                                                                                                                                                                                                                                                                                                                                                    <w:right w:val="none" w:sz="0" w:space="0" w:color="auto"/>
                                                                                                                                                                                                                                                                                                                                                  </w:divBdr>
                                                                                                                                                                                                                                                                                                                                                </w:div>
                                                                                                                                                                                                                                                                                                                                                <w:div w:id="2061517301">
                                                                                                                                                                                                                                                                                                                                                  <w:marLeft w:val="0"/>
                                                                                                                                                                                                                                                                                                                                                  <w:marRight w:val="0"/>
                                                                                                                                                                                                                                                                                                                                                  <w:marTop w:val="0"/>
                                                                                                                                                                                                                                                                                                                                                  <w:marBottom w:val="0"/>
                                                                                                                                                                                                                                                                                                                                                  <w:divBdr>
                                                                                                                                                                                                                                                                                                                                                    <w:top w:val="none" w:sz="0" w:space="0" w:color="auto"/>
                                                                                                                                                                                                                                                                                                                                                    <w:left w:val="none" w:sz="0" w:space="0" w:color="auto"/>
                                                                                                                                                                                                                                                                                                                                                    <w:bottom w:val="none" w:sz="0" w:space="0" w:color="auto"/>
                                                                                                                                                                                                                                                                                                                                                    <w:right w:val="none" w:sz="0" w:space="0" w:color="auto"/>
                                                                                                                                                                                                                                                                                                                                                  </w:divBdr>
                                                                                                                                                                                                                                                                                                                                                </w:div>
                                                                                                                                                                                                                                                                                                                                                <w:div w:id="1919051701">
                                                                                                                                                                                                                                                                                                                                                  <w:marLeft w:val="0"/>
                                                                                                                                                                                                                                                                                                                                                  <w:marRight w:val="0"/>
                                                                                                                                                                                                                                                                                                                                                  <w:marTop w:val="0"/>
                                                                                                                                                                                                                                                                                                                                                  <w:marBottom w:val="0"/>
                                                                                                                                                                                                                                                                                                                                                  <w:divBdr>
                                                                                                                                                                                                                                                                                                                                                    <w:top w:val="none" w:sz="0" w:space="0" w:color="auto"/>
                                                                                                                                                                                                                                                                                                                                                    <w:left w:val="none" w:sz="0" w:space="0" w:color="auto"/>
                                                                                                                                                                                                                                                                                                                                                    <w:bottom w:val="none" w:sz="0" w:space="0" w:color="auto"/>
                                                                                                                                                                                                                                                                                                                                                    <w:right w:val="none" w:sz="0" w:space="0" w:color="auto"/>
                                                                                                                                                                                                                                                                                                                                                  </w:divBdr>
                                                                                                                                                                                                                                                                                                                                                </w:div>
                                                                                                                                                                                                                                                                                                                                                <w:div w:id="1128356853">
                                                                                                                                                                                                                                                                                                                                                  <w:marLeft w:val="0"/>
                                                                                                                                                                                                                                                                                                                                                  <w:marRight w:val="0"/>
                                                                                                                                                                                                                                                                                                                                                  <w:marTop w:val="0"/>
                                                                                                                                                                                                                                                                                                                                                  <w:marBottom w:val="0"/>
                                                                                                                                                                                                                                                                                                                                                  <w:divBdr>
                                                                                                                                                                                                                                                                                                                                                    <w:top w:val="none" w:sz="0" w:space="0" w:color="auto"/>
                                                                                                                                                                                                                                                                                                                                                    <w:left w:val="none" w:sz="0" w:space="0" w:color="auto"/>
                                                                                                                                                                                                                                                                                                                                                    <w:bottom w:val="none" w:sz="0" w:space="0" w:color="auto"/>
                                                                                                                                                                                                                                                                                                                                                    <w:right w:val="none" w:sz="0" w:space="0" w:color="auto"/>
                                                                                                                                                                                                                                                                                                                                                  </w:divBdr>
                                                                                                                                                                                                                                                                                                                                                </w:div>
                                                                                                                                                                                                                                                                                                                                                <w:div w:id="1526209438">
                                                                                                                                                                                                                                                                                                                                                  <w:marLeft w:val="0"/>
                                                                                                                                                                                                                                                                                                                                                  <w:marRight w:val="0"/>
                                                                                                                                                                                                                                                                                                                                                  <w:marTop w:val="0"/>
                                                                                                                                                                                                                                                                                                                                                  <w:marBottom w:val="0"/>
                                                                                                                                                                                                                                                                                                                                                  <w:divBdr>
                                                                                                                                                                                                                                                                                                                                                    <w:top w:val="none" w:sz="0" w:space="0" w:color="auto"/>
                                                                                                                                                                                                                                                                                                                                                    <w:left w:val="none" w:sz="0" w:space="0" w:color="auto"/>
                                                                                                                                                                                                                                                                                                                                                    <w:bottom w:val="none" w:sz="0" w:space="0" w:color="auto"/>
                                                                                                                                                                                                                                                                                                                                                    <w:right w:val="none" w:sz="0" w:space="0" w:color="auto"/>
                                                                                                                                                                                                                                                                                                                                                  </w:divBdr>
                                                                                                                                                                                                                                                                                                                                                </w:div>
                                                                                                                                                                                                                                                                                                                                                <w:div w:id="2104951072">
                                                                                                                                                                                                                                                                                                                                                  <w:marLeft w:val="0"/>
                                                                                                                                                                                                                                                                                                                                                  <w:marRight w:val="0"/>
                                                                                                                                                                                                                                                                                                                                                  <w:marTop w:val="0"/>
                                                                                                                                                                                                                                                                                                                                                  <w:marBottom w:val="0"/>
                                                                                                                                                                                                                                                                                                                                                  <w:divBdr>
                                                                                                                                                                                                                                                                                                                                                    <w:top w:val="none" w:sz="0" w:space="0" w:color="auto"/>
                                                                                                                                                                                                                                                                                                                                                    <w:left w:val="none" w:sz="0" w:space="0" w:color="auto"/>
                                                                                                                                                                                                                                                                                                                                                    <w:bottom w:val="none" w:sz="0" w:space="0" w:color="auto"/>
                                                                                                                                                                                                                                                                                                                                                    <w:right w:val="none" w:sz="0" w:space="0" w:color="auto"/>
                                                                                                                                                                                                                                                                                                                                                  </w:divBdr>
                                                                                                                                                                                                                                                                                                                                                </w:div>
                                                                                                                                                                                                                                                                                                                                                <w:div w:id="582684875">
                                                                                                                                                                                                                                                                                                                                                  <w:marLeft w:val="0"/>
                                                                                                                                                                                                                                                                                                                                                  <w:marRight w:val="0"/>
                                                                                                                                                                                                                                                                                                                                                  <w:marTop w:val="0"/>
                                                                                                                                                                                                                                                                                                                                                  <w:marBottom w:val="0"/>
                                                                                                                                                                                                                                                                                                                                                  <w:divBdr>
                                                                                                                                                                                                                                                                                                                                                    <w:top w:val="none" w:sz="0" w:space="0" w:color="auto"/>
                                                                                                                                                                                                                                                                                                                                                    <w:left w:val="none" w:sz="0" w:space="0" w:color="auto"/>
                                                                                                                                                                                                                                                                                                                                                    <w:bottom w:val="none" w:sz="0" w:space="0" w:color="auto"/>
                                                                                                                                                                                                                                                                                                                                                    <w:right w:val="none" w:sz="0" w:space="0" w:color="auto"/>
                                                                                                                                                                                                                                                                                                                                                  </w:divBdr>
                                                                                                                                                                                                                                                                                                                                                </w:div>
                                                                                                                                                                                                                                                                                                                                                <w:div w:id="926038407">
                                                                                                                                                                                                                                                                                                                                                  <w:marLeft w:val="0"/>
                                                                                                                                                                                                                                                                                                                                                  <w:marRight w:val="0"/>
                                                                                                                                                                                                                                                                                                                                                  <w:marTop w:val="0"/>
                                                                                                                                                                                                                                                                                                                                                  <w:marBottom w:val="0"/>
                                                                                                                                                                                                                                                                                                                                                  <w:divBdr>
                                                                                                                                                                                                                                                                                                                                                    <w:top w:val="none" w:sz="0" w:space="0" w:color="auto"/>
                                                                                                                                                                                                                                                                                                                                                    <w:left w:val="none" w:sz="0" w:space="0" w:color="auto"/>
                                                                                                                                                                                                                                                                                                                                                    <w:bottom w:val="none" w:sz="0" w:space="0" w:color="auto"/>
                                                                                                                                                                                                                                                                                                                                                    <w:right w:val="none" w:sz="0" w:space="0" w:color="auto"/>
                                                                                                                                                                                                                                                                                                                                                  </w:divBdr>
                                                                                                                                                                                                                                                                                                                                                </w:div>
                                                                                                                                                                                                                                                                                                                                                <w:div w:id="56630330">
                                                                                                                                                                                                                                                                                                                                                  <w:marLeft w:val="0"/>
                                                                                                                                                                                                                                                                                                                                                  <w:marRight w:val="0"/>
                                                                                                                                                                                                                                                                                                                                                  <w:marTop w:val="0"/>
                                                                                                                                                                                                                                                                                                                                                  <w:marBottom w:val="0"/>
                                                                                                                                                                                                                                                                                                                                                  <w:divBdr>
                                                                                                                                                                                                                                                                                                                                                    <w:top w:val="none" w:sz="0" w:space="0" w:color="auto"/>
                                                                                                                                                                                                                                                                                                                                                    <w:left w:val="none" w:sz="0" w:space="0" w:color="auto"/>
                                                                                                                                                                                                                                                                                                                                                    <w:bottom w:val="none" w:sz="0" w:space="0" w:color="auto"/>
                                                                                                                                                                                                                                                                                                                                                    <w:right w:val="none" w:sz="0" w:space="0" w:color="auto"/>
                                                                                                                                                                                                                                                                                                                                                  </w:divBdr>
                                                                                                                                                                                                                                                                                                                                                </w:div>
                                                                                                                                                                                                                                                                                                                                                <w:div w:id="1517235031">
                                                                                                                                                                                                                                                                                                                                                  <w:marLeft w:val="0"/>
                                                                                                                                                                                                                                                                                                                                                  <w:marRight w:val="0"/>
                                                                                                                                                                                                                                                                                                                                                  <w:marTop w:val="0"/>
                                                                                                                                                                                                                                                                                                                                                  <w:marBottom w:val="0"/>
                                                                                                                                                                                                                                                                                                                                                  <w:divBdr>
                                                                                                                                                                                                                                                                                                                                                    <w:top w:val="none" w:sz="0" w:space="0" w:color="auto"/>
                                                                                                                                                                                                                                                                                                                                                    <w:left w:val="none" w:sz="0" w:space="0" w:color="auto"/>
                                                                                                                                                                                                                                                                                                                                                    <w:bottom w:val="none" w:sz="0" w:space="0" w:color="auto"/>
                                                                                                                                                                                                                                                                                                                                                    <w:right w:val="none" w:sz="0" w:space="0" w:color="auto"/>
                                                                                                                                                                                                                                                                                                                                                  </w:divBdr>
                                                                                                                                                                                                                                                                                                                                                </w:div>
                                                                                                                                                                                                                                                                                                                                                <w:div w:id="880479257">
                                                                                                                                                                                                                                                                                                                                                  <w:marLeft w:val="0"/>
                                                                                                                                                                                                                                                                                                                                                  <w:marRight w:val="0"/>
                                                                                                                                                                                                                                                                                                                                                  <w:marTop w:val="0"/>
                                                                                                                                                                                                                                                                                                                                                  <w:marBottom w:val="0"/>
                                                                                                                                                                                                                                                                                                                                                  <w:divBdr>
                                                                                                                                                                                                                                                                                                                                                    <w:top w:val="none" w:sz="0" w:space="0" w:color="auto"/>
                                                                                                                                                                                                                                                                                                                                                    <w:left w:val="none" w:sz="0" w:space="0" w:color="auto"/>
                                                                                                                                                                                                                                                                                                                                                    <w:bottom w:val="none" w:sz="0" w:space="0" w:color="auto"/>
                                                                                                                                                                                                                                                                                                                                                    <w:right w:val="none" w:sz="0" w:space="0" w:color="auto"/>
                                                                                                                                                                                                                                                                                                                                                  </w:divBdr>
                                                                                                                                                                                                                                                                                                                                                </w:div>
                                                                                                                                                                                                                                                                                                                                                <w:div w:id="659507108">
                                                                                                                                                                                                                                                                                                                                                  <w:marLeft w:val="0"/>
                                                                                                                                                                                                                                                                                                                                                  <w:marRight w:val="0"/>
                                                                                                                                                                                                                                                                                                                                                  <w:marTop w:val="0"/>
                                                                                                                                                                                                                                                                                                                                                  <w:marBottom w:val="0"/>
                                                                                                                                                                                                                                                                                                                                                  <w:divBdr>
                                                                                                                                                                                                                                                                                                                                                    <w:top w:val="none" w:sz="0" w:space="0" w:color="auto"/>
                                                                                                                                                                                                                                                                                                                                                    <w:left w:val="none" w:sz="0" w:space="0" w:color="auto"/>
                                                                                                                                                                                                                                                                                                                                                    <w:bottom w:val="none" w:sz="0" w:space="0" w:color="auto"/>
                                                                                                                                                                                                                                                                                                                                                    <w:right w:val="none" w:sz="0" w:space="0" w:color="auto"/>
                                                                                                                                                                                                                                                                                                                                                  </w:divBdr>
                                                                                                                                                                                                                                                                                                                                                </w:div>
                                                                                                                                                                                                                                                                                                                                                <w:div w:id="189412940">
                                                                                                                                                                                                                                                                                                                                                  <w:marLeft w:val="0"/>
                                                                                                                                                                                                                                                                                                                                                  <w:marRight w:val="0"/>
                                                                                                                                                                                                                                                                                                                                                  <w:marTop w:val="0"/>
                                                                                                                                                                                                                                                                                                                                                  <w:marBottom w:val="0"/>
                                                                                                                                                                                                                                                                                                                                                  <w:divBdr>
                                                                                                                                                                                                                                                                                                                                                    <w:top w:val="none" w:sz="0" w:space="0" w:color="auto"/>
                                                                                                                                                                                                                                                                                                                                                    <w:left w:val="none" w:sz="0" w:space="0" w:color="auto"/>
                                                                                                                                                                                                                                                                                                                                                    <w:bottom w:val="none" w:sz="0" w:space="0" w:color="auto"/>
                                                                                                                                                                                                                                                                                                                                                    <w:right w:val="none" w:sz="0" w:space="0" w:color="auto"/>
                                                                                                                                                                                                                                                                                                                                                  </w:divBdr>
                                                                                                                                                                                                                                                                                                                                                </w:div>
                                                                                                                                                                                                                                                                                                                                                <w:div w:id="173106713">
                                                                                                                                                                                                                                                                                                                                                  <w:marLeft w:val="0"/>
                                                                                                                                                                                                                                                                                                                                                  <w:marRight w:val="0"/>
                                                                                                                                                                                                                                                                                                                                                  <w:marTop w:val="0"/>
                                                                                                                                                                                                                                                                                                                                                  <w:marBottom w:val="0"/>
                                                                                                                                                                                                                                                                                                                                                  <w:divBdr>
                                                                                                                                                                                                                                                                                                                                                    <w:top w:val="none" w:sz="0" w:space="0" w:color="auto"/>
                                                                                                                                                                                                                                                                                                                                                    <w:left w:val="none" w:sz="0" w:space="0" w:color="auto"/>
                                                                                                                                                                                                                                                                                                                                                    <w:bottom w:val="none" w:sz="0" w:space="0" w:color="auto"/>
                                                                                                                                                                                                                                                                                                                                                    <w:right w:val="none" w:sz="0" w:space="0" w:color="auto"/>
                                                                                                                                                                                                                                                                                                                                                  </w:divBdr>
                                                                                                                                                                                                                                                                                                                                                </w:div>
                                                                                                                                                                                                                                                                                                                                                <w:div w:id="87971590">
                                                                                                                                                                                                                                                                                                                                                  <w:marLeft w:val="0"/>
                                                                                                                                                                                                                                                                                                                                                  <w:marRight w:val="0"/>
                                                                                                                                                                                                                                                                                                                                                  <w:marTop w:val="0"/>
                                                                                                                                                                                                                                                                                                                                                  <w:marBottom w:val="0"/>
                                                                                                                                                                                                                                                                                                                                                  <w:divBdr>
                                                                                                                                                                                                                                                                                                                                                    <w:top w:val="none" w:sz="0" w:space="0" w:color="auto"/>
                                                                                                                                                                                                                                                                                                                                                    <w:left w:val="none" w:sz="0" w:space="0" w:color="auto"/>
                                                                                                                                                                                                                                                                                                                                                    <w:bottom w:val="none" w:sz="0" w:space="0" w:color="auto"/>
                                                                                                                                                                                                                                                                                                                                                    <w:right w:val="none" w:sz="0" w:space="0" w:color="auto"/>
                                                                                                                                                                                                                                                                                                                                                  </w:divBdr>
                                                                                                                                                                                                                                                                                                                                                </w:div>
                                                                                                                                                                                                                                                                                                                                                <w:div w:id="416250798">
                                                                                                                                                                                                                                                                                                                                                  <w:marLeft w:val="0"/>
                                                                                                                                                                                                                                                                                                                                                  <w:marRight w:val="0"/>
                                                                                                                                                                                                                                                                                                                                                  <w:marTop w:val="0"/>
                                                                                                                                                                                                                                                                                                                                                  <w:marBottom w:val="0"/>
                                                                                                                                                                                                                                                                                                                                                  <w:divBdr>
                                                                                                                                                                                                                                                                                                                                                    <w:top w:val="none" w:sz="0" w:space="0" w:color="auto"/>
                                                                                                                                                                                                                                                                                                                                                    <w:left w:val="none" w:sz="0" w:space="0" w:color="auto"/>
                                                                                                                                                                                                                                                                                                                                                    <w:bottom w:val="none" w:sz="0" w:space="0" w:color="auto"/>
                                                                                                                                                                                                                                                                                                                                                    <w:right w:val="none" w:sz="0" w:space="0" w:color="auto"/>
                                                                                                                                                                                                                                                                                                                                                  </w:divBdr>
                                                                                                                                                                                                                                                                                                                                                </w:div>
                                                                                                                                                                                                                                                                                                                                                <w:div w:id="1960839896">
                                                                                                                                                                                                                                                                                                                                                  <w:marLeft w:val="0"/>
                                                                                                                                                                                                                                                                                                                                                  <w:marRight w:val="0"/>
                                                                                                                                                                                                                                                                                                                                                  <w:marTop w:val="0"/>
                                                                                                                                                                                                                                                                                                                                                  <w:marBottom w:val="0"/>
                                                                                                                                                                                                                                                                                                                                                  <w:divBdr>
                                                                                                                                                                                                                                                                                                                                                    <w:top w:val="none" w:sz="0" w:space="0" w:color="auto"/>
                                                                                                                                                                                                                                                                                                                                                    <w:left w:val="none" w:sz="0" w:space="0" w:color="auto"/>
                                                                                                                                                                                                                                                                                                                                                    <w:bottom w:val="none" w:sz="0" w:space="0" w:color="auto"/>
                                                                                                                                                                                                                                                                                                                                                    <w:right w:val="none" w:sz="0" w:space="0" w:color="auto"/>
                                                                                                                                                                                                                                                                                                                                                  </w:divBdr>
                                                                                                                                                                                                                                                                                                                                                </w:div>
                                                                                                                                                                                                                                                                                                                                                <w:div w:id="280185631">
                                                                                                                                                                                                                                                                                                                                                  <w:marLeft w:val="0"/>
                                                                                                                                                                                                                                                                                                                                                  <w:marRight w:val="0"/>
                                                                                                                                                                                                                                                                                                                                                  <w:marTop w:val="0"/>
                                                                                                                                                                                                                                                                                                                                                  <w:marBottom w:val="0"/>
                                                                                                                                                                                                                                                                                                                                                  <w:divBdr>
                                                                                                                                                                                                                                                                                                                                                    <w:top w:val="none" w:sz="0" w:space="0" w:color="auto"/>
                                                                                                                                                                                                                                                                                                                                                    <w:left w:val="none" w:sz="0" w:space="0" w:color="auto"/>
                                                                                                                                                                                                                                                                                                                                                    <w:bottom w:val="none" w:sz="0" w:space="0" w:color="auto"/>
                                                                                                                                                                                                                                                                                                                                                    <w:right w:val="none" w:sz="0" w:space="0" w:color="auto"/>
                                                                                                                                                                                                                                                                                                                                                  </w:divBdr>
                                                                                                                                                                                                                                                                                                                                                </w:div>
                                                                                                                                                                                                                                                                                                                                                <w:div w:id="9794135">
                                                                                                                                                                                                                                                                                                                                                  <w:marLeft w:val="0"/>
                                                                                                                                                                                                                                                                                                                                                  <w:marRight w:val="0"/>
                                                                                                                                                                                                                                                                                                                                                  <w:marTop w:val="0"/>
                                                                                                                                                                                                                                                                                                                                                  <w:marBottom w:val="0"/>
                                                                                                                                                                                                                                                                                                                                                  <w:divBdr>
                                                                                                                                                                                                                                                                                                                                                    <w:top w:val="none" w:sz="0" w:space="0" w:color="auto"/>
                                                                                                                                                                                                                                                                                                                                                    <w:left w:val="none" w:sz="0" w:space="0" w:color="auto"/>
                                                                                                                                                                                                                                                                                                                                                    <w:bottom w:val="none" w:sz="0" w:space="0" w:color="auto"/>
                                                                                                                                                                                                                                                                                                                                                    <w:right w:val="none" w:sz="0" w:space="0" w:color="auto"/>
                                                                                                                                                                                                                                                                                                                                                  </w:divBdr>
                                                                                                                                                                                                                                                                                                                                                </w:div>
                                                                                                                                                                                                                                                                                                                                                <w:div w:id="421033559">
                                                                                                                                                                                                                                                                                                                                                  <w:marLeft w:val="0"/>
                                                                                                                                                                                                                                                                                                                                                  <w:marRight w:val="0"/>
                                                                                                                                                                                                                                                                                                                                                  <w:marTop w:val="0"/>
                                                                                                                                                                                                                                                                                                                                                  <w:marBottom w:val="0"/>
                                                                                                                                                                                                                                                                                                                                                  <w:divBdr>
                                                                                                                                                                                                                                                                                                                                                    <w:top w:val="none" w:sz="0" w:space="0" w:color="auto"/>
                                                                                                                                                                                                                                                                                                                                                    <w:left w:val="none" w:sz="0" w:space="0" w:color="auto"/>
                                                                                                                                                                                                                                                                                                                                                    <w:bottom w:val="none" w:sz="0" w:space="0" w:color="auto"/>
                                                                                                                                                                                                                                                                                                                                                    <w:right w:val="none" w:sz="0" w:space="0" w:color="auto"/>
                                                                                                                                                                                                                                                                                                                                                  </w:divBdr>
                                                                                                                                                                                                                                                                                                                                                </w:div>
                                                                                                                                                                                                                                                                                                                                                <w:div w:id="204487327">
                                                                                                                                                                                                                                                                                                                                                  <w:marLeft w:val="0"/>
                                                                                                                                                                                                                                                                                                                                                  <w:marRight w:val="0"/>
                                                                                                                                                                                                                                                                                                                                                  <w:marTop w:val="0"/>
                                                                                                                                                                                                                                                                                                                                                  <w:marBottom w:val="0"/>
                                                                                                                                                                                                                                                                                                                                                  <w:divBdr>
                                                                                                                                                                                                                                                                                                                                                    <w:top w:val="none" w:sz="0" w:space="0" w:color="auto"/>
                                                                                                                                                                                                                                                                                                                                                    <w:left w:val="none" w:sz="0" w:space="0" w:color="auto"/>
                                                                                                                                                                                                                                                                                                                                                    <w:bottom w:val="none" w:sz="0" w:space="0" w:color="auto"/>
                                                                                                                                                                                                                                                                                                                                                    <w:right w:val="none" w:sz="0" w:space="0" w:color="auto"/>
                                                                                                                                                                                                                                                                                                                                                  </w:divBdr>
                                                                                                                                                                                                                                                                                                                                                </w:div>
                                                                                                                                                                                                                                                                                                                                                <w:div w:id="1995987999">
                                                                                                                                                                                                                                                                                                                                                  <w:marLeft w:val="0"/>
                                                                                                                                                                                                                                                                                                                                                  <w:marRight w:val="0"/>
                                                                                                                                                                                                                                                                                                                                                  <w:marTop w:val="0"/>
                                                                                                                                                                                                                                                                                                                                                  <w:marBottom w:val="0"/>
                                                                                                                                                                                                                                                                                                                                                  <w:divBdr>
                                                                                                                                                                                                                                                                                                                                                    <w:top w:val="none" w:sz="0" w:space="0" w:color="auto"/>
                                                                                                                                                                                                                                                                                                                                                    <w:left w:val="none" w:sz="0" w:space="0" w:color="auto"/>
                                                                                                                                                                                                                                                                                                                                                    <w:bottom w:val="none" w:sz="0" w:space="0" w:color="auto"/>
                                                                                                                                                                                                                                                                                                                                                    <w:right w:val="none" w:sz="0" w:space="0" w:color="auto"/>
                                                                                                                                                                                                                                                                                                                                                  </w:divBdr>
                                                                                                                                                                                                                                                                                                                                                </w:div>
                                                                                                                                                                                                                                                                                                                                                <w:div w:id="1182670174">
                                                                                                                                                                                                                                                                                                                                                  <w:marLeft w:val="0"/>
                                                                                                                                                                                                                                                                                                                                                  <w:marRight w:val="0"/>
                                                                                                                                                                                                                                                                                                                                                  <w:marTop w:val="0"/>
                                                                                                                                                                                                                                                                                                                                                  <w:marBottom w:val="0"/>
                                                                                                                                                                                                                                                                                                                                                  <w:divBdr>
                                                                                                                                                                                                                                                                                                                                                    <w:top w:val="none" w:sz="0" w:space="0" w:color="auto"/>
                                                                                                                                                                                                                                                                                                                                                    <w:left w:val="none" w:sz="0" w:space="0" w:color="auto"/>
                                                                                                                                                                                                                                                                                                                                                    <w:bottom w:val="none" w:sz="0" w:space="0" w:color="auto"/>
                                                                                                                                                                                                                                                                                                                                                    <w:right w:val="none" w:sz="0" w:space="0" w:color="auto"/>
                                                                                                                                                                                                                                                                                                                                                  </w:divBdr>
                                                                                                                                                                                                                                                                                                                                                </w:div>
                                                                                                                                                                                                                                                                                                                                                <w:div w:id="634221710">
                                                                                                                                                                                                                                                                                                                                                  <w:marLeft w:val="0"/>
                                                                                                                                                                                                                                                                                                                                                  <w:marRight w:val="0"/>
                                                                                                                                                                                                                                                                                                                                                  <w:marTop w:val="0"/>
                                                                                                                                                                                                                                                                                                                                                  <w:marBottom w:val="0"/>
                                                                                                                                                                                                                                                                                                                                                  <w:divBdr>
                                                                                                                                                                                                                                                                                                                                                    <w:top w:val="none" w:sz="0" w:space="0" w:color="auto"/>
                                                                                                                                                                                                                                                                                                                                                    <w:left w:val="none" w:sz="0" w:space="0" w:color="auto"/>
                                                                                                                                                                                                                                                                                                                                                    <w:bottom w:val="none" w:sz="0" w:space="0" w:color="auto"/>
                                                                                                                                                                                                                                                                                                                                                    <w:right w:val="none" w:sz="0" w:space="0" w:color="auto"/>
                                                                                                                                                                                                                                                                                                                                                  </w:divBdr>
                                                                                                                                                                                                                                                                                                                                                </w:div>
                                                                                                                                                                                                                                                                                                                                                <w:div w:id="1753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0435">
                                                                                                                                                                                                                                                                                                                                          <w:marLeft w:val="0"/>
                                                                                                                                                                                                                                                                                                                                          <w:marRight w:val="0"/>
                                                                                                                                                                                                                                                                                                                                          <w:marTop w:val="0"/>
                                                                                                                                                                                                                                                                                                                                          <w:marBottom w:val="0"/>
                                                                                                                                                                                                                                                                                                                                          <w:divBdr>
                                                                                                                                                                                                                                                                                                                                            <w:top w:val="none" w:sz="0" w:space="0" w:color="auto"/>
                                                                                                                                                                                                                                                                                                                                            <w:left w:val="none" w:sz="0" w:space="0" w:color="auto"/>
                                                                                                                                                                                                                                                                                                                                            <w:bottom w:val="none" w:sz="0" w:space="0" w:color="auto"/>
                                                                                                                                                                                                                                                                                                                                            <w:right w:val="none" w:sz="0" w:space="0" w:color="auto"/>
                                                                                                                                                                                                                                                                                                                                          </w:divBdr>
                                                                                                                                                                                                                                                                                                                                        </w:div>
                                                                                                                                                                                                                                                                                                                                        <w:div w:id="31882498">
                                                                                                                                                                                                                                                                                                                                          <w:marLeft w:val="0"/>
                                                                                                                                                                                                                                                                                                                                          <w:marRight w:val="0"/>
                                                                                                                                                                                                                                                                                                                                          <w:marTop w:val="0"/>
                                                                                                                                                                                                                                                                                                                                          <w:marBottom w:val="0"/>
                                                                                                                                                                                                                                                                                                                                          <w:divBdr>
                                                                                                                                                                                                                                                                                                                                            <w:top w:val="none" w:sz="0" w:space="0" w:color="auto"/>
                                                                                                                                                                                                                                                                                                                                            <w:left w:val="none" w:sz="0" w:space="0" w:color="auto"/>
                                                                                                                                                                                                                                                                                                                                            <w:bottom w:val="none" w:sz="0" w:space="0" w:color="auto"/>
                                                                                                                                                                                                                                                                                                                                            <w:right w:val="none" w:sz="0" w:space="0" w:color="auto"/>
                                                                                                                                                                                                                                                                                                                                          </w:divBdr>
                                                                                                                                                                                                                                                                                                                                        </w:div>
                                                                                                                                                                                                                                                                                                                                        <w:div w:id="1832258723">
                                                                                                                                                                                                                                                                                                                                          <w:marLeft w:val="0"/>
                                                                                                                                                                                                                                                                                                                                          <w:marRight w:val="0"/>
                                                                                                                                                                                                                                                                                                                                          <w:marTop w:val="0"/>
                                                                                                                                                                                                                                                                                                                                          <w:marBottom w:val="0"/>
                                                                                                                                                                                                                                                                                                                                          <w:divBdr>
                                                                                                                                                                                                                                                                                                                                            <w:top w:val="none" w:sz="0" w:space="0" w:color="auto"/>
                                                                                                                                                                                                                                                                                                                                            <w:left w:val="none" w:sz="0" w:space="0" w:color="auto"/>
                                                                                                                                                                                                                                                                                                                                            <w:bottom w:val="none" w:sz="0" w:space="0" w:color="auto"/>
                                                                                                                                                                                                                                                                                                                                            <w:right w:val="none" w:sz="0" w:space="0" w:color="auto"/>
                                                                                                                                                                                                                                                                                                                                          </w:divBdr>
                                                                                                                                                                                                                                                                                                                                        </w:div>
                                                                                                                                                                                                                                                                                                                                        <w:div w:id="1125582099">
                                                                                                                                                                                                                                                                                                                                          <w:marLeft w:val="0"/>
                                                                                                                                                                                                                                                                                                                                          <w:marRight w:val="0"/>
                                                                                                                                                                                                                                                                                                                                          <w:marTop w:val="0"/>
                                                                                                                                                                                                                                                                                                                                          <w:marBottom w:val="0"/>
                                                                                                                                                                                                                                                                                                                                          <w:divBdr>
                                                                                                                                                                                                                                                                                                                                            <w:top w:val="none" w:sz="0" w:space="0" w:color="auto"/>
                                                                                                                                                                                                                                                                                                                                            <w:left w:val="none" w:sz="0" w:space="0" w:color="auto"/>
                                                                                                                                                                                                                                                                                                                                            <w:bottom w:val="none" w:sz="0" w:space="0" w:color="auto"/>
                                                                                                                                                                                                                                                                                                                                            <w:right w:val="none" w:sz="0" w:space="0" w:color="auto"/>
                                                                                                                                                                                                                                                                                                                                          </w:divBdr>
                                                                                                                                                                                                                                                                                                                                        </w:div>
                                                                                                                                                                                                                                                                                                                                        <w:div w:id="1170558094">
                                                                                                                                                                                                                                                                                                                                          <w:marLeft w:val="0"/>
                                                                                                                                                                                                                                                                                                                                          <w:marRight w:val="0"/>
                                                                                                                                                                                                                                                                                                                                          <w:marTop w:val="0"/>
                                                                                                                                                                                                                                                                                                                                          <w:marBottom w:val="0"/>
                                                                                                                                                                                                                                                                                                                                          <w:divBdr>
                                                                                                                                                                                                                                                                                                                                            <w:top w:val="none" w:sz="0" w:space="0" w:color="auto"/>
                                                                                                                                                                                                                                                                                                                                            <w:left w:val="none" w:sz="0" w:space="0" w:color="auto"/>
                                                                                                                                                                                                                                                                                                                                            <w:bottom w:val="none" w:sz="0" w:space="0" w:color="auto"/>
                                                                                                                                                                                                                                                                                                                                            <w:right w:val="none" w:sz="0" w:space="0" w:color="auto"/>
                                                                                                                                                                                                                                                                                                                                          </w:divBdr>
                                                                                                                                                                                                                                                                                                                                        </w:div>
                                                                                                                                                                                                                                                                                                                                        <w:div w:id="246040989">
                                                                                                                                                                                                                                                                                                                                          <w:marLeft w:val="0"/>
                                                                                                                                                                                                                                                                                                                                          <w:marRight w:val="0"/>
                                                                                                                                                                                                                                                                                                                                          <w:marTop w:val="0"/>
                                                                                                                                                                                                                                                                                                                                          <w:marBottom w:val="0"/>
                                                                                                                                                                                                                                                                                                                                          <w:divBdr>
                                                                                                                                                                                                                                                                                                                                            <w:top w:val="none" w:sz="0" w:space="0" w:color="auto"/>
                                                                                                                                                                                                                                                                                                                                            <w:left w:val="none" w:sz="0" w:space="0" w:color="auto"/>
                                                                                                                                                                                                                                                                                                                                            <w:bottom w:val="none" w:sz="0" w:space="0" w:color="auto"/>
                                                                                                                                                                                                                                                                                                                                            <w:right w:val="none" w:sz="0" w:space="0" w:color="auto"/>
                                                                                                                                                                                                                                                                                                                                          </w:divBdr>
                                                                                                                                                                                                                                                                                                                                        </w:div>
                                                                                                                                                                                                                                                                                                                                        <w:div w:id="635257117">
                                                                                                                                                                                                                                                                                                                                          <w:marLeft w:val="0"/>
                                                                                                                                                                                                                                                                                                                                          <w:marRight w:val="0"/>
                                                                                                                                                                                                                                                                                                                                          <w:marTop w:val="0"/>
                                                                                                                                                                                                                                                                                                                                          <w:marBottom w:val="0"/>
                                                                                                                                                                                                                                                                                                                                          <w:divBdr>
                                                                                                                                                                                                                                                                                                                                            <w:top w:val="none" w:sz="0" w:space="0" w:color="auto"/>
                                                                                                                                                                                                                                                                                                                                            <w:left w:val="none" w:sz="0" w:space="0" w:color="auto"/>
                                                                                                                                                                                                                                                                                                                                            <w:bottom w:val="none" w:sz="0" w:space="0" w:color="auto"/>
                                                                                                                                                                                                                                                                                                                                            <w:right w:val="none" w:sz="0" w:space="0" w:color="auto"/>
                                                                                                                                                                                                                                                                                                                                          </w:divBdr>
                                                                                                                                                                                                                                                                                                                                        </w:div>
                                                                                                                                                                                                                                                                                                                                        <w:div w:id="326254825">
                                                                                                                                                                                                                                                                                                                                          <w:marLeft w:val="0"/>
                                                                                                                                                                                                                                                                                                                                          <w:marRight w:val="0"/>
                                                                                                                                                                                                                                                                                                                                          <w:marTop w:val="0"/>
                                                                                                                                                                                                                                                                                                                                          <w:marBottom w:val="0"/>
                                                                                                                                                                                                                                                                                                                                          <w:divBdr>
                                                                                                                                                                                                                                                                                                                                            <w:top w:val="none" w:sz="0" w:space="0" w:color="auto"/>
                                                                                                                                                                                                                                                                                                                                            <w:left w:val="none" w:sz="0" w:space="0" w:color="auto"/>
                                                                                                                                                                                                                                                                                                                                            <w:bottom w:val="none" w:sz="0" w:space="0" w:color="auto"/>
                                                                                                                                                                                                                                                                                                                                            <w:right w:val="none" w:sz="0" w:space="0" w:color="auto"/>
                                                                                                                                                                                                                                                                                                                                          </w:divBdr>
                                                                                                                                                                                                                                                                                                                                        </w:div>
                                                                                                                                                                                                                                                                                                                                        <w:div w:id="1374960204">
                                                                                                                                                                                                                                                                                                                                          <w:marLeft w:val="0"/>
                                                                                                                                                                                                                                                                                                                                          <w:marRight w:val="0"/>
                                                                                                                                                                                                                                                                                                                                          <w:marTop w:val="0"/>
                                                                                                                                                                                                                                                                                                                                          <w:marBottom w:val="0"/>
                                                                                                                                                                                                                                                                                                                                          <w:divBdr>
                                                                                                                                                                                                                                                                                                                                            <w:top w:val="none" w:sz="0" w:space="0" w:color="auto"/>
                                                                                                                                                                                                                                                                                                                                            <w:left w:val="none" w:sz="0" w:space="0" w:color="auto"/>
                                                                                                                                                                                                                                                                                                                                            <w:bottom w:val="none" w:sz="0" w:space="0" w:color="auto"/>
                                                                                                                                                                                                                                                                                                                                            <w:right w:val="none" w:sz="0" w:space="0" w:color="auto"/>
                                                                                                                                                                                                                                                                                                                                          </w:divBdr>
                                                                                                                                                                                                                                                                                                                                        </w:div>
                                                                                                                                                                                                                                                                                                                                        <w:div w:id="72051516">
                                                                                                                                                                                                                                                                                                                                          <w:marLeft w:val="0"/>
                                                                                                                                                                                                                                                                                                                                          <w:marRight w:val="0"/>
                                                                                                                                                                                                                                                                                                                                          <w:marTop w:val="0"/>
                                                                                                                                                                                                                                                                                                                                          <w:marBottom w:val="0"/>
                                                                                                                                                                                                                                                                                                                                          <w:divBdr>
                                                                                                                                                                                                                                                                                                                                            <w:top w:val="none" w:sz="0" w:space="0" w:color="auto"/>
                                                                                                                                                                                                                                                                                                                                            <w:left w:val="none" w:sz="0" w:space="0" w:color="auto"/>
                                                                                                                                                                                                                                                                                                                                            <w:bottom w:val="none" w:sz="0" w:space="0" w:color="auto"/>
                                                                                                                                                                                                                                                                                                                                            <w:right w:val="none" w:sz="0" w:space="0" w:color="auto"/>
                                                                                                                                                                                                                                                                                                                                          </w:divBdr>
                                                                                                                                                                                                                                                                                                                                        </w:div>
                                                                                                                                                                                                                                                                                                                                        <w:div w:id="6177611">
                                                                                                                                                                                                                                                                                                                                          <w:marLeft w:val="0"/>
                                                                                                                                                                                                                                                                                                                                          <w:marRight w:val="0"/>
                                                                                                                                                                                                                                                                                                                                          <w:marTop w:val="0"/>
                                                                                                                                                                                                                                                                                                                                          <w:marBottom w:val="0"/>
                                                                                                                                                                                                                                                                                                                                          <w:divBdr>
                                                                                                                                                                                                                                                                                                                                            <w:top w:val="none" w:sz="0" w:space="0" w:color="auto"/>
                                                                                                                                                                                                                                                                                                                                            <w:left w:val="none" w:sz="0" w:space="0" w:color="auto"/>
                                                                                                                                                                                                                                                                                                                                            <w:bottom w:val="none" w:sz="0" w:space="0" w:color="auto"/>
                                                                                                                                                                                                                                                                                                                                            <w:right w:val="none" w:sz="0" w:space="0" w:color="auto"/>
                                                                                                                                                                                                                                                                                                                                          </w:divBdr>
                                                                                                                                                                                                                                                                                                                                        </w:div>
                                                                                                                                                                                                                                                                                                                                        <w:div w:id="570391254">
                                                                                                                                                                                                                                                                                                                                          <w:marLeft w:val="0"/>
                                                                                                                                                                                                                                                                                                                                          <w:marRight w:val="0"/>
                                                                                                                                                                                                                                                                                                                                          <w:marTop w:val="0"/>
                                                                                                                                                                                                                                                                                                                                          <w:marBottom w:val="0"/>
                                                                                                                                                                                                                                                                                                                                          <w:divBdr>
                                                                                                                                                                                                                                                                                                                                            <w:top w:val="none" w:sz="0" w:space="0" w:color="auto"/>
                                                                                                                                                                                                                                                                                                                                            <w:left w:val="none" w:sz="0" w:space="0" w:color="auto"/>
                                                                                                                                                                                                                                                                                                                                            <w:bottom w:val="none" w:sz="0" w:space="0" w:color="auto"/>
                                                                                                                                                                                                                                                                                                                                            <w:right w:val="none" w:sz="0" w:space="0" w:color="auto"/>
                                                                                                                                                                                                                                                                                                                                          </w:divBdr>
                                                                                                                                                                                                                                                                                                                                        </w:div>
                                                                                                                                                                                                                                                                                                                                        <w:div w:id="25956662">
                                                                                                                                                                                                                                                                                                                                          <w:marLeft w:val="0"/>
                                                                                                                                                                                                                                                                                                                                          <w:marRight w:val="0"/>
                                                                                                                                                                                                                                                                                                                                          <w:marTop w:val="0"/>
                                                                                                                                                                                                                                                                                                                                          <w:marBottom w:val="0"/>
                                                                                                                                                                                                                                                                                                                                          <w:divBdr>
                                                                                                                                                                                                                                                                                                                                            <w:top w:val="none" w:sz="0" w:space="0" w:color="auto"/>
                                                                                                                                                                                                                                                                                                                                            <w:left w:val="none" w:sz="0" w:space="0" w:color="auto"/>
                                                                                                                                                                                                                                                                                                                                            <w:bottom w:val="none" w:sz="0" w:space="0" w:color="auto"/>
                                                                                                                                                                                                                                                                                                                                            <w:right w:val="none" w:sz="0" w:space="0" w:color="auto"/>
                                                                                                                                                                                                                                                                                                                                          </w:divBdr>
                                                                                                                                                                                                                                                                                                                                        </w:div>
                                                                                                                                                                                                                                                                                                                                        <w:div w:id="1314482138">
                                                                                                                                                                                                                                                                                                                                          <w:marLeft w:val="0"/>
                                                                                                                                                                                                                                                                                                                                          <w:marRight w:val="0"/>
                                                                                                                                                                                                                                                                                                                                          <w:marTop w:val="0"/>
                                                                                                                                                                                                                                                                                                                                          <w:marBottom w:val="0"/>
                                                                                                                                                                                                                                                                                                                                          <w:divBdr>
                                                                                                                                                                                                                                                                                                                                            <w:top w:val="none" w:sz="0" w:space="0" w:color="auto"/>
                                                                                                                                                                                                                                                                                                                                            <w:left w:val="none" w:sz="0" w:space="0" w:color="auto"/>
                                                                                                                                                                                                                                                                                                                                            <w:bottom w:val="none" w:sz="0" w:space="0" w:color="auto"/>
                                                                                                                                                                                                                                                                                                                                            <w:right w:val="none" w:sz="0" w:space="0" w:color="auto"/>
                                                                                                                                                                                                                                                                                                                                          </w:divBdr>
                                                                                                                                                                                                                                                                                                                                        </w:div>
                                                                                                                                                                                                                                                                                                                                        <w:div w:id="752354530">
                                                                                                                                                                                                                                                                                                                                          <w:marLeft w:val="0"/>
                                                                                                                                                                                                                                                                                                                                          <w:marRight w:val="0"/>
                                                                                                                                                                                                                                                                                                                                          <w:marTop w:val="0"/>
                                                                                                                                                                                                                                                                                                                                          <w:marBottom w:val="0"/>
                                                                                                                                                                                                                                                                                                                                          <w:divBdr>
                                                                                                                                                                                                                                                                                                                                            <w:top w:val="none" w:sz="0" w:space="0" w:color="auto"/>
                                                                                                                                                                                                                                                                                                                                            <w:left w:val="none" w:sz="0" w:space="0" w:color="auto"/>
                                                                                                                                                                                                                                                                                                                                            <w:bottom w:val="none" w:sz="0" w:space="0" w:color="auto"/>
                                                                                                                                                                                                                                                                                                                                            <w:right w:val="none" w:sz="0" w:space="0" w:color="auto"/>
                                                                                                                                                                                                                                                                                                                                          </w:divBdr>
                                                                                                                                                                                                                                                                                                                                        </w:div>
                                                                                                                                                                                                                                                                                                                                        <w:div w:id="1826969991">
                                                                                                                                                                                                                                                                                                                                          <w:marLeft w:val="0"/>
                                                                                                                                                                                                                                                                                                                                          <w:marRight w:val="0"/>
                                                                                                                                                                                                                                                                                                                                          <w:marTop w:val="0"/>
                                                                                                                                                                                                                                                                                                                                          <w:marBottom w:val="0"/>
                                                                                                                                                                                                                                                                                                                                          <w:divBdr>
                                                                                                                                                                                                                                                                                                                                            <w:top w:val="none" w:sz="0" w:space="0" w:color="auto"/>
                                                                                                                                                                                                                                                                                                                                            <w:left w:val="none" w:sz="0" w:space="0" w:color="auto"/>
                                                                                                                                                                                                                                                                                                                                            <w:bottom w:val="none" w:sz="0" w:space="0" w:color="auto"/>
                                                                                                                                                                                                                                                                                                                                            <w:right w:val="none" w:sz="0" w:space="0" w:color="auto"/>
                                                                                                                                                                                                                                                                                                                                          </w:divBdr>
                                                                                                                                                                                                                                                                                                                                        </w:div>
                                                                                                                                                                                                                                                                                                                                        <w:div w:id="681931684">
                                                                                                                                                                                                                                                                                                                                          <w:marLeft w:val="0"/>
                                                                                                                                                                                                                                                                                                                                          <w:marRight w:val="0"/>
                                                                                                                                                                                                                                                                                                                                          <w:marTop w:val="0"/>
                                                                                                                                                                                                                                                                                                                                          <w:marBottom w:val="0"/>
                                                                                                                                                                                                                                                                                                                                          <w:divBdr>
                                                                                                                                                                                                                                                                                                                                            <w:top w:val="none" w:sz="0" w:space="0" w:color="auto"/>
                                                                                                                                                                                                                                                                                                                                            <w:left w:val="none" w:sz="0" w:space="0" w:color="auto"/>
                                                                                                                                                                                                                                                                                                                                            <w:bottom w:val="none" w:sz="0" w:space="0" w:color="auto"/>
                                                                                                                                                                                                                                                                                                                                            <w:right w:val="none" w:sz="0" w:space="0" w:color="auto"/>
                                                                                                                                                                                                                                                                                                                                          </w:divBdr>
                                                                                                                                                                                                                                                                                                                                        </w:div>
                                                                                                                                                                                                                                                                                                                                        <w:div w:id="2001108328">
                                                                                                                                                                                                                                                                                                                                          <w:marLeft w:val="0"/>
                                                                                                                                                                                                                                                                                                                                          <w:marRight w:val="0"/>
                                                                                                                                                                                                                                                                                                                                          <w:marTop w:val="0"/>
                                                                                                                                                                                                                                                                                                                                          <w:marBottom w:val="0"/>
                                                                                                                                                                                                                                                                                                                                          <w:divBdr>
                                                                                                                                                                                                                                                                                                                                            <w:top w:val="none" w:sz="0" w:space="0" w:color="auto"/>
                                                                                                                                                                                                                                                                                                                                            <w:left w:val="none" w:sz="0" w:space="0" w:color="auto"/>
                                                                                                                                                                                                                                                                                                                                            <w:bottom w:val="none" w:sz="0" w:space="0" w:color="auto"/>
                                                                                                                                                                                                                                                                                                                                            <w:right w:val="none" w:sz="0" w:space="0" w:color="auto"/>
                                                                                                                                                                                                                                                                                                                                          </w:divBdr>
                                                                                                                                                                                                                                                                                                                                        </w:div>
                                                                                                                                                                                                                                                                                                                                        <w:div w:id="486674909">
                                                                                                                                                                                                                                                                                                                                          <w:marLeft w:val="0"/>
                                                                                                                                                                                                                                                                                                                                          <w:marRight w:val="0"/>
                                                                                                                                                                                                                                                                                                                                          <w:marTop w:val="0"/>
                                                                                                                                                                                                                                                                                                                                          <w:marBottom w:val="0"/>
                                                                                                                                                                                                                                                                                                                                          <w:divBdr>
                                                                                                                                                                                                                                                                                                                                            <w:top w:val="none" w:sz="0" w:space="0" w:color="auto"/>
                                                                                                                                                                                                                                                                                                                                            <w:left w:val="none" w:sz="0" w:space="0" w:color="auto"/>
                                                                                                                                                                                                                                                                                                                                            <w:bottom w:val="none" w:sz="0" w:space="0" w:color="auto"/>
                                                                                                                                                                                                                                                                                                                                            <w:right w:val="none" w:sz="0" w:space="0" w:color="auto"/>
                                                                                                                                                                                                                                                                                                                                          </w:divBdr>
                                                                                                                                                                                                                                                                                                                                        </w:div>
                                                                                                                                                                                                                                                                                                                                        <w:div w:id="1646350866">
                                                                                                                                                                                                                                                                                                                                          <w:marLeft w:val="0"/>
                                                                                                                                                                                                                                                                                                                                          <w:marRight w:val="0"/>
                                                                                                                                                                                                                                                                                                                                          <w:marTop w:val="0"/>
                                                                                                                                                                                                                                                                                                                                          <w:marBottom w:val="0"/>
                                                                                                                                                                                                                                                                                                                                          <w:divBdr>
                                                                                                                                                                                                                                                                                                                                            <w:top w:val="none" w:sz="0" w:space="0" w:color="auto"/>
                                                                                                                                                                                                                                                                                                                                            <w:left w:val="none" w:sz="0" w:space="0" w:color="auto"/>
                                                                                                                                                                                                                                                                                                                                            <w:bottom w:val="none" w:sz="0" w:space="0" w:color="auto"/>
                                                                                                                                                                                                                                                                                                                                            <w:right w:val="none" w:sz="0" w:space="0" w:color="auto"/>
                                                                                                                                                                                                                                                                                                                                          </w:divBdr>
                                                                                                                                                                                                                                                                                                                                        </w:div>
                                                                                                                                                                                                                                                                                                                                        <w:div w:id="201945013">
                                                                                                                                                                                                                                                                                                                                          <w:marLeft w:val="0"/>
                                                                                                                                                                                                                                                                                                                                          <w:marRight w:val="0"/>
                                                                                                                                                                                                                                                                                                                                          <w:marTop w:val="0"/>
                                                                                                                                                                                                                                                                                                                                          <w:marBottom w:val="0"/>
                                                                                                                                                                                                                                                                                                                                          <w:divBdr>
                                                                                                                                                                                                                                                                                                                                            <w:top w:val="none" w:sz="0" w:space="0" w:color="auto"/>
                                                                                                                                                                                                                                                                                                                                            <w:left w:val="none" w:sz="0" w:space="0" w:color="auto"/>
                                                                                                                                                                                                                                                                                                                                            <w:bottom w:val="none" w:sz="0" w:space="0" w:color="auto"/>
                                                                                                                                                                                                                                                                                                                                            <w:right w:val="none" w:sz="0" w:space="0" w:color="auto"/>
                                                                                                                                                                                                                                                                                                                                          </w:divBdr>
                                                                                                                                                                                                                                                                                                                                        </w:div>
                                                                                                                                                                                                                                                                                                                                        <w:div w:id="598300075">
                                                                                                                                                                                                                                                                                                                                          <w:marLeft w:val="0"/>
                                                                                                                                                                                                                                                                                                                                          <w:marRight w:val="0"/>
                                                                                                                                                                                                                                                                                                                                          <w:marTop w:val="0"/>
                                                                                                                                                                                                                                                                                                                                          <w:marBottom w:val="0"/>
                                                                                                                                                                                                                                                                                                                                          <w:divBdr>
                                                                                                                                                                                                                                                                                                                                            <w:top w:val="none" w:sz="0" w:space="0" w:color="auto"/>
                                                                                                                                                                                                                                                                                                                                            <w:left w:val="none" w:sz="0" w:space="0" w:color="auto"/>
                                                                                                                                                                                                                                                                                                                                            <w:bottom w:val="none" w:sz="0" w:space="0" w:color="auto"/>
                                                                                                                                                                                                                                                                                                                                            <w:right w:val="none" w:sz="0" w:space="0" w:color="auto"/>
                                                                                                                                                                                                                                                                                                                                          </w:divBdr>
                                                                                                                                                                                                                                                                                                                                        </w:div>
                                                                                                                                                                                                                                                                                                                                        <w:div w:id="553154494">
                                                                                                                                                                                                                                                                                                                                          <w:marLeft w:val="0"/>
                                                                                                                                                                                                                                                                                                                                          <w:marRight w:val="0"/>
                                                                                                                                                                                                                                                                                                                                          <w:marTop w:val="0"/>
                                                                                                                                                                                                                                                                                                                                          <w:marBottom w:val="0"/>
                                                                                                                                                                                                                                                                                                                                          <w:divBdr>
                                                                                                                                                                                                                                                                                                                                            <w:top w:val="none" w:sz="0" w:space="0" w:color="auto"/>
                                                                                                                                                                                                                                                                                                                                            <w:left w:val="none" w:sz="0" w:space="0" w:color="auto"/>
                                                                                                                                                                                                                                                                                                                                            <w:bottom w:val="none" w:sz="0" w:space="0" w:color="auto"/>
                                                                                                                                                                                                                                                                                                                                            <w:right w:val="none" w:sz="0" w:space="0" w:color="auto"/>
                                                                                                                                                                                                                                                                                                                                          </w:divBdr>
                                                                                                                                                                                                                                                                                                                                        </w:div>
                                                                                                                                                                                                                                                                                                                                        <w:div w:id="1570454260">
                                                                                                                                                                                                                                                                                                                                          <w:marLeft w:val="0"/>
                                                                                                                                                                                                                                                                                                                                          <w:marRight w:val="0"/>
                                                                                                                                                                                                                                                                                                                                          <w:marTop w:val="0"/>
                                                                                                                                                                                                                                                                                                                                          <w:marBottom w:val="0"/>
                                                                                                                                                                                                                                                                                                                                          <w:divBdr>
                                                                                                                                                                                                                                                                                                                                            <w:top w:val="none" w:sz="0" w:space="0" w:color="auto"/>
                                                                                                                                                                                                                                                                                                                                            <w:left w:val="none" w:sz="0" w:space="0" w:color="auto"/>
                                                                                                                                                                                                                                                                                                                                            <w:bottom w:val="none" w:sz="0" w:space="0" w:color="auto"/>
                                                                                                                                                                                                                                                                                                                                            <w:right w:val="none" w:sz="0" w:space="0" w:color="auto"/>
                                                                                                                                                                                                                                                                                                                                          </w:divBdr>
                                                                                                                                                                                                                                                                                                                                        </w:div>
                                                                                                                                                                                                                                                                                                                                        <w:div w:id="712466434">
                                                                                                                                                                                                                                                                                                                                          <w:marLeft w:val="0"/>
                                                                                                                                                                                                                                                                                                                                          <w:marRight w:val="0"/>
                                                                                                                                                                                                                                                                                                                                          <w:marTop w:val="0"/>
                                                                                                                                                                                                                                                                                                                                          <w:marBottom w:val="0"/>
                                                                                                                                                                                                                                                                                                                                          <w:divBdr>
                                                                                                                                                                                                                                                                                                                                            <w:top w:val="none" w:sz="0" w:space="0" w:color="auto"/>
                                                                                                                                                                                                                                                                                                                                            <w:left w:val="none" w:sz="0" w:space="0" w:color="auto"/>
                                                                                                                                                                                                                                                                                                                                            <w:bottom w:val="none" w:sz="0" w:space="0" w:color="auto"/>
                                                                                                                                                                                                                                                                                                                                            <w:right w:val="none" w:sz="0" w:space="0" w:color="auto"/>
                                                                                                                                                                                                                                                                                                                                          </w:divBdr>
                                                                                                                                                                                                                                                                                                                                        </w:div>
                                                                                                                                                                                                                                                                                                                                        <w:div w:id="1544976231">
                                                                                                                                                                                                                                                                                                                                          <w:marLeft w:val="0"/>
                                                                                                                                                                                                                                                                                                                                          <w:marRight w:val="0"/>
                                                                                                                                                                                                                                                                                                                                          <w:marTop w:val="0"/>
                                                                                                                                                                                                                                                                                                                                          <w:marBottom w:val="0"/>
                                                                                                                                                                                                                                                                                                                                          <w:divBdr>
                                                                                                                                                                                                                                                                                                                                            <w:top w:val="none" w:sz="0" w:space="0" w:color="auto"/>
                                                                                                                                                                                                                                                                                                                                            <w:left w:val="none" w:sz="0" w:space="0" w:color="auto"/>
                                                                                                                                                                                                                                                                                                                                            <w:bottom w:val="none" w:sz="0" w:space="0" w:color="auto"/>
                                                                                                                                                                                                                                                                                                                                            <w:right w:val="none" w:sz="0" w:space="0" w:color="auto"/>
                                                                                                                                                                                                                                                                                                                                          </w:divBdr>
                                                                                                                                                                                                                                                                                                                                        </w:div>
                                                                                                                                                                                                                                                                                                                                        <w:div w:id="1746143320">
                                                                                                                                                                                                                                                                                                                                          <w:marLeft w:val="0"/>
                                                                                                                                                                                                                                                                                                                                          <w:marRight w:val="0"/>
                                                                                                                                                                                                                                                                                                                                          <w:marTop w:val="0"/>
                                                                                                                                                                                                                                                                                                                                          <w:marBottom w:val="0"/>
                                                                                                                                                                                                                                                                                                                                          <w:divBdr>
                                                                                                                                                                                                                                                                                                                                            <w:top w:val="none" w:sz="0" w:space="0" w:color="auto"/>
                                                                                                                                                                                                                                                                                                                                            <w:left w:val="none" w:sz="0" w:space="0" w:color="auto"/>
                                                                                                                                                                                                                                                                                                                                            <w:bottom w:val="none" w:sz="0" w:space="0" w:color="auto"/>
                                                                                                                                                                                                                                                                                                                                            <w:right w:val="none" w:sz="0" w:space="0" w:color="auto"/>
                                                                                                                                                                                                                                                                                                                                          </w:divBdr>
                                                                                                                                                                                                                                                                                                                                        </w:div>
                                                                                                                                                                                                                                                                                                                                        <w:div w:id="668750615">
                                                                                                                                                                                                                                                                                                                                          <w:marLeft w:val="0"/>
                                                                                                                                                                                                                                                                                                                                          <w:marRight w:val="0"/>
                                                                                                                                                                                                                                                                                                                                          <w:marTop w:val="0"/>
                                                                                                                                                                                                                                                                                                                                          <w:marBottom w:val="0"/>
                                                                                                                                                                                                                                                                                                                                          <w:divBdr>
                                                                                                                                                                                                                                                                                                                                            <w:top w:val="none" w:sz="0" w:space="0" w:color="auto"/>
                                                                                                                                                                                                                                                                                                                                            <w:left w:val="none" w:sz="0" w:space="0" w:color="auto"/>
                                                                                                                                                                                                                                                                                                                                            <w:bottom w:val="none" w:sz="0" w:space="0" w:color="auto"/>
                                                                                                                                                                                                                                                                                                                                            <w:right w:val="none" w:sz="0" w:space="0" w:color="auto"/>
                                                                                                                                                                                                                                                                                                                                          </w:divBdr>
                                                                                                                                                                                                                                                                                                                                        </w:div>
                                                                                                                                                                                                                                                                                                                                        <w:div w:id="1172911896">
                                                                                                                                                                                                                                                                                                                                          <w:marLeft w:val="0"/>
                                                                                                                                                                                                                                                                                                                                          <w:marRight w:val="0"/>
                                                                                                                                                                                                                                                                                                                                          <w:marTop w:val="0"/>
                                                                                                                                                                                                                                                                                                                                          <w:marBottom w:val="0"/>
                                                                                                                                                                                                                                                                                                                                          <w:divBdr>
                                                                                                                                                                                                                                                                                                                                            <w:top w:val="none" w:sz="0" w:space="0" w:color="auto"/>
                                                                                                                                                                                                                                                                                                                                            <w:left w:val="none" w:sz="0" w:space="0" w:color="auto"/>
                                                                                                                                                                                                                                                                                                                                            <w:bottom w:val="none" w:sz="0" w:space="0" w:color="auto"/>
                                                                                                                                                                                                                                                                                                                                            <w:right w:val="none" w:sz="0" w:space="0" w:color="auto"/>
                                                                                                                                                                                                                                                                                                                                          </w:divBdr>
                                                                                                                                                                                                                                                                                                                                        </w:div>
                                                                                                                                                                                                                                                                                                                                        <w:div w:id="1006788207">
                                                                                                                                                                                                                                                                                                                                          <w:marLeft w:val="0"/>
                                                                                                                                                                                                                                                                                                                                          <w:marRight w:val="0"/>
                                                                                                                                                                                                                                                                                                                                          <w:marTop w:val="0"/>
                                                                                                                                                                                                                                                                                                                                          <w:marBottom w:val="0"/>
                                                                                                                                                                                                                                                                                                                                          <w:divBdr>
                                                                                                                                                                                                                                                                                                                                            <w:top w:val="none" w:sz="0" w:space="0" w:color="auto"/>
                                                                                                                                                                                                                                                                                                                                            <w:left w:val="none" w:sz="0" w:space="0" w:color="auto"/>
                                                                                                                                                                                                                                                                                                                                            <w:bottom w:val="none" w:sz="0" w:space="0" w:color="auto"/>
                                                                                                                                                                                                                                                                                                                                            <w:right w:val="none" w:sz="0" w:space="0" w:color="auto"/>
                                                                                                                                                                                                                                                                                                                                          </w:divBdr>
                                                                                                                                                                                                                                                                                                                                        </w:div>
                                                                                                                                                                                                                                                                                                                                        <w:div w:id="1937860496">
                                                                                                                                                                                                                                                                                                                                          <w:marLeft w:val="0"/>
                                                                                                                                                                                                                                                                                                                                          <w:marRight w:val="0"/>
                                                                                                                                                                                                                                                                                                                                          <w:marTop w:val="0"/>
                                                                                                                                                                                                                                                                                                                                          <w:marBottom w:val="0"/>
                                                                                                                                                                                                                                                                                                                                          <w:divBdr>
                                                                                                                                                                                                                                                                                                                                            <w:top w:val="none" w:sz="0" w:space="0" w:color="auto"/>
                                                                                                                                                                                                                                                                                                                                            <w:left w:val="none" w:sz="0" w:space="0" w:color="auto"/>
                                                                                                                                                                                                                                                                                                                                            <w:bottom w:val="none" w:sz="0" w:space="0" w:color="auto"/>
                                                                                                                                                                                                                                                                                                                                            <w:right w:val="none" w:sz="0" w:space="0" w:color="auto"/>
                                                                                                                                                                                                                                                                                                                                          </w:divBdr>
                                                                                                                                                                                                                                                                                                                                        </w:div>
                                                                                                                                                                                                                                                                                                                                        <w:div w:id="869878325">
                                                                                                                                                                                                                                                                                                                                          <w:marLeft w:val="0"/>
                                                                                                                                                                                                                                                                                                                                          <w:marRight w:val="0"/>
                                                                                                                                                                                                                                                                                                                                          <w:marTop w:val="0"/>
                                                                                                                                                                                                                                                                                                                                          <w:marBottom w:val="0"/>
                                                                                                                                                                                                                                                                                                                                          <w:divBdr>
                                                                                                                                                                                                                                                                                                                                            <w:top w:val="none" w:sz="0" w:space="0" w:color="auto"/>
                                                                                                                                                                                                                                                                                                                                            <w:left w:val="none" w:sz="0" w:space="0" w:color="auto"/>
                                                                                                                                                                                                                                                                                                                                            <w:bottom w:val="none" w:sz="0" w:space="0" w:color="auto"/>
                                                                                                                                                                                                                                                                                                                                            <w:right w:val="none" w:sz="0" w:space="0" w:color="auto"/>
                                                                                                                                                                                                                                                                                                                                          </w:divBdr>
                                                                                                                                                                                                                                                                                                                                        </w:div>
                                                                                                                                                                                                                                                                                                                                        <w:div w:id="1934316188">
                                                                                                                                                                                                                                                                                                                                          <w:marLeft w:val="0"/>
                                                                                                                                                                                                                                                                                                                                          <w:marRight w:val="0"/>
                                                                                                                                                                                                                                                                                                                                          <w:marTop w:val="0"/>
                                                                                                                                                                                                                                                                                                                                          <w:marBottom w:val="0"/>
                                                                                                                                                                                                                                                                                                                                          <w:divBdr>
                                                                                                                                                                                                                                                                                                                                            <w:top w:val="none" w:sz="0" w:space="0" w:color="auto"/>
                                                                                                                                                                                                                                                                                                                                            <w:left w:val="none" w:sz="0" w:space="0" w:color="auto"/>
                                                                                                                                                                                                                                                                                                                                            <w:bottom w:val="none" w:sz="0" w:space="0" w:color="auto"/>
                                                                                                                                                                                                                                                                                                                                            <w:right w:val="none" w:sz="0" w:space="0" w:color="auto"/>
                                                                                                                                                                                                                                                                                                                                          </w:divBdr>
                                                                                                                                                                                                                                                                                                                                        </w:div>
                                                                                                                                                                                                                                                                                                                                        <w:div w:id="1464615140">
                                                                                                                                                                                                                                                                                                                                          <w:marLeft w:val="0"/>
                                                                                                                                                                                                                                                                                                                                          <w:marRight w:val="0"/>
                                                                                                                                                                                                                                                                                                                                          <w:marTop w:val="0"/>
                                                                                                                                                                                                                                                                                                                                          <w:marBottom w:val="0"/>
                                                                                                                                                                                                                                                                                                                                          <w:divBdr>
                                                                                                                                                                                                                                                                                                                                            <w:top w:val="none" w:sz="0" w:space="0" w:color="auto"/>
                                                                                                                                                                                                                                                                                                                                            <w:left w:val="none" w:sz="0" w:space="0" w:color="auto"/>
                                                                                                                                                                                                                                                                                                                                            <w:bottom w:val="none" w:sz="0" w:space="0" w:color="auto"/>
                                                                                                                                                                                                                                                                                                                                            <w:right w:val="none" w:sz="0" w:space="0" w:color="auto"/>
                                                                                                                                                                                                                                                                                                                                          </w:divBdr>
                                                                                                                                                                                                                                                                                                                                        </w:div>
                                                                                                                                                                                                                                                                                                                                        <w:div w:id="19853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3345">
                                                                                                                                                                                                                                                                                                                                  <w:marLeft w:val="0"/>
                                                                                                                                                                                                                                                                                                                                  <w:marRight w:val="0"/>
                                                                                                                                                                                                                                                                                                                                  <w:marTop w:val="0"/>
                                                                                                                                                                                                                                                                                                                                  <w:marBottom w:val="0"/>
                                                                                                                                                                                                                                                                                                                                  <w:divBdr>
                                                                                                                                                                                                                                                                                                                                    <w:top w:val="none" w:sz="0" w:space="0" w:color="auto"/>
                                                                                                                                                                                                                                                                                                                                    <w:left w:val="none" w:sz="0" w:space="0" w:color="auto"/>
                                                                                                                                                                                                                                                                                                                                    <w:bottom w:val="none" w:sz="0" w:space="0" w:color="auto"/>
                                                                                                                                                                                                                                                                                                                                    <w:right w:val="none" w:sz="0" w:space="0" w:color="auto"/>
                                                                                                                                                                                                                                                                                                                                  </w:divBdr>
                                                                                                                                                                                                                                                                                                                                </w:div>
                                                                                                                                                                                                                                                                                                                                <w:div w:id="1698316715">
                                                                                                                                                                                                                                                                                                                                  <w:marLeft w:val="0"/>
                                                                                                                                                                                                                                                                                                                                  <w:marRight w:val="0"/>
                                                                                                                                                                                                                                                                                                                                  <w:marTop w:val="0"/>
                                                                                                                                                                                                                                                                                                                                  <w:marBottom w:val="0"/>
                                                                                                                                                                                                                                                                                                                                  <w:divBdr>
                                                                                                                                                                                                                                                                                                                                    <w:top w:val="none" w:sz="0" w:space="0" w:color="auto"/>
                                                                                                                                                                                                                                                                                                                                    <w:left w:val="none" w:sz="0" w:space="0" w:color="auto"/>
                                                                                                                                                                                                                                                                                                                                    <w:bottom w:val="none" w:sz="0" w:space="0" w:color="auto"/>
                                                                                                                                                                                                                                                                                                                                    <w:right w:val="none" w:sz="0" w:space="0" w:color="auto"/>
                                                                                                                                                                                                                                                                                                                                  </w:divBdr>
                                                                                                                                                                                                                                                                                                                                </w:div>
                                                                                                                                                                                                                                                                                                                                <w:div w:id="1317566975">
                                                                                                                                                                                                                                                                                                                                  <w:marLeft w:val="0"/>
                                                                                                                                                                                                                                                                                                                                  <w:marRight w:val="0"/>
                                                                                                                                                                                                                                                                                                                                  <w:marTop w:val="0"/>
                                                                                                                                                                                                                                                                                                                                  <w:marBottom w:val="0"/>
                                                                                                                                                                                                                                                                                                                                  <w:divBdr>
                                                                                                                                                                                                                                                                                                                                    <w:top w:val="none" w:sz="0" w:space="0" w:color="auto"/>
                                                                                                                                                                                                                                                                                                                                    <w:left w:val="none" w:sz="0" w:space="0" w:color="auto"/>
                                                                                                                                                                                                                                                                                                                                    <w:bottom w:val="none" w:sz="0" w:space="0" w:color="auto"/>
                                                                                                                                                                                                                                                                                                                                    <w:right w:val="none" w:sz="0" w:space="0" w:color="auto"/>
                                                                                                                                                                                                                                                                                                                                  </w:divBdr>
                                                                                                                                                                                                                                                                                                                                </w:div>
                                                                                                                                                                                                                                                                                                                                <w:div w:id="1163660885">
                                                                                                                                                                                                                                                                                                                                  <w:marLeft w:val="0"/>
                                                                                                                                                                                                                                                                                                                                  <w:marRight w:val="0"/>
                                                                                                                                                                                                                                                                                                                                  <w:marTop w:val="0"/>
                                                                                                                                                                                                                                                                                                                                  <w:marBottom w:val="0"/>
                                                                                                                                                                                                                                                                                                                                  <w:divBdr>
                                                                                                                                                                                                                                                                                                                                    <w:top w:val="none" w:sz="0" w:space="0" w:color="auto"/>
                                                                                                                                                                                                                                                                                                                                    <w:left w:val="none" w:sz="0" w:space="0" w:color="auto"/>
                                                                                                                                                                                                                                                                                                                                    <w:bottom w:val="none" w:sz="0" w:space="0" w:color="auto"/>
                                                                                                                                                                                                                                                                                                                                    <w:right w:val="none" w:sz="0" w:space="0" w:color="auto"/>
                                                                                                                                                                                                                                                                                                                                  </w:divBdr>
                                                                                                                                                                                                                                                                                                                                </w:div>
                                                                                                                                                                                                                                                                                                                                <w:div w:id="1495759513">
                                                                                                                                                                                                                                                                                                                                  <w:marLeft w:val="0"/>
                                                                                                                                                                                                                                                                                                                                  <w:marRight w:val="0"/>
                                                                                                                                                                                                                                                                                                                                  <w:marTop w:val="0"/>
                                                                                                                                                                                                                                                                                                                                  <w:marBottom w:val="0"/>
                                                                                                                                                                                                                                                                                                                                  <w:divBdr>
                                                                                                                                                                                                                                                                                                                                    <w:top w:val="none" w:sz="0" w:space="0" w:color="auto"/>
                                                                                                                                                                                                                                                                                                                                    <w:left w:val="none" w:sz="0" w:space="0" w:color="auto"/>
                                                                                                                                                                                                                                                                                                                                    <w:bottom w:val="none" w:sz="0" w:space="0" w:color="auto"/>
                                                                                                                                                                                                                                                                                                                                    <w:right w:val="none" w:sz="0" w:space="0" w:color="auto"/>
                                                                                                                                                                                                                                                                                                                                  </w:divBdr>
                                                                                                                                                                                                                                                                                                                                </w:div>
                                                                                                                                                                                                                                                                                                                                <w:div w:id="1868251592">
                                                                                                                                                                                                                                                                                                                                  <w:marLeft w:val="0"/>
                                                                                                                                                                                                                                                                                                                                  <w:marRight w:val="0"/>
                                                                                                                                                                                                                                                                                                                                  <w:marTop w:val="0"/>
                                                                                                                                                                                                                                                                                                                                  <w:marBottom w:val="0"/>
                                                                                                                                                                                                                                                                                                                                  <w:divBdr>
                                                                                                                                                                                                                                                                                                                                    <w:top w:val="none" w:sz="0" w:space="0" w:color="auto"/>
                                                                                                                                                                                                                                                                                                                                    <w:left w:val="none" w:sz="0" w:space="0" w:color="auto"/>
                                                                                                                                                                                                                                                                                                                                    <w:bottom w:val="none" w:sz="0" w:space="0" w:color="auto"/>
                                                                                                                                                                                                                                                                                                                                    <w:right w:val="none" w:sz="0" w:space="0" w:color="auto"/>
                                                                                                                                                                                                                                                                                                                                  </w:divBdr>
                                                                                                                                                                                                                                                                                                                                </w:div>
                                                                                                                                                                                                                                                                                                                                <w:div w:id="1070032079">
                                                                                                                                                                                                                                                                                                                                  <w:marLeft w:val="0"/>
                                                                                                                                                                                                                                                                                                                                  <w:marRight w:val="0"/>
                                                                                                                                                                                                                                                                                                                                  <w:marTop w:val="0"/>
                                                                                                                                                                                                                                                                                                                                  <w:marBottom w:val="0"/>
                                                                                                                                                                                                                                                                                                                                  <w:divBdr>
                                                                                                                                                                                                                                                                                                                                    <w:top w:val="none" w:sz="0" w:space="0" w:color="auto"/>
                                                                                                                                                                                                                                                                                                                                    <w:left w:val="none" w:sz="0" w:space="0" w:color="auto"/>
                                                                                                                                                                                                                                                                                                                                    <w:bottom w:val="none" w:sz="0" w:space="0" w:color="auto"/>
                                                                                                                                                                                                                                                                                                                                    <w:right w:val="none" w:sz="0" w:space="0" w:color="auto"/>
                                                                                                                                                                                                                                                                                                                                  </w:divBdr>
                                                                                                                                                                                                                                                                                                                                </w:div>
                                                                                                                                                                                                                                                                                                                                <w:div w:id="1823036480">
                                                                                                                                                                                                                                                                                                                                  <w:marLeft w:val="0"/>
                                                                                                                                                                                                                                                                                                                                  <w:marRight w:val="0"/>
                                                                                                                                                                                                                                                                                                                                  <w:marTop w:val="0"/>
                                                                                                                                                                                                                                                                                                                                  <w:marBottom w:val="0"/>
                                                                                                                                                                                                                                                                                                                                  <w:divBdr>
                                                                                                                                                                                                                                                                                                                                    <w:top w:val="none" w:sz="0" w:space="0" w:color="auto"/>
                                                                                                                                                                                                                                                                                                                                    <w:left w:val="none" w:sz="0" w:space="0" w:color="auto"/>
                                                                                                                                                                                                                                                                                                                                    <w:bottom w:val="none" w:sz="0" w:space="0" w:color="auto"/>
                                                                                                                                                                                                                                                                                                                                    <w:right w:val="none" w:sz="0" w:space="0" w:color="auto"/>
                                                                                                                                                                                                                                                                                                                                  </w:divBdr>
                                                                                                                                                                                                                                                                                                                                </w:div>
                                                                                                                                                                                                                                                                                                                                <w:div w:id="969481785">
                                                                                                                                                                                                                                                                                                                                  <w:marLeft w:val="0"/>
                                                                                                                                                                                                                                                                                                                                  <w:marRight w:val="0"/>
                                                                                                                                                                                                                                                                                                                                  <w:marTop w:val="0"/>
                                                                                                                                                                                                                                                                                                                                  <w:marBottom w:val="0"/>
                                                                                                                                                                                                                                                                                                                                  <w:divBdr>
                                                                                                                                                                                                                                                                                                                                    <w:top w:val="none" w:sz="0" w:space="0" w:color="auto"/>
                                                                                                                                                                                                                                                                                                                                    <w:left w:val="none" w:sz="0" w:space="0" w:color="auto"/>
                                                                                                                                                                                                                                                                                                                                    <w:bottom w:val="none" w:sz="0" w:space="0" w:color="auto"/>
                                                                                                                                                                                                                                                                                                                                    <w:right w:val="none" w:sz="0" w:space="0" w:color="auto"/>
                                                                                                                                                                                                                                                                                                                                  </w:divBdr>
                                                                                                                                                                                                                                                                                                                                </w:div>
                                                                                                                                                                                                                                                                                                                                <w:div w:id="1960912845">
                                                                                                                                                                                                                                                                                                                                  <w:marLeft w:val="0"/>
                                                                                                                                                                                                                                                                                                                                  <w:marRight w:val="0"/>
                                                                                                                                                                                                                                                                                                                                  <w:marTop w:val="0"/>
                                                                                                                                                                                                                                                                                                                                  <w:marBottom w:val="0"/>
                                                                                                                                                                                                                                                                                                                                  <w:divBdr>
                                                                                                                                                                                                                                                                                                                                    <w:top w:val="none" w:sz="0" w:space="0" w:color="auto"/>
                                                                                                                                                                                                                                                                                                                                    <w:left w:val="none" w:sz="0" w:space="0" w:color="auto"/>
                                                                                                                                                                                                                                                                                                                                    <w:bottom w:val="none" w:sz="0" w:space="0" w:color="auto"/>
                                                                                                                                                                                                                                                                                                                                    <w:right w:val="none" w:sz="0" w:space="0" w:color="auto"/>
                                                                                                                                                                                                                                                                                                                                  </w:divBdr>
                                                                                                                                                                                                                                                                                                                                </w:div>
                                                                                                                                                                                                                                                                                                                                <w:div w:id="2001887978">
                                                                                                                                                                                                                                                                                                                                  <w:marLeft w:val="0"/>
                                                                                                                                                                                                                                                                                                                                  <w:marRight w:val="0"/>
                                                                                                                                                                                                                                                                                                                                  <w:marTop w:val="0"/>
                                                                                                                                                                                                                                                                                                                                  <w:marBottom w:val="0"/>
                                                                                                                                                                                                                                                                                                                                  <w:divBdr>
                                                                                                                                                                                                                                                                                                                                    <w:top w:val="none" w:sz="0" w:space="0" w:color="auto"/>
                                                                                                                                                                                                                                                                                                                                    <w:left w:val="none" w:sz="0" w:space="0" w:color="auto"/>
                                                                                                                                                                                                                                                                                                                                    <w:bottom w:val="none" w:sz="0" w:space="0" w:color="auto"/>
                                                                                                                                                                                                                                                                                                                                    <w:right w:val="none" w:sz="0" w:space="0" w:color="auto"/>
                                                                                                                                                                                                                                                                                                                                  </w:divBdr>
                                                                                                                                                                                                                                                                                                                                </w:div>
                                                                                                                                                                                                                                                                                                                                <w:div w:id="1387997302">
                                                                                                                                                                                                                                                                                                                                  <w:marLeft w:val="0"/>
                                                                                                                                                                                                                                                                                                                                  <w:marRight w:val="0"/>
                                                                                                                                                                                                                                                                                                                                  <w:marTop w:val="0"/>
                                                                                                                                                                                                                                                                                                                                  <w:marBottom w:val="0"/>
                                                                                                                                                                                                                                                                                                                                  <w:divBdr>
                                                                                                                                                                                                                                                                                                                                    <w:top w:val="none" w:sz="0" w:space="0" w:color="auto"/>
                                                                                                                                                                                                                                                                                                                                    <w:left w:val="none" w:sz="0" w:space="0" w:color="auto"/>
                                                                                                                                                                                                                                                                                                                                    <w:bottom w:val="none" w:sz="0" w:space="0" w:color="auto"/>
                                                                                                                                                                                                                                                                                                                                    <w:right w:val="none" w:sz="0" w:space="0" w:color="auto"/>
                                                                                                                                                                                                                                                                                                                                  </w:divBdr>
                                                                                                                                                                                                                                                                                                                                </w:div>
                                                                                                                                                                                                                                                                                                                                <w:div w:id="1514690148">
                                                                                                                                                                                                                                                                                                                                  <w:marLeft w:val="0"/>
                                                                                                                                                                                                                                                                                                                                  <w:marRight w:val="0"/>
                                                                                                                                                                                                                                                                                                                                  <w:marTop w:val="0"/>
                                                                                                                                                                                                                                                                                                                                  <w:marBottom w:val="0"/>
                                                                                                                                                                                                                                                                                                                                  <w:divBdr>
                                                                                                                                                                                                                                                                                                                                    <w:top w:val="none" w:sz="0" w:space="0" w:color="auto"/>
                                                                                                                                                                                                                                                                                                                                    <w:left w:val="none" w:sz="0" w:space="0" w:color="auto"/>
                                                                                                                                                                                                                                                                                                                                    <w:bottom w:val="none" w:sz="0" w:space="0" w:color="auto"/>
                                                                                                                                                                                                                                                                                                                                    <w:right w:val="none" w:sz="0" w:space="0" w:color="auto"/>
                                                                                                                                                                                                                                                                                                                                  </w:divBdr>
                                                                                                                                                                                                                                                                                                                                </w:div>
                                                                                                                                                                                                                                                                                                                                <w:div w:id="1859809460">
                                                                                                                                                                                                                                                                                                                                  <w:marLeft w:val="0"/>
                                                                                                                                                                                                                                                                                                                                  <w:marRight w:val="0"/>
                                                                                                                                                                                                                                                                                                                                  <w:marTop w:val="0"/>
                                                                                                                                                                                                                                                                                                                                  <w:marBottom w:val="0"/>
                                                                                                                                                                                                                                                                                                                                  <w:divBdr>
                                                                                                                                                                                                                                                                                                                                    <w:top w:val="none" w:sz="0" w:space="0" w:color="auto"/>
                                                                                                                                                                                                                                                                                                                                    <w:left w:val="none" w:sz="0" w:space="0" w:color="auto"/>
                                                                                                                                                                                                                                                                                                                                    <w:bottom w:val="none" w:sz="0" w:space="0" w:color="auto"/>
                                                                                                                                                                                                                                                                                                                                    <w:right w:val="none" w:sz="0" w:space="0" w:color="auto"/>
                                                                                                                                                                                                                                                                                                                                  </w:divBdr>
                                                                                                                                                                                                                                                                                                                                </w:div>
                                                                                                                                                                                                                                                                                                                                <w:div w:id="1172256025">
                                                                                                                                                                                                                                                                                                                                  <w:marLeft w:val="0"/>
                                                                                                                                                                                                                                                                                                                                  <w:marRight w:val="0"/>
                                                                                                                                                                                                                                                                                                                                  <w:marTop w:val="0"/>
                                                                                                                                                                                                                                                                                                                                  <w:marBottom w:val="0"/>
                                                                                                                                                                                                                                                                                                                                  <w:divBdr>
                                                                                                                                                                                                                                                                                                                                    <w:top w:val="none" w:sz="0" w:space="0" w:color="auto"/>
                                                                                                                                                                                                                                                                                                                                    <w:left w:val="none" w:sz="0" w:space="0" w:color="auto"/>
                                                                                                                                                                                                                                                                                                                                    <w:bottom w:val="none" w:sz="0" w:space="0" w:color="auto"/>
                                                                                                                                                                                                                                                                                                                                    <w:right w:val="none" w:sz="0" w:space="0" w:color="auto"/>
                                                                                                                                                                                                                                                                                                                                  </w:divBdr>
                                                                                                                                                                                                                                                                                                                                </w:div>
                                                                                                                                                                                                                                                                                                                                <w:div w:id="485821335">
                                                                                                                                                                                                                                                                                                                                  <w:marLeft w:val="0"/>
                                                                                                                                                                                                                                                                                                                                  <w:marRight w:val="0"/>
                                                                                                                                                                                                                                                                                                                                  <w:marTop w:val="0"/>
                                                                                                                                                                                                                                                                                                                                  <w:marBottom w:val="0"/>
                                                                                                                                                                                                                                                                                                                                  <w:divBdr>
                                                                                                                                                                                                                                                                                                                                    <w:top w:val="none" w:sz="0" w:space="0" w:color="auto"/>
                                                                                                                                                                                                                                                                                                                                    <w:left w:val="none" w:sz="0" w:space="0" w:color="auto"/>
                                                                                                                                                                                                                                                                                                                                    <w:bottom w:val="none" w:sz="0" w:space="0" w:color="auto"/>
                                                                                                                                                                                                                                                                                                                                    <w:right w:val="none" w:sz="0" w:space="0" w:color="auto"/>
                                                                                                                                                                                                                                                                                                                                  </w:divBdr>
                                                                                                                                                                                                                                                                                                                                </w:div>
                                                                                                                                                                                                                                                                                                                                <w:div w:id="723867802">
                                                                                                                                                                                                                                                                                                                                  <w:marLeft w:val="0"/>
                                                                                                                                                                                                                                                                                                                                  <w:marRight w:val="0"/>
                                                                                                                                                                                                                                                                                                                                  <w:marTop w:val="0"/>
                                                                                                                                                                                                                                                                                                                                  <w:marBottom w:val="0"/>
                                                                                                                                                                                                                                                                                                                                  <w:divBdr>
                                                                                                                                                                                                                                                                                                                                    <w:top w:val="none" w:sz="0" w:space="0" w:color="auto"/>
                                                                                                                                                                                                                                                                                                                                    <w:left w:val="none" w:sz="0" w:space="0" w:color="auto"/>
                                                                                                                                                                                                                                                                                                                                    <w:bottom w:val="none" w:sz="0" w:space="0" w:color="auto"/>
                                                                                                                                                                                                                                                                                                                                    <w:right w:val="none" w:sz="0" w:space="0" w:color="auto"/>
                                                                                                                                                                                                                                                                                                                                  </w:divBdr>
                                                                                                                                                                                                                                                                                                                                </w:div>
                                                                                                                                                                                                                                                                                                                                <w:div w:id="988360844">
                                                                                                                                                                                                                                                                                                                                  <w:marLeft w:val="0"/>
                                                                                                                                                                                                                                                                                                                                  <w:marRight w:val="0"/>
                                                                                                                                                                                                                                                                                                                                  <w:marTop w:val="0"/>
                                                                                                                                                                                                                                                                                                                                  <w:marBottom w:val="0"/>
                                                                                                                                                                                                                                                                                                                                  <w:divBdr>
                                                                                                                                                                                                                                                                                                                                    <w:top w:val="none" w:sz="0" w:space="0" w:color="auto"/>
                                                                                                                                                                                                                                                                                                                                    <w:left w:val="none" w:sz="0" w:space="0" w:color="auto"/>
                                                                                                                                                                                                                                                                                                                                    <w:bottom w:val="none" w:sz="0" w:space="0" w:color="auto"/>
                                                                                                                                                                                                                                                                                                                                    <w:right w:val="none" w:sz="0" w:space="0" w:color="auto"/>
                                                                                                                                                                                                                                                                                                                                  </w:divBdr>
                                                                                                                                                                                                                                                                                                                                </w:div>
                                                                                                                                                                                                                                                                                                                                <w:div w:id="1922055641">
                                                                                                                                                                                                                                                                                                                                  <w:marLeft w:val="0"/>
                                                                                                                                                                                                                                                                                                                                  <w:marRight w:val="0"/>
                                                                                                                                                                                                                                                                                                                                  <w:marTop w:val="0"/>
                                                                                                                                                                                                                                                                                                                                  <w:marBottom w:val="0"/>
                                                                                                                                                                                                                                                                                                                                  <w:divBdr>
                                                                                                                                                                                                                                                                                                                                    <w:top w:val="none" w:sz="0" w:space="0" w:color="auto"/>
                                                                                                                                                                                                                                                                                                                                    <w:left w:val="none" w:sz="0" w:space="0" w:color="auto"/>
                                                                                                                                                                                                                                                                                                                                    <w:bottom w:val="none" w:sz="0" w:space="0" w:color="auto"/>
                                                                                                                                                                                                                                                                                                                                    <w:right w:val="none" w:sz="0" w:space="0" w:color="auto"/>
                                                                                                                                                                                                                                                                                                                                  </w:divBdr>
                                                                                                                                                                                                                                                                                                                                </w:div>
                                                                                                                                                                                                                                                                                                                                <w:div w:id="1030422539">
                                                                                                                                                                                                                                                                                                                                  <w:marLeft w:val="0"/>
                                                                                                                                                                                                                                                                                                                                  <w:marRight w:val="0"/>
                                                                                                                                                                                                                                                                                                                                  <w:marTop w:val="0"/>
                                                                                                                                                                                                                                                                                                                                  <w:marBottom w:val="0"/>
                                                                                                                                                                                                                                                                                                                                  <w:divBdr>
                                                                                                                                                                                                                                                                                                                                    <w:top w:val="none" w:sz="0" w:space="0" w:color="auto"/>
                                                                                                                                                                                                                                                                                                                                    <w:left w:val="none" w:sz="0" w:space="0" w:color="auto"/>
                                                                                                                                                                                                                                                                                                                                    <w:bottom w:val="none" w:sz="0" w:space="0" w:color="auto"/>
                                                                                                                                                                                                                                                                                                                                    <w:right w:val="none" w:sz="0" w:space="0" w:color="auto"/>
                                                                                                                                                                                                                                                                                                                                  </w:divBdr>
                                                                                                                                                                                                                                                                                                                                </w:div>
                                                                                                                                                                                                                                                                                                                                <w:div w:id="839739927">
                                                                                                                                                                                                                                                                                                                                  <w:marLeft w:val="0"/>
                                                                                                                                                                                                                                                                                                                                  <w:marRight w:val="0"/>
                                                                                                                                                                                                                                                                                                                                  <w:marTop w:val="0"/>
                                                                                                                                                                                                                                                                                                                                  <w:marBottom w:val="0"/>
                                                                                                                                                                                                                                                                                                                                  <w:divBdr>
                                                                                                                                                                                                                                                                                                                                    <w:top w:val="none" w:sz="0" w:space="0" w:color="auto"/>
                                                                                                                                                                                                                                                                                                                                    <w:left w:val="none" w:sz="0" w:space="0" w:color="auto"/>
                                                                                                                                                                                                                                                                                                                                    <w:bottom w:val="none" w:sz="0" w:space="0" w:color="auto"/>
                                                                                                                                                                                                                                                                                                                                    <w:right w:val="none" w:sz="0" w:space="0" w:color="auto"/>
                                                                                                                                                                                                                                                                                                                                  </w:divBdr>
                                                                                                                                                                                                                                                                                                                                </w:div>
                                                                                                                                                                                                                                                                                                                                <w:div w:id="705759171">
                                                                                                                                                                                                                                                                                                                                  <w:marLeft w:val="0"/>
                                                                                                                                                                                                                                                                                                                                  <w:marRight w:val="0"/>
                                                                                                                                                                                                                                                                                                                                  <w:marTop w:val="0"/>
                                                                                                                                                                                                                                                                                                                                  <w:marBottom w:val="0"/>
                                                                                                                                                                                                                                                                                                                                  <w:divBdr>
                                                                                                                                                                                                                                                                                                                                    <w:top w:val="none" w:sz="0" w:space="0" w:color="auto"/>
                                                                                                                                                                                                                                                                                                                                    <w:left w:val="none" w:sz="0" w:space="0" w:color="auto"/>
                                                                                                                                                                                                                                                                                                                                    <w:bottom w:val="none" w:sz="0" w:space="0" w:color="auto"/>
                                                                                                                                                                                                                                                                                                                                    <w:right w:val="none" w:sz="0" w:space="0" w:color="auto"/>
                                                                                                                                                                                                                                                                                                                                  </w:divBdr>
                                                                                                                                                                                                                                                                                                                                </w:div>
                                                                                                                                                                                                                                                                                                                                <w:div w:id="1315913330">
                                                                                                                                                                                                                                                                                                                                  <w:marLeft w:val="0"/>
                                                                                                                                                                                                                                                                                                                                  <w:marRight w:val="0"/>
                                                                                                                                                                                                                                                                                                                                  <w:marTop w:val="0"/>
                                                                                                                                                                                                                                                                                                                                  <w:marBottom w:val="0"/>
                                                                                                                                                                                                                                                                                                                                  <w:divBdr>
                                                                                                                                                                                                                                                                                                                                    <w:top w:val="none" w:sz="0" w:space="0" w:color="auto"/>
                                                                                                                                                                                                                                                                                                                                    <w:left w:val="none" w:sz="0" w:space="0" w:color="auto"/>
                                                                                                                                                                                                                                                                                                                                    <w:bottom w:val="none" w:sz="0" w:space="0" w:color="auto"/>
                                                                                                                                                                                                                                                                                                                                    <w:right w:val="none" w:sz="0" w:space="0" w:color="auto"/>
                                                                                                                                                                                                                                                                                                                                  </w:divBdr>
                                                                                                                                                                                                                                                                                                                                </w:div>
                                                                                                                                                                                                                                                                                                                                <w:div w:id="1102530390">
                                                                                                                                                                                                                                                                                                                                  <w:marLeft w:val="0"/>
                                                                                                                                                                                                                                                                                                                                  <w:marRight w:val="0"/>
                                                                                                                                                                                                                                                                                                                                  <w:marTop w:val="0"/>
                                                                                                                                                                                                                                                                                                                                  <w:marBottom w:val="0"/>
                                                                                                                                                                                                                                                                                                                                  <w:divBdr>
                                                                                                                                                                                                                                                                                                                                    <w:top w:val="none" w:sz="0" w:space="0" w:color="auto"/>
                                                                                                                                                                                                                                                                                                                                    <w:left w:val="none" w:sz="0" w:space="0" w:color="auto"/>
                                                                                                                                                                                                                                                                                                                                    <w:bottom w:val="none" w:sz="0" w:space="0" w:color="auto"/>
                                                                                                                                                                                                                                                                                                                                    <w:right w:val="none" w:sz="0" w:space="0" w:color="auto"/>
                                                                                                                                                                                                                                                                                                                                  </w:divBdr>
                                                                                                                                                                                                                                                                                                                                </w:div>
                                                                                                                                                                                                                                                                                                                                <w:div w:id="1184830965">
                                                                                                                                                                                                                                                                                                                                  <w:marLeft w:val="0"/>
                                                                                                                                                                                                                                                                                                                                  <w:marRight w:val="0"/>
                                                                                                                                                                                                                                                                                                                                  <w:marTop w:val="0"/>
                                                                                                                                                                                                                                                                                                                                  <w:marBottom w:val="0"/>
                                                                                                                                                                                                                                                                                                                                  <w:divBdr>
                                                                                                                                                                                                                                                                                                                                    <w:top w:val="none" w:sz="0" w:space="0" w:color="auto"/>
                                                                                                                                                                                                                                                                                                                                    <w:left w:val="none" w:sz="0" w:space="0" w:color="auto"/>
                                                                                                                                                                                                                                                                                                                                    <w:bottom w:val="none" w:sz="0" w:space="0" w:color="auto"/>
                                                                                                                                                                                                                                                                                                                                    <w:right w:val="none" w:sz="0" w:space="0" w:color="auto"/>
                                                                                                                                                                                                                                                                                                                                  </w:divBdr>
                                                                                                                                                                                                                                                                                                                                </w:div>
                                                                                                                                                                                                                                                                                                                                <w:div w:id="2009205918">
                                                                                                                                                                                                                                                                                                                                  <w:marLeft w:val="0"/>
                                                                                                                                                                                                                                                                                                                                  <w:marRight w:val="0"/>
                                                                                                                                                                                                                                                                                                                                  <w:marTop w:val="0"/>
                                                                                                                                                                                                                                                                                                                                  <w:marBottom w:val="0"/>
                                                                                                                                                                                                                                                                                                                                  <w:divBdr>
                                                                                                                                                                                                                                                                                                                                    <w:top w:val="none" w:sz="0" w:space="0" w:color="auto"/>
                                                                                                                                                                                                                                                                                                                                    <w:left w:val="none" w:sz="0" w:space="0" w:color="auto"/>
                                                                                                                                                                                                                                                                                                                                    <w:bottom w:val="none" w:sz="0" w:space="0" w:color="auto"/>
                                                                                                                                                                                                                                                                                                                                    <w:right w:val="none" w:sz="0" w:space="0" w:color="auto"/>
                                                                                                                                                                                                                                                                                                                                  </w:divBdr>
                                                                                                                                                                                                                                                                                                                                </w:div>
                                                                                                                                                                                                                                                                                                                                <w:div w:id="58599168">
                                                                                                                                                                                                                                                                                                                                  <w:marLeft w:val="0"/>
                                                                                                                                                                                                                                                                                                                                  <w:marRight w:val="0"/>
                                                                                                                                                                                                                                                                                                                                  <w:marTop w:val="0"/>
                                                                                                                                                                                                                                                                                                                                  <w:marBottom w:val="0"/>
                                                                                                                                                                                                                                                                                                                                  <w:divBdr>
                                                                                                                                                                                                                                                                                                                                    <w:top w:val="none" w:sz="0" w:space="0" w:color="auto"/>
                                                                                                                                                                                                                                                                                                                                    <w:left w:val="none" w:sz="0" w:space="0" w:color="auto"/>
                                                                                                                                                                                                                                                                                                                                    <w:bottom w:val="none" w:sz="0" w:space="0" w:color="auto"/>
                                                                                                                                                                                                                                                                                                                                    <w:right w:val="none" w:sz="0" w:space="0" w:color="auto"/>
                                                                                                                                                                                                                                                                                                                                  </w:divBdr>
                                                                                                                                                                                                                                                                                                                                </w:div>
                                                                                                                                                                                                                                                                                                                                <w:div w:id="1157577319">
                                                                                                                                                                                                                                                                                                                                  <w:marLeft w:val="0"/>
                                                                                                                                                                                                                                                                                                                                  <w:marRight w:val="0"/>
                                                                                                                                                                                                                                                                                                                                  <w:marTop w:val="0"/>
                                                                                                                                                                                                                                                                                                                                  <w:marBottom w:val="0"/>
                                                                                                                                                                                                                                                                                                                                  <w:divBdr>
                                                                                                                                                                                                                                                                                                                                    <w:top w:val="none" w:sz="0" w:space="0" w:color="auto"/>
                                                                                                                                                                                                                                                                                                                                    <w:left w:val="none" w:sz="0" w:space="0" w:color="auto"/>
                                                                                                                                                                                                                                                                                                                                    <w:bottom w:val="none" w:sz="0" w:space="0" w:color="auto"/>
                                                                                                                                                                                                                                                                                                                                    <w:right w:val="none" w:sz="0" w:space="0" w:color="auto"/>
                                                                                                                                                                                                                                                                                                                                  </w:divBdr>
                                                                                                                                                                                                                                                                                                                                </w:div>
                                                                                                                                                                                                                                                                                                                                <w:div w:id="484009306">
                                                                                                                                                                                                                                                                                                                                  <w:marLeft w:val="0"/>
                                                                                                                                                                                                                                                                                                                                  <w:marRight w:val="0"/>
                                                                                                                                                                                                                                                                                                                                  <w:marTop w:val="0"/>
                                                                                                                                                                                                                                                                                                                                  <w:marBottom w:val="0"/>
                                                                                                                                                                                                                                                                                                                                  <w:divBdr>
                                                                                                                                                                                                                                                                                                                                    <w:top w:val="none" w:sz="0" w:space="0" w:color="auto"/>
                                                                                                                                                                                                                                                                                                                                    <w:left w:val="none" w:sz="0" w:space="0" w:color="auto"/>
                                                                                                                                                                                                                                                                                                                                    <w:bottom w:val="none" w:sz="0" w:space="0" w:color="auto"/>
                                                                                                                                                                                                                                                                                                                                    <w:right w:val="none" w:sz="0" w:space="0" w:color="auto"/>
                                                                                                                                                                                                                                                                                                                                  </w:divBdr>
                                                                                                                                                                                                                                                                                                                                </w:div>
                                                                                                                                                                                                                                                                                                                                <w:div w:id="1571426292">
                                                                                                                                                                                                                                                                                                                                  <w:marLeft w:val="0"/>
                                                                                                                                                                                                                                                                                                                                  <w:marRight w:val="0"/>
                                                                                                                                                                                                                                                                                                                                  <w:marTop w:val="0"/>
                                                                                                                                                                                                                                                                                                                                  <w:marBottom w:val="0"/>
                                                                                                                                                                                                                                                                                                                                  <w:divBdr>
                                                                                                                                                                                                                                                                                                                                    <w:top w:val="none" w:sz="0" w:space="0" w:color="auto"/>
                                                                                                                                                                                                                                                                                                                                    <w:left w:val="none" w:sz="0" w:space="0" w:color="auto"/>
                                                                                                                                                                                                                                                                                                                                    <w:bottom w:val="none" w:sz="0" w:space="0" w:color="auto"/>
                                                                                                                                                                                                                                                                                                                                    <w:right w:val="none" w:sz="0" w:space="0" w:color="auto"/>
                                                                                                                                                                                                                                                                                                                                  </w:divBdr>
                                                                                                                                                                                                                                                                                                                                </w:div>
                                                                                                                                                                                                                                                                                                                                <w:div w:id="451754402">
                                                                                                                                                                                                                                                                                                                                  <w:marLeft w:val="0"/>
                                                                                                                                                                                                                                                                                                                                  <w:marRight w:val="0"/>
                                                                                                                                                                                                                                                                                                                                  <w:marTop w:val="0"/>
                                                                                                                                                                                                                                                                                                                                  <w:marBottom w:val="0"/>
                                                                                                                                                                                                                                                                                                                                  <w:divBdr>
                                                                                                                                                                                                                                                                                                                                    <w:top w:val="none" w:sz="0" w:space="0" w:color="auto"/>
                                                                                                                                                                                                                                                                                                                                    <w:left w:val="none" w:sz="0" w:space="0" w:color="auto"/>
                                                                                                                                                                                                                                                                                                                                    <w:bottom w:val="none" w:sz="0" w:space="0" w:color="auto"/>
                                                                                                                                                                                                                                                                                                                                    <w:right w:val="none" w:sz="0" w:space="0" w:color="auto"/>
                                                                                                                                                                                                                                                                                                                                  </w:divBdr>
                                                                                                                                                                                                                                                                                                                                </w:div>
                                                                                                                                                                                                                                                                                                                                <w:div w:id="159586716">
                                                                                                                                                                                                                                                                                                                                  <w:marLeft w:val="0"/>
                                                                                                                                                                                                                                                                                                                                  <w:marRight w:val="0"/>
                                                                                                                                                                                                                                                                                                                                  <w:marTop w:val="0"/>
                                                                                                                                                                                                                                                                                                                                  <w:marBottom w:val="0"/>
                                                                                                                                                                                                                                                                                                                                  <w:divBdr>
                                                                                                                                                                                                                                                                                                                                    <w:top w:val="none" w:sz="0" w:space="0" w:color="auto"/>
                                                                                                                                                                                                                                                                                                                                    <w:left w:val="none" w:sz="0" w:space="0" w:color="auto"/>
                                                                                                                                                                                                                                                                                                                                    <w:bottom w:val="none" w:sz="0" w:space="0" w:color="auto"/>
                                                                                                                                                                                                                                                                                                                                    <w:right w:val="none" w:sz="0" w:space="0" w:color="auto"/>
                                                                                                                                                                                                                                                                                                                                  </w:divBdr>
                                                                                                                                                                                                                                                                                                                                </w:div>
                                                                                                                                                                                                                                                                                                                                <w:div w:id="278294667">
                                                                                                                                                                                                                                                                                                                                  <w:marLeft w:val="0"/>
                                                                                                                                                                                                                                                                                                                                  <w:marRight w:val="0"/>
                                                                                                                                                                                                                                                                                                                                  <w:marTop w:val="0"/>
                                                                                                                                                                                                                                                                                                                                  <w:marBottom w:val="0"/>
                                                                                                                                                                                                                                                                                                                                  <w:divBdr>
                                                                                                                                                                                                                                                                                                                                    <w:top w:val="none" w:sz="0" w:space="0" w:color="auto"/>
                                                                                                                                                                                                                                                                                                                                    <w:left w:val="none" w:sz="0" w:space="0" w:color="auto"/>
                                                                                                                                                                                                                                                                                                                                    <w:bottom w:val="none" w:sz="0" w:space="0" w:color="auto"/>
                                                                                                                                                                                                                                                                                                                                    <w:right w:val="none" w:sz="0" w:space="0" w:color="auto"/>
                                                                                                                                                                                                                                                                                                                                  </w:divBdr>
                                                                                                                                                                                                                                                                                                                                </w:div>
                                                                                                                                                                                                                                                                                                                                <w:div w:id="547179801">
                                                                                                                                                                                                                                                                                                                                  <w:marLeft w:val="0"/>
                                                                                                                                                                                                                                                                                                                                  <w:marRight w:val="0"/>
                                                                                                                                                                                                                                                                                                                                  <w:marTop w:val="0"/>
                                                                                                                                                                                                                                                                                                                                  <w:marBottom w:val="0"/>
                                                                                                                                                                                                                                                                                                                                  <w:divBdr>
                                                                                                                                                                                                                                                                                                                                    <w:top w:val="none" w:sz="0" w:space="0" w:color="auto"/>
                                                                                                                                                                                                                                                                                                                                    <w:left w:val="none" w:sz="0" w:space="0" w:color="auto"/>
                                                                                                                                                                                                                                                                                                                                    <w:bottom w:val="none" w:sz="0" w:space="0" w:color="auto"/>
                                                                                                                                                                                                                                                                                                                                    <w:right w:val="none" w:sz="0" w:space="0" w:color="auto"/>
                                                                                                                                                                                                                                                                                                                                  </w:divBdr>
                                                                                                                                                                                                                                                                                                                                </w:div>
                                                                                                                                                                                                                                                                                                                                <w:div w:id="15047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2464">
                                                                                                                                                                                                                                                                                                                          <w:marLeft w:val="0"/>
                                                                                                                                                                                                                                                                                                                          <w:marRight w:val="0"/>
                                                                                                                                                                                                                                                                                                                          <w:marTop w:val="0"/>
                                                                                                                                                                                                                                                                                                                          <w:marBottom w:val="0"/>
                                                                                                                                                                                                                                                                                                                          <w:divBdr>
                                                                                                                                                                                                                                                                                                                            <w:top w:val="none" w:sz="0" w:space="0" w:color="auto"/>
                                                                                                                                                                                                                                                                                                                            <w:left w:val="none" w:sz="0" w:space="0" w:color="auto"/>
                                                                                                                                                                                                                                                                                                                            <w:bottom w:val="none" w:sz="0" w:space="0" w:color="auto"/>
                                                                                                                                                                                                                                                                                                                            <w:right w:val="none" w:sz="0" w:space="0" w:color="auto"/>
                                                                                                                                                                                                                                                                                                                          </w:divBdr>
                                                                                                                                                                                                                                                                                                                        </w:div>
                                                                                                                                                                                                                                                                                                                        <w:div w:id="822625292">
                                                                                                                                                                                                                                                                                                                          <w:marLeft w:val="0"/>
                                                                                                                                                                                                                                                                                                                          <w:marRight w:val="0"/>
                                                                                                                                                                                                                                                                                                                          <w:marTop w:val="0"/>
                                                                                                                                                                                                                                                                                                                          <w:marBottom w:val="0"/>
                                                                                                                                                                                                                                                                                                                          <w:divBdr>
                                                                                                                                                                                                                                                                                                                            <w:top w:val="none" w:sz="0" w:space="0" w:color="auto"/>
                                                                                                                                                                                                                                                                                                                            <w:left w:val="none" w:sz="0" w:space="0" w:color="auto"/>
                                                                                                                                                                                                                                                                                                                            <w:bottom w:val="none" w:sz="0" w:space="0" w:color="auto"/>
                                                                                                                                                                                                                                                                                                                            <w:right w:val="none" w:sz="0" w:space="0" w:color="auto"/>
                                                                                                                                                                                                                                                                                                                          </w:divBdr>
                                                                                                                                                                                                                                                                                                                        </w:div>
                                                                                                                                                                                                                                                                                                                        <w:div w:id="223755300">
                                                                                                                                                                                                                                                                                                                          <w:marLeft w:val="0"/>
                                                                                                                                                                                                                                                                                                                          <w:marRight w:val="0"/>
                                                                                                                                                                                                                                                                                                                          <w:marTop w:val="0"/>
                                                                                                                                                                                                                                                                                                                          <w:marBottom w:val="0"/>
                                                                                                                                                                                                                                                                                                                          <w:divBdr>
                                                                                                                                                                                                                                                                                                                            <w:top w:val="none" w:sz="0" w:space="0" w:color="auto"/>
                                                                                                                                                                                                                                                                                                                            <w:left w:val="none" w:sz="0" w:space="0" w:color="auto"/>
                                                                                                                                                                                                                                                                                                                            <w:bottom w:val="none" w:sz="0" w:space="0" w:color="auto"/>
                                                                                                                                                                                                                                                                                                                            <w:right w:val="none" w:sz="0" w:space="0" w:color="auto"/>
                                                                                                                                                                                                                                                                                                                          </w:divBdr>
                                                                                                                                                                                                                                                                                                                        </w:div>
                                                                                                                                                                                                                                                                                                                        <w:div w:id="1216624809">
                                                                                                                                                                                                                                                                                                                          <w:marLeft w:val="0"/>
                                                                                                                                                                                                                                                                                                                          <w:marRight w:val="0"/>
                                                                                                                                                                                                                                                                                                                          <w:marTop w:val="0"/>
                                                                                                                                                                                                                                                                                                                          <w:marBottom w:val="0"/>
                                                                                                                                                                                                                                                                                                                          <w:divBdr>
                                                                                                                                                                                                                                                                                                                            <w:top w:val="none" w:sz="0" w:space="0" w:color="auto"/>
                                                                                                                                                                                                                                                                                                                            <w:left w:val="none" w:sz="0" w:space="0" w:color="auto"/>
                                                                                                                                                                                                                                                                                                                            <w:bottom w:val="none" w:sz="0" w:space="0" w:color="auto"/>
                                                                                                                                                                                                                                                                                                                            <w:right w:val="none" w:sz="0" w:space="0" w:color="auto"/>
                                                                                                                                                                                                                                                                                                                          </w:divBdr>
                                                                                                                                                                                                                                                                                                                        </w:div>
                                                                                                                                                                                                                                                                                                                        <w:div w:id="927273726">
                                                                                                                                                                                                                                                                                                                          <w:marLeft w:val="0"/>
                                                                                                                                                                                                                                                                                                                          <w:marRight w:val="0"/>
                                                                                                                                                                                                                                                                                                                          <w:marTop w:val="0"/>
                                                                                                                                                                                                                                                                                                                          <w:marBottom w:val="0"/>
                                                                                                                                                                                                                                                                                                                          <w:divBdr>
                                                                                                                                                                                                                                                                                                                            <w:top w:val="none" w:sz="0" w:space="0" w:color="auto"/>
                                                                                                                                                                                                                                                                                                                            <w:left w:val="none" w:sz="0" w:space="0" w:color="auto"/>
                                                                                                                                                                                                                                                                                                                            <w:bottom w:val="none" w:sz="0" w:space="0" w:color="auto"/>
                                                                                                                                                                                                                                                                                                                            <w:right w:val="none" w:sz="0" w:space="0" w:color="auto"/>
                                                                                                                                                                                                                                                                                                                          </w:divBdr>
                                                                                                                                                                                                                                                                                                                        </w:div>
                                                                                                                                                                                                                                                                                                                        <w:div w:id="669795332">
                                                                                                                                                                                                                                                                                                                          <w:marLeft w:val="0"/>
                                                                                                                                                                                                                                                                                                                          <w:marRight w:val="0"/>
                                                                                                                                                                                                                                                                                                                          <w:marTop w:val="0"/>
                                                                                                                                                                                                                                                                                                                          <w:marBottom w:val="0"/>
                                                                                                                                                                                                                                                                                                                          <w:divBdr>
                                                                                                                                                                                                                                                                                                                            <w:top w:val="none" w:sz="0" w:space="0" w:color="auto"/>
                                                                                                                                                                                                                                                                                                                            <w:left w:val="none" w:sz="0" w:space="0" w:color="auto"/>
                                                                                                                                                                                                                                                                                                                            <w:bottom w:val="none" w:sz="0" w:space="0" w:color="auto"/>
                                                                                                                                                                                                                                                                                                                            <w:right w:val="none" w:sz="0" w:space="0" w:color="auto"/>
                                                                                                                                                                                                                                                                                                                          </w:divBdr>
                                                                                                                                                                                                                                                                                                                        </w:div>
                                                                                                                                                                                                                                                                                                                        <w:div w:id="1787188874">
                                                                                                                                                                                                                                                                                                                          <w:marLeft w:val="0"/>
                                                                                                                                                                                                                                                                                                                          <w:marRight w:val="0"/>
                                                                                                                                                                                                                                                                                                                          <w:marTop w:val="0"/>
                                                                                                                                                                                                                                                                                                                          <w:marBottom w:val="0"/>
                                                                                                                                                                                                                                                                                                                          <w:divBdr>
                                                                                                                                                                                                                                                                                                                            <w:top w:val="none" w:sz="0" w:space="0" w:color="auto"/>
                                                                                                                                                                                                                                                                                                                            <w:left w:val="none" w:sz="0" w:space="0" w:color="auto"/>
                                                                                                                                                                                                                                                                                                                            <w:bottom w:val="none" w:sz="0" w:space="0" w:color="auto"/>
                                                                                                                                                                                                                                                                                                                            <w:right w:val="none" w:sz="0" w:space="0" w:color="auto"/>
                                                                                                                                                                                                                                                                                                                          </w:divBdr>
                                                                                                                                                                                                                                                                                                                        </w:div>
                                                                                                                                                                                                                                                                                                                        <w:div w:id="356851363">
                                                                                                                                                                                                                                                                                                                          <w:marLeft w:val="0"/>
                                                                                                                                                                                                                                                                                                                          <w:marRight w:val="0"/>
                                                                                                                                                                                                                                                                                                                          <w:marTop w:val="0"/>
                                                                                                                                                                                                                                                                                                                          <w:marBottom w:val="0"/>
                                                                                                                                                                                                                                                                                                                          <w:divBdr>
                                                                                                                                                                                                                                                                                                                            <w:top w:val="none" w:sz="0" w:space="0" w:color="auto"/>
                                                                                                                                                                                                                                                                                                                            <w:left w:val="none" w:sz="0" w:space="0" w:color="auto"/>
                                                                                                                                                                                                                                                                                                                            <w:bottom w:val="none" w:sz="0" w:space="0" w:color="auto"/>
                                                                                                                                                                                                                                                                                                                            <w:right w:val="none" w:sz="0" w:space="0" w:color="auto"/>
                                                                                                                                                                                                                                                                                                                          </w:divBdr>
                                                                                                                                                                                                                                                                                                                        </w:div>
                                                                                                                                                                                                                                                                                                                        <w:div w:id="1628199181">
                                                                                                                                                                                                                                                                                                                          <w:marLeft w:val="0"/>
                                                                                                                                                                                                                                                                                                                          <w:marRight w:val="0"/>
                                                                                                                                                                                                                                                                                                                          <w:marTop w:val="0"/>
                                                                                                                                                                                                                                                                                                                          <w:marBottom w:val="0"/>
                                                                                                                                                                                                                                                                                                                          <w:divBdr>
                                                                                                                                                                                                                                                                                                                            <w:top w:val="none" w:sz="0" w:space="0" w:color="auto"/>
                                                                                                                                                                                                                                                                                                                            <w:left w:val="none" w:sz="0" w:space="0" w:color="auto"/>
                                                                                                                                                                                                                                                                                                                            <w:bottom w:val="none" w:sz="0" w:space="0" w:color="auto"/>
                                                                                                                                                                                                                                                                                                                            <w:right w:val="none" w:sz="0" w:space="0" w:color="auto"/>
                                                                                                                                                                                                                                                                                                                          </w:divBdr>
                                                                                                                                                                                                                                                                                                                        </w:div>
                                                                                                                                                                                                                                                                                                                        <w:div w:id="1826123749">
                                                                                                                                                                                                                                                                                                                          <w:marLeft w:val="0"/>
                                                                                                                                                                                                                                                                                                                          <w:marRight w:val="0"/>
                                                                                                                                                                                                                                                                                                                          <w:marTop w:val="0"/>
                                                                                                                                                                                                                                                                                                                          <w:marBottom w:val="0"/>
                                                                                                                                                                                                                                                                                                                          <w:divBdr>
                                                                                                                                                                                                                                                                                                                            <w:top w:val="none" w:sz="0" w:space="0" w:color="auto"/>
                                                                                                                                                                                                                                                                                                                            <w:left w:val="none" w:sz="0" w:space="0" w:color="auto"/>
                                                                                                                                                                                                                                                                                                                            <w:bottom w:val="none" w:sz="0" w:space="0" w:color="auto"/>
                                                                                                                                                                                                                                                                                                                            <w:right w:val="none" w:sz="0" w:space="0" w:color="auto"/>
                                                                                                                                                                                                                                                                                                                          </w:divBdr>
                                                                                                                                                                                                                                                                                                                        </w:div>
                                                                                                                                                                                                                                                                                                                        <w:div w:id="1299458309">
                                                                                                                                                                                                                                                                                                                          <w:marLeft w:val="0"/>
                                                                                                                                                                                                                                                                                                                          <w:marRight w:val="0"/>
                                                                                                                                                                                                                                                                                                                          <w:marTop w:val="0"/>
                                                                                                                                                                                                                                                                                                                          <w:marBottom w:val="0"/>
                                                                                                                                                                                                                                                                                                                          <w:divBdr>
                                                                                                                                                                                                                                                                                                                            <w:top w:val="none" w:sz="0" w:space="0" w:color="auto"/>
                                                                                                                                                                                                                                                                                                                            <w:left w:val="none" w:sz="0" w:space="0" w:color="auto"/>
                                                                                                                                                                                                                                                                                                                            <w:bottom w:val="none" w:sz="0" w:space="0" w:color="auto"/>
                                                                                                                                                                                                                                                                                                                            <w:right w:val="none" w:sz="0" w:space="0" w:color="auto"/>
                                                                                                                                                                                                                                                                                                                          </w:divBdr>
                                                                                                                                                                                                                                                                                                                        </w:div>
                                                                                                                                                                                                                                                                                                                        <w:div w:id="849754804">
                                                                                                                                                                                                                                                                                                                          <w:marLeft w:val="0"/>
                                                                                                                                                                                                                                                                                                                          <w:marRight w:val="0"/>
                                                                                                                                                                                                                                                                                                                          <w:marTop w:val="0"/>
                                                                                                                                                                                                                                                                                                                          <w:marBottom w:val="0"/>
                                                                                                                                                                                                                                                                                                                          <w:divBdr>
                                                                                                                                                                                                                                                                                                                            <w:top w:val="none" w:sz="0" w:space="0" w:color="auto"/>
                                                                                                                                                                                                                                                                                                                            <w:left w:val="none" w:sz="0" w:space="0" w:color="auto"/>
                                                                                                                                                                                                                                                                                                                            <w:bottom w:val="none" w:sz="0" w:space="0" w:color="auto"/>
                                                                                                                                                                                                                                                                                                                            <w:right w:val="none" w:sz="0" w:space="0" w:color="auto"/>
                                                                                                                                                                                                                                                                                                                          </w:divBdr>
                                                                                                                                                                                                                                                                                                                        </w:div>
                                                                                                                                                                                                                                                                                                                        <w:div w:id="674263066">
                                                                                                                                                                                                                                                                                                                          <w:marLeft w:val="0"/>
                                                                                                                                                                                                                                                                                                                          <w:marRight w:val="0"/>
                                                                                                                                                                                                                                                                                                                          <w:marTop w:val="0"/>
                                                                                                                                                                                                                                                                                                                          <w:marBottom w:val="0"/>
                                                                                                                                                                                                                                                                                                                          <w:divBdr>
                                                                                                                                                                                                                                                                                                                            <w:top w:val="none" w:sz="0" w:space="0" w:color="auto"/>
                                                                                                                                                                                                                                                                                                                            <w:left w:val="none" w:sz="0" w:space="0" w:color="auto"/>
                                                                                                                                                                                                                                                                                                                            <w:bottom w:val="none" w:sz="0" w:space="0" w:color="auto"/>
                                                                                                                                                                                                                                                                                                                            <w:right w:val="none" w:sz="0" w:space="0" w:color="auto"/>
                                                                                                                                                                                                                                                                                                                          </w:divBdr>
                                                                                                                                                                                                                                                                                                                        </w:div>
                                                                                                                                                                                                                                                                                                                        <w:div w:id="958798663">
                                                                                                                                                                                                                                                                                                                          <w:marLeft w:val="0"/>
                                                                                                                                                                                                                                                                                                                          <w:marRight w:val="0"/>
                                                                                                                                                                                                                                                                                                                          <w:marTop w:val="0"/>
                                                                                                                                                                                                                                                                                                                          <w:marBottom w:val="0"/>
                                                                                                                                                                                                                                                                                                                          <w:divBdr>
                                                                                                                                                                                                                                                                                                                            <w:top w:val="none" w:sz="0" w:space="0" w:color="auto"/>
                                                                                                                                                                                                                                                                                                                            <w:left w:val="none" w:sz="0" w:space="0" w:color="auto"/>
                                                                                                                                                                                                                                                                                                                            <w:bottom w:val="none" w:sz="0" w:space="0" w:color="auto"/>
                                                                                                                                                                                                                                                                                                                            <w:right w:val="none" w:sz="0" w:space="0" w:color="auto"/>
                                                                                                                                                                                                                                                                                                                          </w:divBdr>
                                                                                                                                                                                                                                                                                                                        </w:div>
                                                                                                                                                                                                                                                                                                                        <w:div w:id="2067607132">
                                                                                                                                                                                                                                                                                                                          <w:marLeft w:val="0"/>
                                                                                                                                                                                                                                                                                                                          <w:marRight w:val="0"/>
                                                                                                                                                                                                                                                                                                                          <w:marTop w:val="0"/>
                                                                                                                                                                                                                                                                                                                          <w:marBottom w:val="0"/>
                                                                                                                                                                                                                                                                                                                          <w:divBdr>
                                                                                                                                                                                                                                                                                                                            <w:top w:val="none" w:sz="0" w:space="0" w:color="auto"/>
                                                                                                                                                                                                                                                                                                                            <w:left w:val="none" w:sz="0" w:space="0" w:color="auto"/>
                                                                                                                                                                                                                                                                                                                            <w:bottom w:val="none" w:sz="0" w:space="0" w:color="auto"/>
                                                                                                                                                                                                                                                                                                                            <w:right w:val="none" w:sz="0" w:space="0" w:color="auto"/>
                                                                                                                                                                                                                                                                                                                          </w:divBdr>
                                                                                                                                                                                                                                                                                                                        </w:div>
                                                                                                                                                                                                                                                                                                                        <w:div w:id="616254528">
                                                                                                                                                                                                                                                                                                                          <w:marLeft w:val="0"/>
                                                                                                                                                                                                                                                                                                                          <w:marRight w:val="0"/>
                                                                                                                                                                                                                                                                                                                          <w:marTop w:val="0"/>
                                                                                                                                                                                                                                                                                                                          <w:marBottom w:val="0"/>
                                                                                                                                                                                                                                                                                                                          <w:divBdr>
                                                                                                                                                                                                                                                                                                                            <w:top w:val="none" w:sz="0" w:space="0" w:color="auto"/>
                                                                                                                                                                                                                                                                                                                            <w:left w:val="none" w:sz="0" w:space="0" w:color="auto"/>
                                                                                                                                                                                                                                                                                                                            <w:bottom w:val="none" w:sz="0" w:space="0" w:color="auto"/>
                                                                                                                                                                                                                                                                                                                            <w:right w:val="none" w:sz="0" w:space="0" w:color="auto"/>
                                                                                                                                                                                                                                                                                                                          </w:divBdr>
                                                                                                                                                                                                                                                                                                                        </w:div>
                                                                                                                                                                                                                                                                                                                        <w:div w:id="1540431013">
                                                                                                                                                                                                                                                                                                                          <w:marLeft w:val="0"/>
                                                                                                                                                                                                                                                                                                                          <w:marRight w:val="0"/>
                                                                                                                                                                                                                                                                                                                          <w:marTop w:val="0"/>
                                                                                                                                                                                                                                                                                                                          <w:marBottom w:val="0"/>
                                                                                                                                                                                                                                                                                                                          <w:divBdr>
                                                                                                                                                                                                                                                                                                                            <w:top w:val="none" w:sz="0" w:space="0" w:color="auto"/>
                                                                                                                                                                                                                                                                                                                            <w:left w:val="none" w:sz="0" w:space="0" w:color="auto"/>
                                                                                                                                                                                                                                                                                                                            <w:bottom w:val="none" w:sz="0" w:space="0" w:color="auto"/>
                                                                                                                                                                                                                                                                                                                            <w:right w:val="none" w:sz="0" w:space="0" w:color="auto"/>
                                                                                                                                                                                                                                                                                                                          </w:divBdr>
                                                                                                                                                                                                                                                                                                                        </w:div>
                                                                                                                                                                                                                                                                                                                        <w:div w:id="144932715">
                                                                                                                                                                                                                                                                                                                          <w:marLeft w:val="0"/>
                                                                                                                                                                                                                                                                                                                          <w:marRight w:val="0"/>
                                                                                                                                                                                                                                                                                                                          <w:marTop w:val="0"/>
                                                                                                                                                                                                                                                                                                                          <w:marBottom w:val="0"/>
                                                                                                                                                                                                                                                                                                                          <w:divBdr>
                                                                                                                                                                                                                                                                                                                            <w:top w:val="none" w:sz="0" w:space="0" w:color="auto"/>
                                                                                                                                                                                                                                                                                                                            <w:left w:val="none" w:sz="0" w:space="0" w:color="auto"/>
                                                                                                                                                                                                                                                                                                                            <w:bottom w:val="none" w:sz="0" w:space="0" w:color="auto"/>
                                                                                                                                                                                                                                                                                                                            <w:right w:val="none" w:sz="0" w:space="0" w:color="auto"/>
                                                                                                                                                                                                                                                                                                                          </w:divBdr>
                                                                                                                                                                                                                                                                                                                        </w:div>
                                                                                                                                                                                                                                                                                                                        <w:div w:id="1774322639">
                                                                                                                                                                                                                                                                                                                          <w:marLeft w:val="0"/>
                                                                                                                                                                                                                                                                                                                          <w:marRight w:val="0"/>
                                                                                                                                                                                                                                                                                                                          <w:marTop w:val="0"/>
                                                                                                                                                                                                                                                                                                                          <w:marBottom w:val="0"/>
                                                                                                                                                                                                                                                                                                                          <w:divBdr>
                                                                                                                                                                                                                                                                                                                            <w:top w:val="none" w:sz="0" w:space="0" w:color="auto"/>
                                                                                                                                                                                                                                                                                                                            <w:left w:val="none" w:sz="0" w:space="0" w:color="auto"/>
                                                                                                                                                                                                                                                                                                                            <w:bottom w:val="none" w:sz="0" w:space="0" w:color="auto"/>
                                                                                                                                                                                                                                                                                                                            <w:right w:val="none" w:sz="0" w:space="0" w:color="auto"/>
                                                                                                                                                                                                                                                                                                                          </w:divBdr>
                                                                                                                                                                                                                                                                                                                        </w:div>
                                                                                                                                                                                                                                                                                                                        <w:div w:id="585723373">
                                                                                                                                                                                                                                                                                                                          <w:marLeft w:val="0"/>
                                                                                                                                                                                                                                                                                                                          <w:marRight w:val="0"/>
                                                                                                                                                                                                                                                                                                                          <w:marTop w:val="0"/>
                                                                                                                                                                                                                                                                                                                          <w:marBottom w:val="0"/>
                                                                                                                                                                                                                                                                                                                          <w:divBdr>
                                                                                                                                                                                                                                                                                                                            <w:top w:val="none" w:sz="0" w:space="0" w:color="auto"/>
                                                                                                                                                                                                                                                                                                                            <w:left w:val="none" w:sz="0" w:space="0" w:color="auto"/>
                                                                                                                                                                                                                                                                                                                            <w:bottom w:val="none" w:sz="0" w:space="0" w:color="auto"/>
                                                                                                                                                                                                                                                                                                                            <w:right w:val="none" w:sz="0" w:space="0" w:color="auto"/>
                                                                                                                                                                                                                                                                                                                          </w:divBdr>
                                                                                                                                                                                                                                                                                                                        </w:div>
                                                                                                                                                                                                                                                                                                                        <w:div w:id="1492330238">
                                                                                                                                                                                                                                                                                                                          <w:marLeft w:val="0"/>
                                                                                                                                                                                                                                                                                                                          <w:marRight w:val="0"/>
                                                                                                                                                                                                                                                                                                                          <w:marTop w:val="0"/>
                                                                                                                                                                                                                                                                                                                          <w:marBottom w:val="0"/>
                                                                                                                                                                                                                                                                                                                          <w:divBdr>
                                                                                                                                                                                                                                                                                                                            <w:top w:val="none" w:sz="0" w:space="0" w:color="auto"/>
                                                                                                                                                                                                                                                                                                                            <w:left w:val="none" w:sz="0" w:space="0" w:color="auto"/>
                                                                                                                                                                                                                                                                                                                            <w:bottom w:val="none" w:sz="0" w:space="0" w:color="auto"/>
                                                                                                                                                                                                                                                                                                                            <w:right w:val="none" w:sz="0" w:space="0" w:color="auto"/>
                                                                                                                                                                                                                                                                                                                          </w:divBdr>
                                                                                                                                                                                                                                                                                                                        </w:div>
                                                                                                                                                                                                                                                                                                                        <w:div w:id="1990791222">
                                                                                                                                                                                                                                                                                                                          <w:marLeft w:val="0"/>
                                                                                                                                                                                                                                                                                                                          <w:marRight w:val="0"/>
                                                                                                                                                                                                                                                                                                                          <w:marTop w:val="0"/>
                                                                                                                                                                                                                                                                                                                          <w:marBottom w:val="0"/>
                                                                                                                                                                                                                                                                                                                          <w:divBdr>
                                                                                                                                                                                                                                                                                                                            <w:top w:val="none" w:sz="0" w:space="0" w:color="auto"/>
                                                                                                                                                                                                                                                                                                                            <w:left w:val="none" w:sz="0" w:space="0" w:color="auto"/>
                                                                                                                                                                                                                                                                                                                            <w:bottom w:val="none" w:sz="0" w:space="0" w:color="auto"/>
                                                                                                                                                                                                                                                                                                                            <w:right w:val="none" w:sz="0" w:space="0" w:color="auto"/>
                                                                                                                                                                                                                                                                                                                          </w:divBdr>
                                                                                                                                                                                                                                                                                                                        </w:div>
                                                                                                                                                                                                                                                                                                                        <w:div w:id="2074965169">
                                                                                                                                                                                                                                                                                                                          <w:marLeft w:val="0"/>
                                                                                                                                                                                                                                                                                                                          <w:marRight w:val="0"/>
                                                                                                                                                                                                                                                                                                                          <w:marTop w:val="0"/>
                                                                                                                                                                                                                                                                                                                          <w:marBottom w:val="0"/>
                                                                                                                                                                                                                                                                                                                          <w:divBdr>
                                                                                                                                                                                                                                                                                                                            <w:top w:val="none" w:sz="0" w:space="0" w:color="auto"/>
                                                                                                                                                                                                                                                                                                                            <w:left w:val="none" w:sz="0" w:space="0" w:color="auto"/>
                                                                                                                                                                                                                                                                                                                            <w:bottom w:val="none" w:sz="0" w:space="0" w:color="auto"/>
                                                                                                                                                                                                                                                                                                                            <w:right w:val="none" w:sz="0" w:space="0" w:color="auto"/>
                                                                                                                                                                                                                                                                                                                          </w:divBdr>
                                                                                                                                                                                                                                                                                                                        </w:div>
                                                                                                                                                                                                                                                                                                                        <w:div w:id="1237089559">
                                                                                                                                                                                                                                                                                                                          <w:marLeft w:val="0"/>
                                                                                                                                                                                                                                                                                                                          <w:marRight w:val="0"/>
                                                                                                                                                                                                                                                                                                                          <w:marTop w:val="0"/>
                                                                                                                                                                                                                                                                                                                          <w:marBottom w:val="0"/>
                                                                                                                                                                                                                                                                                                                          <w:divBdr>
                                                                                                                                                                                                                                                                                                                            <w:top w:val="none" w:sz="0" w:space="0" w:color="auto"/>
                                                                                                                                                                                                                                                                                                                            <w:left w:val="none" w:sz="0" w:space="0" w:color="auto"/>
                                                                                                                                                                                                                                                                                                                            <w:bottom w:val="none" w:sz="0" w:space="0" w:color="auto"/>
                                                                                                                                                                                                                                                                                                                            <w:right w:val="none" w:sz="0" w:space="0" w:color="auto"/>
                                                                                                                                                                                                                                                                                                                          </w:divBdr>
                                                                                                                                                                                                                                                                                                                        </w:div>
                                                                                                                                                                                                                                                                                                                        <w:div w:id="66533135">
                                                                                                                                                                                                                                                                                                                          <w:marLeft w:val="0"/>
                                                                                                                                                                                                                                                                                                                          <w:marRight w:val="0"/>
                                                                                                                                                                                                                                                                                                                          <w:marTop w:val="0"/>
                                                                                                                                                                                                                                                                                                                          <w:marBottom w:val="0"/>
                                                                                                                                                                                                                                                                                                                          <w:divBdr>
                                                                                                                                                                                                                                                                                                                            <w:top w:val="none" w:sz="0" w:space="0" w:color="auto"/>
                                                                                                                                                                                                                                                                                                                            <w:left w:val="none" w:sz="0" w:space="0" w:color="auto"/>
                                                                                                                                                                                                                                                                                                                            <w:bottom w:val="none" w:sz="0" w:space="0" w:color="auto"/>
                                                                                                                                                                                                                                                                                                                            <w:right w:val="none" w:sz="0" w:space="0" w:color="auto"/>
                                                                                                                                                                                                                                                                                                                          </w:divBdr>
                                                                                                                                                                                                                                                                                                                        </w:div>
                                                                                                                                                                                                                                                                                                                        <w:div w:id="1596090230">
                                                                                                                                                                                                                                                                                                                          <w:marLeft w:val="0"/>
                                                                                                                                                                                                                                                                                                                          <w:marRight w:val="0"/>
                                                                                                                                                                                                                                                                                                                          <w:marTop w:val="0"/>
                                                                                                                                                                                                                                                                                                                          <w:marBottom w:val="0"/>
                                                                                                                                                                                                                                                                                                                          <w:divBdr>
                                                                                                                                                                                                                                                                                                                            <w:top w:val="none" w:sz="0" w:space="0" w:color="auto"/>
                                                                                                                                                                                                                                                                                                                            <w:left w:val="none" w:sz="0" w:space="0" w:color="auto"/>
                                                                                                                                                                                                                                                                                                                            <w:bottom w:val="none" w:sz="0" w:space="0" w:color="auto"/>
                                                                                                                                                                                                                                                                                                                            <w:right w:val="none" w:sz="0" w:space="0" w:color="auto"/>
                                                                                                                                                                                                                                                                                                                          </w:divBdr>
                                                                                                                                                                                                                                                                                                                        </w:div>
                                                                                                                                                                                                                                                                                                                        <w:div w:id="1033381381">
                                                                                                                                                                                                                                                                                                                          <w:marLeft w:val="0"/>
                                                                                                                                                                                                                                                                                                                          <w:marRight w:val="0"/>
                                                                                                                                                                                                                                                                                                                          <w:marTop w:val="0"/>
                                                                                                                                                                                                                                                                                                                          <w:marBottom w:val="0"/>
                                                                                                                                                                                                                                                                                                                          <w:divBdr>
                                                                                                                                                                                                                                                                                                                            <w:top w:val="none" w:sz="0" w:space="0" w:color="auto"/>
                                                                                                                                                                                                                                                                                                                            <w:left w:val="none" w:sz="0" w:space="0" w:color="auto"/>
                                                                                                                                                                                                                                                                                                                            <w:bottom w:val="none" w:sz="0" w:space="0" w:color="auto"/>
                                                                                                                                                                                                                                                                                                                            <w:right w:val="none" w:sz="0" w:space="0" w:color="auto"/>
                                                                                                                                                                                                                                                                                                                          </w:divBdr>
                                                                                                                                                                                                                                                                                                                        </w:div>
                                                                                                                                                                                                                                                                                                                        <w:div w:id="588277791">
                                                                                                                                                                                                                                                                                                                          <w:marLeft w:val="0"/>
                                                                                                                                                                                                                                                                                                                          <w:marRight w:val="0"/>
                                                                                                                                                                                                                                                                                                                          <w:marTop w:val="0"/>
                                                                                                                                                                                                                                                                                                                          <w:marBottom w:val="0"/>
                                                                                                                                                                                                                                                                                                                          <w:divBdr>
                                                                                                                                                                                                                                                                                                                            <w:top w:val="none" w:sz="0" w:space="0" w:color="auto"/>
                                                                                                                                                                                                                                                                                                                            <w:left w:val="none" w:sz="0" w:space="0" w:color="auto"/>
                                                                                                                                                                                                                                                                                                                            <w:bottom w:val="none" w:sz="0" w:space="0" w:color="auto"/>
                                                                                                                                                                                                                                                                                                                            <w:right w:val="none" w:sz="0" w:space="0" w:color="auto"/>
                                                                                                                                                                                                                                                                                                                          </w:divBdr>
                                                                                                                                                                                                                                                                                                                        </w:div>
                                                                                                                                                                                                                                                                                                                        <w:div w:id="72360705">
                                                                                                                                                                                                                                                                                                                          <w:marLeft w:val="0"/>
                                                                                                                                                                                                                                                                                                                          <w:marRight w:val="0"/>
                                                                                                                                                                                                                                                                                                                          <w:marTop w:val="0"/>
                                                                                                                                                                                                                                                                                                                          <w:marBottom w:val="0"/>
                                                                                                                                                                                                                                                                                                                          <w:divBdr>
                                                                                                                                                                                                                                                                                                                            <w:top w:val="none" w:sz="0" w:space="0" w:color="auto"/>
                                                                                                                                                                                                                                                                                                                            <w:left w:val="none" w:sz="0" w:space="0" w:color="auto"/>
                                                                                                                                                                                                                                                                                                                            <w:bottom w:val="none" w:sz="0" w:space="0" w:color="auto"/>
                                                                                                                                                                                                                                                                                                                            <w:right w:val="none" w:sz="0" w:space="0" w:color="auto"/>
                                                                                                                                                                                                                                                                                                                          </w:divBdr>
                                                                                                                                                                                                                                                                                                                        </w:div>
                                                                                                                                                                                                                                                                                                                        <w:div w:id="1619406985">
                                                                                                                                                                                                                                                                                                                          <w:marLeft w:val="0"/>
                                                                                                                                                                                                                                                                                                                          <w:marRight w:val="0"/>
                                                                                                                                                                                                                                                                                                                          <w:marTop w:val="0"/>
                                                                                                                                                                                                                                                                                                                          <w:marBottom w:val="0"/>
                                                                                                                                                                                                                                                                                                                          <w:divBdr>
                                                                                                                                                                                                                                                                                                                            <w:top w:val="none" w:sz="0" w:space="0" w:color="auto"/>
                                                                                                                                                                                                                                                                                                                            <w:left w:val="none" w:sz="0" w:space="0" w:color="auto"/>
                                                                                                                                                                                                                                                                                                                            <w:bottom w:val="none" w:sz="0" w:space="0" w:color="auto"/>
                                                                                                                                                                                                                                                                                                                            <w:right w:val="none" w:sz="0" w:space="0" w:color="auto"/>
                                                                                                                                                                                                                                                                                                                          </w:divBdr>
                                                                                                                                                                                                                                                                                                                        </w:div>
                                                                                                                                                                                                                                                                                                                        <w:div w:id="2108773226">
                                                                                                                                                                                                                                                                                                                          <w:marLeft w:val="0"/>
                                                                                                                                                                                                                                                                                                                          <w:marRight w:val="0"/>
                                                                                                                                                                                                                                                                                                                          <w:marTop w:val="0"/>
                                                                                                                                                                                                                                                                                                                          <w:marBottom w:val="0"/>
                                                                                                                                                                                                                                                                                                                          <w:divBdr>
                                                                                                                                                                                                                                                                                                                            <w:top w:val="none" w:sz="0" w:space="0" w:color="auto"/>
                                                                                                                                                                                                                                                                                                                            <w:left w:val="none" w:sz="0" w:space="0" w:color="auto"/>
                                                                                                                                                                                                                                                                                                                            <w:bottom w:val="none" w:sz="0" w:space="0" w:color="auto"/>
                                                                                                                                                                                                                                                                                                                            <w:right w:val="none" w:sz="0" w:space="0" w:color="auto"/>
                                                                                                                                                                                                                                                                                                                          </w:divBdr>
                                                                                                                                                                                                                                                                                                                        </w:div>
                                                                                                                                                                                                                                                                                                                        <w:div w:id="683744977">
                                                                                                                                                                                                                                                                                                                          <w:marLeft w:val="0"/>
                                                                                                                                                                                                                                                                                                                          <w:marRight w:val="0"/>
                                                                                                                                                                                                                                                                                                                          <w:marTop w:val="0"/>
                                                                                                                                                                                                                                                                                                                          <w:marBottom w:val="0"/>
                                                                                                                                                                                                                                                                                                                          <w:divBdr>
                                                                                                                                                                                                                                                                                                                            <w:top w:val="none" w:sz="0" w:space="0" w:color="auto"/>
                                                                                                                                                                                                                                                                                                                            <w:left w:val="none" w:sz="0" w:space="0" w:color="auto"/>
                                                                                                                                                                                                                                                                                                                            <w:bottom w:val="none" w:sz="0" w:space="0" w:color="auto"/>
                                                                                                                                                                                                                                                                                                                            <w:right w:val="none" w:sz="0" w:space="0" w:color="auto"/>
                                                                                                                                                                                                                                                                                                                          </w:divBdr>
                                                                                                                                                                                                                                                                                                                        </w:div>
                                                                                                                                                                                                                                                                                                                        <w:div w:id="1192380164">
                                                                                                                                                                                                                                                                                                                          <w:marLeft w:val="0"/>
                                                                                                                                                                                                                                                                                                                          <w:marRight w:val="0"/>
                                                                                                                                                                                                                                                                                                                          <w:marTop w:val="0"/>
                                                                                                                                                                                                                                                                                                                          <w:marBottom w:val="0"/>
                                                                                                                                                                                                                                                                                                                          <w:divBdr>
                                                                                                                                                                                                                                                                                                                            <w:top w:val="none" w:sz="0" w:space="0" w:color="auto"/>
                                                                                                                                                                                                                                                                                                                            <w:left w:val="none" w:sz="0" w:space="0" w:color="auto"/>
                                                                                                                                                                                                                                                                                                                            <w:bottom w:val="none" w:sz="0" w:space="0" w:color="auto"/>
                                                                                                                                                                                                                                                                                                                            <w:right w:val="none" w:sz="0" w:space="0" w:color="auto"/>
                                                                                                                                                                                                                                                                                                                          </w:divBdr>
                                                                                                                                                                                                                                                                                                                        </w:div>
                                                                                                                                                                                                                                                                                                                        <w:div w:id="1886721323">
                                                                                                                                                                                                                                                                                                                          <w:marLeft w:val="0"/>
                                                                                                                                                                                                                                                                                                                          <w:marRight w:val="0"/>
                                                                                                                                                                                                                                                                                                                          <w:marTop w:val="0"/>
                                                                                                                                                                                                                                                                                                                          <w:marBottom w:val="0"/>
                                                                                                                                                                                                                                                                                                                          <w:divBdr>
                                                                                                                                                                                                                                                                                                                            <w:top w:val="none" w:sz="0" w:space="0" w:color="auto"/>
                                                                                                                                                                                                                                                                                                                            <w:left w:val="none" w:sz="0" w:space="0" w:color="auto"/>
                                                                                                                                                                                                                                                                                                                            <w:bottom w:val="none" w:sz="0" w:space="0" w:color="auto"/>
                                                                                                                                                                                                                                                                                                                            <w:right w:val="none" w:sz="0" w:space="0" w:color="auto"/>
                                                                                                                                                                                                                                                                                                                          </w:divBdr>
                                                                                                                                                                                                                                                                                                                        </w:div>
                                                                                                                                                                                                                                                                                                                        <w:div w:id="2480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2199">
                                                                                                                                                                                                                                                                                                                  <w:marLeft w:val="0"/>
                                                                                                                                                                                                                                                                                                                  <w:marRight w:val="0"/>
                                                                                                                                                                                                                                                                                                                  <w:marTop w:val="0"/>
                                                                                                                                                                                                                                                                                                                  <w:marBottom w:val="0"/>
                                                                                                                                                                                                                                                                                                                  <w:divBdr>
                                                                                                                                                                                                                                                                                                                    <w:top w:val="none" w:sz="0" w:space="0" w:color="auto"/>
                                                                                                                                                                                                                                                                                                                    <w:left w:val="none" w:sz="0" w:space="0" w:color="auto"/>
                                                                                                                                                                                                                                                                                                                    <w:bottom w:val="none" w:sz="0" w:space="0" w:color="auto"/>
                                                                                                                                                                                                                                                                                                                    <w:right w:val="none" w:sz="0" w:space="0" w:color="auto"/>
                                                                                                                                                                                                                                                                                                                  </w:divBdr>
                                                                                                                                                                                                                                                                                                                </w:div>
                                                                                                                                                                                                                                                                                                                <w:div w:id="188640602">
                                                                                                                                                                                                                                                                                                                  <w:marLeft w:val="0"/>
                                                                                                                                                                                                                                                                                                                  <w:marRight w:val="0"/>
                                                                                                                                                                                                                                                                                                                  <w:marTop w:val="0"/>
                                                                                                                                                                                                                                                                                                                  <w:marBottom w:val="0"/>
                                                                                                                                                                                                                                                                                                                  <w:divBdr>
                                                                                                                                                                                                                                                                                                                    <w:top w:val="none" w:sz="0" w:space="0" w:color="auto"/>
                                                                                                                                                                                                                                                                                                                    <w:left w:val="none" w:sz="0" w:space="0" w:color="auto"/>
                                                                                                                                                                                                                                                                                                                    <w:bottom w:val="none" w:sz="0" w:space="0" w:color="auto"/>
                                                                                                                                                                                                                                                                                                                    <w:right w:val="none" w:sz="0" w:space="0" w:color="auto"/>
                                                                                                                                                                                                                                                                                                                  </w:divBdr>
                                                                                                                                                                                                                                                                                                                </w:div>
                                                                                                                                                                                                                                                                                                                <w:div w:id="1011182216">
                                                                                                                                                                                                                                                                                                                  <w:marLeft w:val="0"/>
                                                                                                                                                                                                                                                                                                                  <w:marRight w:val="0"/>
                                                                                                                                                                                                                                                                                                                  <w:marTop w:val="0"/>
                                                                                                                                                                                                                                                                                                                  <w:marBottom w:val="0"/>
                                                                                                                                                                                                                                                                                                                  <w:divBdr>
                                                                                                                                                                                                                                                                                                                    <w:top w:val="none" w:sz="0" w:space="0" w:color="auto"/>
                                                                                                                                                                                                                                                                                                                    <w:left w:val="none" w:sz="0" w:space="0" w:color="auto"/>
                                                                                                                                                                                                                                                                                                                    <w:bottom w:val="none" w:sz="0" w:space="0" w:color="auto"/>
                                                                                                                                                                                                                                                                                                                    <w:right w:val="none" w:sz="0" w:space="0" w:color="auto"/>
                                                                                                                                                                                                                                                                                                                  </w:divBdr>
                                                                                                                                                                                                                                                                                                                </w:div>
                                                                                                                                                                                                                                                                                                                <w:div w:id="250043063">
                                                                                                                                                                                                                                                                                                                  <w:marLeft w:val="0"/>
                                                                                                                                                                                                                                                                                                                  <w:marRight w:val="0"/>
                                                                                                                                                                                                                                                                                                                  <w:marTop w:val="0"/>
                                                                                                                                                                                                                                                                                                                  <w:marBottom w:val="0"/>
                                                                                                                                                                                                                                                                                                                  <w:divBdr>
                                                                                                                                                                                                                                                                                                                    <w:top w:val="none" w:sz="0" w:space="0" w:color="auto"/>
                                                                                                                                                                                                                                                                                                                    <w:left w:val="none" w:sz="0" w:space="0" w:color="auto"/>
                                                                                                                                                                                                                                                                                                                    <w:bottom w:val="none" w:sz="0" w:space="0" w:color="auto"/>
                                                                                                                                                                                                                                                                                                                    <w:right w:val="none" w:sz="0" w:space="0" w:color="auto"/>
                                                                                                                                                                                                                                                                                                                  </w:divBdr>
                                                                                                                                                                                                                                                                                                                </w:div>
                                                                                                                                                                                                                                                                                                                <w:div w:id="1138375963">
                                                                                                                                                                                                                                                                                                                  <w:marLeft w:val="0"/>
                                                                                                                                                                                                                                                                                                                  <w:marRight w:val="0"/>
                                                                                                                                                                                                                                                                                                                  <w:marTop w:val="0"/>
                                                                                                                                                                                                                                                                                                                  <w:marBottom w:val="0"/>
                                                                                                                                                                                                                                                                                                                  <w:divBdr>
                                                                                                                                                                                                                                                                                                                    <w:top w:val="none" w:sz="0" w:space="0" w:color="auto"/>
                                                                                                                                                                                                                                                                                                                    <w:left w:val="none" w:sz="0" w:space="0" w:color="auto"/>
                                                                                                                                                                                                                                                                                                                    <w:bottom w:val="none" w:sz="0" w:space="0" w:color="auto"/>
                                                                                                                                                                                                                                                                                                                    <w:right w:val="none" w:sz="0" w:space="0" w:color="auto"/>
                                                                                                                                                                                                                                                                                                                  </w:divBdr>
                                                                                                                                                                                                                                                                                                                </w:div>
                                                                                                                                                                                                                                                                                                                <w:div w:id="1645351131">
                                                                                                                                                                                                                                                                                                                  <w:marLeft w:val="0"/>
                                                                                                                                                                                                                                                                                                                  <w:marRight w:val="0"/>
                                                                                                                                                                                                                                                                                                                  <w:marTop w:val="0"/>
                                                                                                                                                                                                                                                                                                                  <w:marBottom w:val="0"/>
                                                                                                                                                                                                                                                                                                                  <w:divBdr>
                                                                                                                                                                                                                                                                                                                    <w:top w:val="none" w:sz="0" w:space="0" w:color="auto"/>
                                                                                                                                                                                                                                                                                                                    <w:left w:val="none" w:sz="0" w:space="0" w:color="auto"/>
                                                                                                                                                                                                                                                                                                                    <w:bottom w:val="none" w:sz="0" w:space="0" w:color="auto"/>
                                                                                                                                                                                                                                                                                                                    <w:right w:val="none" w:sz="0" w:space="0" w:color="auto"/>
                                                                                                                                                                                                                                                                                                                  </w:divBdr>
                                                                                                                                                                                                                                                                                                                </w:div>
                                                                                                                                                                                                                                                                                                                <w:div w:id="560675504">
                                                                                                                                                                                                                                                                                                                  <w:marLeft w:val="0"/>
                                                                                                                                                                                                                                                                                                                  <w:marRight w:val="0"/>
                                                                                                                                                                                                                                                                                                                  <w:marTop w:val="0"/>
                                                                                                                                                                                                                                                                                                                  <w:marBottom w:val="0"/>
                                                                                                                                                                                                                                                                                                                  <w:divBdr>
                                                                                                                                                                                                                                                                                                                    <w:top w:val="none" w:sz="0" w:space="0" w:color="auto"/>
                                                                                                                                                                                                                                                                                                                    <w:left w:val="none" w:sz="0" w:space="0" w:color="auto"/>
                                                                                                                                                                                                                                                                                                                    <w:bottom w:val="none" w:sz="0" w:space="0" w:color="auto"/>
                                                                                                                                                                                                                                                                                                                    <w:right w:val="none" w:sz="0" w:space="0" w:color="auto"/>
                                                                                                                                                                                                                                                                                                                  </w:divBdr>
                                                                                                                                                                                                                                                                                                                </w:div>
                                                                                                                                                                                                                                                                                                                <w:div w:id="206307382">
                                                                                                                                                                                                                                                                                                                  <w:marLeft w:val="0"/>
                                                                                                                                                                                                                                                                                                                  <w:marRight w:val="0"/>
                                                                                                                                                                                                                                                                                                                  <w:marTop w:val="0"/>
                                                                                                                                                                                                                                                                                                                  <w:marBottom w:val="0"/>
                                                                                                                                                                                                                                                                                                                  <w:divBdr>
                                                                                                                                                                                                                                                                                                                    <w:top w:val="none" w:sz="0" w:space="0" w:color="auto"/>
                                                                                                                                                                                                                                                                                                                    <w:left w:val="none" w:sz="0" w:space="0" w:color="auto"/>
                                                                                                                                                                                                                                                                                                                    <w:bottom w:val="none" w:sz="0" w:space="0" w:color="auto"/>
                                                                                                                                                                                                                                                                                                                    <w:right w:val="none" w:sz="0" w:space="0" w:color="auto"/>
                                                                                                                                                                                                                                                                                                                  </w:divBdr>
                                                                                                                                                                                                                                                                                                                </w:div>
                                                                                                                                                                                                                                                                                                                <w:div w:id="238448490">
                                                                                                                                                                                                                                                                                                                  <w:marLeft w:val="0"/>
                                                                                                                                                                                                                                                                                                                  <w:marRight w:val="0"/>
                                                                                                                                                                                                                                                                                                                  <w:marTop w:val="0"/>
                                                                                                                                                                                                                                                                                                                  <w:marBottom w:val="0"/>
                                                                                                                                                                                                                                                                                                                  <w:divBdr>
                                                                                                                                                                                                                                                                                                                    <w:top w:val="none" w:sz="0" w:space="0" w:color="auto"/>
                                                                                                                                                                                                                                                                                                                    <w:left w:val="none" w:sz="0" w:space="0" w:color="auto"/>
                                                                                                                                                                                                                                                                                                                    <w:bottom w:val="none" w:sz="0" w:space="0" w:color="auto"/>
                                                                                                                                                                                                                                                                                                                    <w:right w:val="none" w:sz="0" w:space="0" w:color="auto"/>
                                                                                                                                                                                                                                                                                                                  </w:divBdr>
                                                                                                                                                                                                                                                                                                                </w:div>
                                                                                                                                                                                                                                                                                                                <w:div w:id="1325086755">
                                                                                                                                                                                                                                                                                                                  <w:marLeft w:val="0"/>
                                                                                                                                                                                                                                                                                                                  <w:marRight w:val="0"/>
                                                                                                                                                                                                                                                                                                                  <w:marTop w:val="0"/>
                                                                                                                                                                                                                                                                                                                  <w:marBottom w:val="0"/>
                                                                                                                                                                                                                                                                                                                  <w:divBdr>
                                                                                                                                                                                                                                                                                                                    <w:top w:val="none" w:sz="0" w:space="0" w:color="auto"/>
                                                                                                                                                                                                                                                                                                                    <w:left w:val="none" w:sz="0" w:space="0" w:color="auto"/>
                                                                                                                                                                                                                                                                                                                    <w:bottom w:val="none" w:sz="0" w:space="0" w:color="auto"/>
                                                                                                                                                                                                                                                                                                                    <w:right w:val="none" w:sz="0" w:space="0" w:color="auto"/>
                                                                                                                                                                                                                                                                                                                  </w:divBdr>
                                                                                                                                                                                                                                                                                                                </w:div>
                                                                                                                                                                                                                                                                                                                <w:div w:id="1115713039">
                                                                                                                                                                                                                                                                                                                  <w:marLeft w:val="0"/>
                                                                                                                                                                                                                                                                                                                  <w:marRight w:val="0"/>
                                                                                                                                                                                                                                                                                                                  <w:marTop w:val="0"/>
                                                                                                                                                                                                                                                                                                                  <w:marBottom w:val="0"/>
                                                                                                                                                                                                                                                                                                                  <w:divBdr>
                                                                                                                                                                                                                                                                                                                    <w:top w:val="none" w:sz="0" w:space="0" w:color="auto"/>
                                                                                                                                                                                                                                                                                                                    <w:left w:val="none" w:sz="0" w:space="0" w:color="auto"/>
                                                                                                                                                                                                                                                                                                                    <w:bottom w:val="none" w:sz="0" w:space="0" w:color="auto"/>
                                                                                                                                                                                                                                                                                                                    <w:right w:val="none" w:sz="0" w:space="0" w:color="auto"/>
                                                                                                                                                                                                                                                                                                                  </w:divBdr>
                                                                                                                                                                                                                                                                                                                </w:div>
                                                                                                                                                                                                                                                                                                                <w:div w:id="1454472745">
                                                                                                                                                                                                                                                                                                                  <w:marLeft w:val="0"/>
                                                                                                                                                                                                                                                                                                                  <w:marRight w:val="0"/>
                                                                                                                                                                                                                                                                                                                  <w:marTop w:val="0"/>
                                                                                                                                                                                                                                                                                                                  <w:marBottom w:val="0"/>
                                                                                                                                                                                                                                                                                                                  <w:divBdr>
                                                                                                                                                                                                                                                                                                                    <w:top w:val="none" w:sz="0" w:space="0" w:color="auto"/>
                                                                                                                                                                                                                                                                                                                    <w:left w:val="none" w:sz="0" w:space="0" w:color="auto"/>
                                                                                                                                                                                                                                                                                                                    <w:bottom w:val="none" w:sz="0" w:space="0" w:color="auto"/>
                                                                                                                                                                                                                                                                                                                    <w:right w:val="none" w:sz="0" w:space="0" w:color="auto"/>
                                                                                                                                                                                                                                                                                                                  </w:divBdr>
                                                                                                                                                                                                                                                                                                                </w:div>
                                                                                                                                                                                                                                                                                                                <w:div w:id="678387143">
                                                                                                                                                                                                                                                                                                                  <w:marLeft w:val="0"/>
                                                                                                                                                                                                                                                                                                                  <w:marRight w:val="0"/>
                                                                                                                                                                                                                                                                                                                  <w:marTop w:val="0"/>
                                                                                                                                                                                                                                                                                                                  <w:marBottom w:val="0"/>
                                                                                                                                                                                                                                                                                                                  <w:divBdr>
                                                                                                                                                                                                                                                                                                                    <w:top w:val="none" w:sz="0" w:space="0" w:color="auto"/>
                                                                                                                                                                                                                                                                                                                    <w:left w:val="none" w:sz="0" w:space="0" w:color="auto"/>
                                                                                                                                                                                                                                                                                                                    <w:bottom w:val="none" w:sz="0" w:space="0" w:color="auto"/>
                                                                                                                                                                                                                                                                                                                    <w:right w:val="none" w:sz="0" w:space="0" w:color="auto"/>
                                                                                                                                                                                                                                                                                                                  </w:divBdr>
                                                                                                                                                                                                                                                                                                                </w:div>
                                                                                                                                                                                                                                                                                                                <w:div w:id="800997055">
                                                                                                                                                                                                                                                                                                                  <w:marLeft w:val="0"/>
                                                                                                                                                                                                                                                                                                                  <w:marRight w:val="0"/>
                                                                                                                                                                                                                                                                                                                  <w:marTop w:val="0"/>
                                                                                                                                                                                                                                                                                                                  <w:marBottom w:val="0"/>
                                                                                                                                                                                                                                                                                                                  <w:divBdr>
                                                                                                                                                                                                                                                                                                                    <w:top w:val="none" w:sz="0" w:space="0" w:color="auto"/>
                                                                                                                                                                                                                                                                                                                    <w:left w:val="none" w:sz="0" w:space="0" w:color="auto"/>
                                                                                                                                                                                                                                                                                                                    <w:bottom w:val="none" w:sz="0" w:space="0" w:color="auto"/>
                                                                                                                                                                                                                                                                                                                    <w:right w:val="none" w:sz="0" w:space="0" w:color="auto"/>
                                                                                                                                                                                                                                                                                                                  </w:divBdr>
                                                                                                                                                                                                                                                                                                                </w:div>
                                                                                                                                                                                                                                                                                                                <w:div w:id="1148589788">
                                                                                                                                                                                                                                                                                                                  <w:marLeft w:val="0"/>
                                                                                                                                                                                                                                                                                                                  <w:marRight w:val="0"/>
                                                                                                                                                                                                                                                                                                                  <w:marTop w:val="0"/>
                                                                                                                                                                                                                                                                                                                  <w:marBottom w:val="0"/>
                                                                                                                                                                                                                                                                                                                  <w:divBdr>
                                                                                                                                                                                                                                                                                                                    <w:top w:val="none" w:sz="0" w:space="0" w:color="auto"/>
                                                                                                                                                                                                                                                                                                                    <w:left w:val="none" w:sz="0" w:space="0" w:color="auto"/>
                                                                                                                                                                                                                                                                                                                    <w:bottom w:val="none" w:sz="0" w:space="0" w:color="auto"/>
                                                                                                                                                                                                                                                                                                                    <w:right w:val="none" w:sz="0" w:space="0" w:color="auto"/>
                                                                                                                                                                                                                                                                                                                  </w:divBdr>
                                                                                                                                                                                                                                                                                                                </w:div>
                                                                                                                                                                                                                                                                                                                <w:div w:id="343017151">
                                                                                                                                                                                                                                                                                                                  <w:marLeft w:val="0"/>
                                                                                                                                                                                                                                                                                                                  <w:marRight w:val="0"/>
                                                                                                                                                                                                                                                                                                                  <w:marTop w:val="0"/>
                                                                                                                                                                                                                                                                                                                  <w:marBottom w:val="0"/>
                                                                                                                                                                                                                                                                                                                  <w:divBdr>
                                                                                                                                                                                                                                                                                                                    <w:top w:val="none" w:sz="0" w:space="0" w:color="auto"/>
                                                                                                                                                                                                                                                                                                                    <w:left w:val="none" w:sz="0" w:space="0" w:color="auto"/>
                                                                                                                                                                                                                                                                                                                    <w:bottom w:val="none" w:sz="0" w:space="0" w:color="auto"/>
                                                                                                                                                                                                                                                                                                                    <w:right w:val="none" w:sz="0" w:space="0" w:color="auto"/>
                                                                                                                                                                                                                                                                                                                  </w:divBdr>
                                                                                                                                                                                                                                                                                                                </w:div>
                                                                                                                                                                                                                                                                                                                <w:div w:id="1433935932">
                                                                                                                                                                                                                                                                                                                  <w:marLeft w:val="0"/>
                                                                                                                                                                                                                                                                                                                  <w:marRight w:val="0"/>
                                                                                                                                                                                                                                                                                                                  <w:marTop w:val="0"/>
                                                                                                                                                                                                                                                                                                                  <w:marBottom w:val="0"/>
                                                                                                                                                                                                                                                                                                                  <w:divBdr>
                                                                                                                                                                                                                                                                                                                    <w:top w:val="none" w:sz="0" w:space="0" w:color="auto"/>
                                                                                                                                                                                                                                                                                                                    <w:left w:val="none" w:sz="0" w:space="0" w:color="auto"/>
                                                                                                                                                                                                                                                                                                                    <w:bottom w:val="none" w:sz="0" w:space="0" w:color="auto"/>
                                                                                                                                                                                                                                                                                                                    <w:right w:val="none" w:sz="0" w:space="0" w:color="auto"/>
                                                                                                                                                                                                                                                                                                                  </w:divBdr>
                                                                                                                                                                                                                                                                                                                </w:div>
                                                                                                                                                                                                                                                                                                                <w:div w:id="1014839986">
                                                                                                                                                                                                                                                                                                                  <w:marLeft w:val="0"/>
                                                                                                                                                                                                                                                                                                                  <w:marRight w:val="0"/>
                                                                                                                                                                                                                                                                                                                  <w:marTop w:val="0"/>
                                                                                                                                                                                                                                                                                                                  <w:marBottom w:val="0"/>
                                                                                                                                                                                                                                                                                                                  <w:divBdr>
                                                                                                                                                                                                                                                                                                                    <w:top w:val="none" w:sz="0" w:space="0" w:color="auto"/>
                                                                                                                                                                                                                                                                                                                    <w:left w:val="none" w:sz="0" w:space="0" w:color="auto"/>
                                                                                                                                                                                                                                                                                                                    <w:bottom w:val="none" w:sz="0" w:space="0" w:color="auto"/>
                                                                                                                                                                                                                                                                                                                    <w:right w:val="none" w:sz="0" w:space="0" w:color="auto"/>
                                                                                                                                                                                                                                                                                                                  </w:divBdr>
                                                                                                                                                                                                                                                                                                                </w:div>
                                                                                                                                                                                                                                                                                                                <w:div w:id="1196192893">
                                                                                                                                                                                                                                                                                                                  <w:marLeft w:val="0"/>
                                                                                                                                                                                                                                                                                                                  <w:marRight w:val="0"/>
                                                                                                                                                                                                                                                                                                                  <w:marTop w:val="0"/>
                                                                                                                                                                                                                                                                                                                  <w:marBottom w:val="0"/>
                                                                                                                                                                                                                                                                                                                  <w:divBdr>
                                                                                                                                                                                                                                                                                                                    <w:top w:val="none" w:sz="0" w:space="0" w:color="auto"/>
                                                                                                                                                                                                                                                                                                                    <w:left w:val="none" w:sz="0" w:space="0" w:color="auto"/>
                                                                                                                                                                                                                                                                                                                    <w:bottom w:val="none" w:sz="0" w:space="0" w:color="auto"/>
                                                                                                                                                                                                                                                                                                                    <w:right w:val="none" w:sz="0" w:space="0" w:color="auto"/>
                                                                                                                                                                                                                                                                                                                  </w:divBdr>
                                                                                                                                                                                                                                                                                                                </w:div>
                                                                                                                                                                                                                                                                                                                <w:div w:id="2137478864">
                                                                                                                                                                                                                                                                                                                  <w:marLeft w:val="0"/>
                                                                                                                                                                                                                                                                                                                  <w:marRight w:val="0"/>
                                                                                                                                                                                                                                                                                                                  <w:marTop w:val="0"/>
                                                                                                                                                                                                                                                                                                                  <w:marBottom w:val="0"/>
                                                                                                                                                                                                                                                                                                                  <w:divBdr>
                                                                                                                                                                                                                                                                                                                    <w:top w:val="none" w:sz="0" w:space="0" w:color="auto"/>
                                                                                                                                                                                                                                                                                                                    <w:left w:val="none" w:sz="0" w:space="0" w:color="auto"/>
                                                                                                                                                                                                                                                                                                                    <w:bottom w:val="none" w:sz="0" w:space="0" w:color="auto"/>
                                                                                                                                                                                                                                                                                                                    <w:right w:val="none" w:sz="0" w:space="0" w:color="auto"/>
                                                                                                                                                                                                                                                                                                                  </w:divBdr>
                                                                                                                                                                                                                                                                                                                </w:div>
                                                                                                                                                                                                                                                                                                                <w:div w:id="395474628">
                                                                                                                                                                                                                                                                                                                  <w:marLeft w:val="0"/>
                                                                                                                                                                                                                                                                                                                  <w:marRight w:val="0"/>
                                                                                                                                                                                                                                                                                                                  <w:marTop w:val="0"/>
                                                                                                                                                                                                                                                                                                                  <w:marBottom w:val="0"/>
                                                                                                                                                                                                                                                                                                                  <w:divBdr>
                                                                                                                                                                                                                                                                                                                    <w:top w:val="none" w:sz="0" w:space="0" w:color="auto"/>
                                                                                                                                                                                                                                                                                                                    <w:left w:val="none" w:sz="0" w:space="0" w:color="auto"/>
                                                                                                                                                                                                                                                                                                                    <w:bottom w:val="none" w:sz="0" w:space="0" w:color="auto"/>
                                                                                                                                                                                                                                                                                                                    <w:right w:val="none" w:sz="0" w:space="0" w:color="auto"/>
                                                                                                                                                                                                                                                                                                                  </w:divBdr>
                                                                                                                                                                                                                                                                                                                </w:div>
                                                                                                                                                                                                                                                                                                                <w:div w:id="1758936451">
                                                                                                                                                                                                                                                                                                                  <w:marLeft w:val="0"/>
                                                                                                                                                                                                                                                                                                                  <w:marRight w:val="0"/>
                                                                                                                                                                                                                                                                                                                  <w:marTop w:val="0"/>
                                                                                                                                                                                                                                                                                                                  <w:marBottom w:val="0"/>
                                                                                                                                                                                                                                                                                                                  <w:divBdr>
                                                                                                                                                                                                                                                                                                                    <w:top w:val="none" w:sz="0" w:space="0" w:color="auto"/>
                                                                                                                                                                                                                                                                                                                    <w:left w:val="none" w:sz="0" w:space="0" w:color="auto"/>
                                                                                                                                                                                                                                                                                                                    <w:bottom w:val="none" w:sz="0" w:space="0" w:color="auto"/>
                                                                                                                                                                                                                                                                                                                    <w:right w:val="none" w:sz="0" w:space="0" w:color="auto"/>
                                                                                                                                                                                                                                                                                                                  </w:divBdr>
                                                                                                                                                                                                                                                                                                                </w:div>
                                                                                                                                                                                                                                                                                                                <w:div w:id="1538742015">
                                                                                                                                                                                                                                                                                                                  <w:marLeft w:val="0"/>
                                                                                                                                                                                                                                                                                                                  <w:marRight w:val="0"/>
                                                                                                                                                                                                                                                                                                                  <w:marTop w:val="0"/>
                                                                                                                                                                                                                                                                                                                  <w:marBottom w:val="0"/>
                                                                                                                                                                                                                                                                                                                  <w:divBdr>
                                                                                                                                                                                                                                                                                                                    <w:top w:val="none" w:sz="0" w:space="0" w:color="auto"/>
                                                                                                                                                                                                                                                                                                                    <w:left w:val="none" w:sz="0" w:space="0" w:color="auto"/>
                                                                                                                                                                                                                                                                                                                    <w:bottom w:val="none" w:sz="0" w:space="0" w:color="auto"/>
                                                                                                                                                                                                                                                                                                                    <w:right w:val="none" w:sz="0" w:space="0" w:color="auto"/>
                                                                                                                                                                                                                                                                                                                  </w:divBdr>
                                                                                                                                                                                                                                                                                                                </w:div>
                                                                                                                                                                                                                                                                                                                <w:div w:id="161313289">
                                                                                                                                                                                                                                                                                                                  <w:marLeft w:val="0"/>
                                                                                                                                                                                                                                                                                                                  <w:marRight w:val="0"/>
                                                                                                                                                                                                                                                                                                                  <w:marTop w:val="0"/>
                                                                                                                                                                                                                                                                                                                  <w:marBottom w:val="0"/>
                                                                                                                                                                                                                                                                                                                  <w:divBdr>
                                                                                                                                                                                                                                                                                                                    <w:top w:val="none" w:sz="0" w:space="0" w:color="auto"/>
                                                                                                                                                                                                                                                                                                                    <w:left w:val="none" w:sz="0" w:space="0" w:color="auto"/>
                                                                                                                                                                                                                                                                                                                    <w:bottom w:val="none" w:sz="0" w:space="0" w:color="auto"/>
                                                                                                                                                                                                                                                                                                                    <w:right w:val="none" w:sz="0" w:space="0" w:color="auto"/>
                                                                                                                                                                                                                                                                                                                  </w:divBdr>
                                                                                                                                                                                                                                                                                                                </w:div>
                                                                                                                                                                                                                                                                                                                <w:div w:id="1690451768">
                                                                                                                                                                                                                                                                                                                  <w:marLeft w:val="0"/>
                                                                                                                                                                                                                                                                                                                  <w:marRight w:val="0"/>
                                                                                                                                                                                                                                                                                                                  <w:marTop w:val="0"/>
                                                                                                                                                                                                                                                                                                                  <w:marBottom w:val="0"/>
                                                                                                                                                                                                                                                                                                                  <w:divBdr>
                                                                                                                                                                                                                                                                                                                    <w:top w:val="none" w:sz="0" w:space="0" w:color="auto"/>
                                                                                                                                                                                                                                                                                                                    <w:left w:val="none" w:sz="0" w:space="0" w:color="auto"/>
                                                                                                                                                                                                                                                                                                                    <w:bottom w:val="none" w:sz="0" w:space="0" w:color="auto"/>
                                                                                                                                                                                                                                                                                                                    <w:right w:val="none" w:sz="0" w:space="0" w:color="auto"/>
                                                                                                                                                                                                                                                                                                                  </w:divBdr>
                                                                                                                                                                                                                                                                                                                </w:div>
                                                                                                                                                                                                                                                                                                                <w:div w:id="1825779513">
                                                                                                                                                                                                                                                                                                                  <w:marLeft w:val="0"/>
                                                                                                                                                                                                                                                                                                                  <w:marRight w:val="0"/>
                                                                                                                                                                                                                                                                                                                  <w:marTop w:val="0"/>
                                                                                                                                                                                                                                                                                                                  <w:marBottom w:val="0"/>
                                                                                                                                                                                                                                                                                                                  <w:divBdr>
                                                                                                                                                                                                                                                                                                                    <w:top w:val="none" w:sz="0" w:space="0" w:color="auto"/>
                                                                                                                                                                                                                                                                                                                    <w:left w:val="none" w:sz="0" w:space="0" w:color="auto"/>
                                                                                                                                                                                                                                                                                                                    <w:bottom w:val="none" w:sz="0" w:space="0" w:color="auto"/>
                                                                                                                                                                                                                                                                                                                    <w:right w:val="none" w:sz="0" w:space="0" w:color="auto"/>
                                                                                                                                                                                                                                                                                                                  </w:divBdr>
                                                                                                                                                                                                                                                                                                                </w:div>
                                                                                                                                                                                                                                                                                                                <w:div w:id="1108307445">
                                                                                                                                                                                                                                                                                                                  <w:marLeft w:val="0"/>
                                                                                                                                                                                                                                                                                                                  <w:marRight w:val="0"/>
                                                                                                                                                                                                                                                                                                                  <w:marTop w:val="0"/>
                                                                                                                                                                                                                                                                                                                  <w:marBottom w:val="0"/>
                                                                                                                                                                                                                                                                                                                  <w:divBdr>
                                                                                                                                                                                                                                                                                                                    <w:top w:val="none" w:sz="0" w:space="0" w:color="auto"/>
                                                                                                                                                                                                                                                                                                                    <w:left w:val="none" w:sz="0" w:space="0" w:color="auto"/>
                                                                                                                                                                                                                                                                                                                    <w:bottom w:val="none" w:sz="0" w:space="0" w:color="auto"/>
                                                                                                                                                                                                                                                                                                                    <w:right w:val="none" w:sz="0" w:space="0" w:color="auto"/>
                                                                                                                                                                                                                                                                                                                  </w:divBdr>
                                                                                                                                                                                                                                                                                                                </w:div>
                                                                                                                                                                                                                                                                                                                <w:div w:id="1874994569">
                                                                                                                                                                                                                                                                                                                  <w:marLeft w:val="0"/>
                                                                                                                                                                                                                                                                                                                  <w:marRight w:val="0"/>
                                                                                                                                                                                                                                                                                                                  <w:marTop w:val="0"/>
                                                                                                                                                                                                                                                                                                                  <w:marBottom w:val="0"/>
                                                                                                                                                                                                                                                                                                                  <w:divBdr>
                                                                                                                                                                                                                                                                                                                    <w:top w:val="none" w:sz="0" w:space="0" w:color="auto"/>
                                                                                                                                                                                                                                                                                                                    <w:left w:val="none" w:sz="0" w:space="0" w:color="auto"/>
                                                                                                                                                                                                                                                                                                                    <w:bottom w:val="none" w:sz="0" w:space="0" w:color="auto"/>
                                                                                                                                                                                                                                                                                                                    <w:right w:val="none" w:sz="0" w:space="0" w:color="auto"/>
                                                                                                                                                                                                                                                                                                                  </w:divBdr>
                                                                                                                                                                                                                                                                                                                </w:div>
                                                                                                                                                                                                                                                                                                                <w:div w:id="235895738">
                                                                                                                                                                                                                                                                                                                  <w:marLeft w:val="0"/>
                                                                                                                                                                                                                                                                                                                  <w:marRight w:val="0"/>
                                                                                                                                                                                                                                                                                                                  <w:marTop w:val="0"/>
                                                                                                                                                                                                                                                                                                                  <w:marBottom w:val="0"/>
                                                                                                                                                                                                                                                                                                                  <w:divBdr>
                                                                                                                                                                                                                                                                                                                    <w:top w:val="none" w:sz="0" w:space="0" w:color="auto"/>
                                                                                                                                                                                                                                                                                                                    <w:left w:val="none" w:sz="0" w:space="0" w:color="auto"/>
                                                                                                                                                                                                                                                                                                                    <w:bottom w:val="none" w:sz="0" w:space="0" w:color="auto"/>
                                                                                                                                                                                                                                                                                                                    <w:right w:val="none" w:sz="0" w:space="0" w:color="auto"/>
                                                                                                                                                                                                                                                                                                                  </w:divBdr>
                                                                                                                                                                                                                                                                                                                </w:div>
                                                                                                                                                                                                                                                                                                                <w:div w:id="1310133526">
                                                                                                                                                                                                                                                                                                                  <w:marLeft w:val="0"/>
                                                                                                                                                                                                                                                                                                                  <w:marRight w:val="0"/>
                                                                                                                                                                                                                                                                                                                  <w:marTop w:val="0"/>
                                                                                                                                                                                                                                                                                                                  <w:marBottom w:val="0"/>
                                                                                                                                                                                                                                                                                                                  <w:divBdr>
                                                                                                                                                                                                                                                                                                                    <w:top w:val="none" w:sz="0" w:space="0" w:color="auto"/>
                                                                                                                                                                                                                                                                                                                    <w:left w:val="none" w:sz="0" w:space="0" w:color="auto"/>
                                                                                                                                                                                                                                                                                                                    <w:bottom w:val="none" w:sz="0" w:space="0" w:color="auto"/>
                                                                                                                                                                                                                                                                                                                    <w:right w:val="none" w:sz="0" w:space="0" w:color="auto"/>
                                                                                                                                                                                                                                                                                                                  </w:divBdr>
                                                                                                                                                                                                                                                                                                                </w:div>
                                                                                                                                                                                                                                                                                                                <w:div w:id="277445153">
                                                                                                                                                                                                                                                                                                                  <w:marLeft w:val="0"/>
                                                                                                                                                                                                                                                                                                                  <w:marRight w:val="0"/>
                                                                                                                                                                                                                                                                                                                  <w:marTop w:val="0"/>
                                                                                                                                                                                                                                                                                                                  <w:marBottom w:val="0"/>
                                                                                                                                                                                                                                                                                                                  <w:divBdr>
                                                                                                                                                                                                                                                                                                                    <w:top w:val="none" w:sz="0" w:space="0" w:color="auto"/>
                                                                                                                                                                                                                                                                                                                    <w:left w:val="none" w:sz="0" w:space="0" w:color="auto"/>
                                                                                                                                                                                                                                                                                                                    <w:bottom w:val="none" w:sz="0" w:space="0" w:color="auto"/>
                                                                                                                                                                                                                                                                                                                    <w:right w:val="none" w:sz="0" w:space="0" w:color="auto"/>
                                                                                                                                                                                                                                                                                                                  </w:divBdr>
                                                                                                                                                                                                                                                                                                                </w:div>
                                                                                                                                                                                                                                                                                                                <w:div w:id="1826360937">
                                                                                                                                                                                                                                                                                                                  <w:marLeft w:val="0"/>
                                                                                                                                                                                                                                                                                                                  <w:marRight w:val="0"/>
                                                                                                                                                                                                                                                                                                                  <w:marTop w:val="0"/>
                                                                                                                                                                                                                                                                                                                  <w:marBottom w:val="0"/>
                                                                                                                                                                                                                                                                                                                  <w:divBdr>
                                                                                                                                                                                                                                                                                                                    <w:top w:val="none" w:sz="0" w:space="0" w:color="auto"/>
                                                                                                                                                                                                                                                                                                                    <w:left w:val="none" w:sz="0" w:space="0" w:color="auto"/>
                                                                                                                                                                                                                                                                                                                    <w:bottom w:val="none" w:sz="0" w:space="0" w:color="auto"/>
                                                                                                                                                                                                                                                                                                                    <w:right w:val="none" w:sz="0" w:space="0" w:color="auto"/>
                                                                                                                                                                                                                                                                                                                  </w:divBdr>
                                                                                                                                                                                                                                                                                                                </w:div>
                                                                                                                                                                                                                                                                                                                <w:div w:id="1711567693">
                                                                                                                                                                                                                                                                                                                  <w:marLeft w:val="0"/>
                                                                                                                                                                                                                                                                                                                  <w:marRight w:val="0"/>
                                                                                                                                                                                                                                                                                                                  <w:marTop w:val="0"/>
                                                                                                                                                                                                                                                                                                                  <w:marBottom w:val="0"/>
                                                                                                                                                                                                                                                                                                                  <w:divBdr>
                                                                                                                                                                                                                                                                                                                    <w:top w:val="none" w:sz="0" w:space="0" w:color="auto"/>
                                                                                                                                                                                                                                                                                                                    <w:left w:val="none" w:sz="0" w:space="0" w:color="auto"/>
                                                                                                                                                                                                                                                                                                                    <w:bottom w:val="none" w:sz="0" w:space="0" w:color="auto"/>
                                                                                                                                                                                                                                                                                                                    <w:right w:val="none" w:sz="0" w:space="0" w:color="auto"/>
                                                                                                                                                                                                                                                                                                                  </w:divBdr>
                                                                                                                                                                                                                                                                                                                </w:div>
                                                                                                                                                                                                                                                                                                                <w:div w:id="1776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40417">
                                                                                                                                                                                                                                                                                                          <w:marLeft w:val="0"/>
                                                                                                                                                                                                                                                                                                          <w:marRight w:val="0"/>
                                                                                                                                                                                                                                                                                                          <w:marTop w:val="0"/>
                                                                                                                                                                                                                                                                                                          <w:marBottom w:val="0"/>
                                                                                                                                                                                                                                                                                                          <w:divBdr>
                                                                                                                                                                                                                                                                                                            <w:top w:val="none" w:sz="0" w:space="0" w:color="auto"/>
                                                                                                                                                                                                                                                                                                            <w:left w:val="none" w:sz="0" w:space="0" w:color="auto"/>
                                                                                                                                                                                                                                                                                                            <w:bottom w:val="none" w:sz="0" w:space="0" w:color="auto"/>
                                                                                                                                                                                                                                                                                                            <w:right w:val="none" w:sz="0" w:space="0" w:color="auto"/>
                                                                                                                                                                                                                                                                                                          </w:divBdr>
                                                                                                                                                                                                                                                                                                        </w:div>
                                                                                                                                                                                                                                                                                                        <w:div w:id="202908303">
                                                                                                                                                                                                                                                                                                          <w:marLeft w:val="0"/>
                                                                                                                                                                                                                                                                                                          <w:marRight w:val="0"/>
                                                                                                                                                                                                                                                                                                          <w:marTop w:val="0"/>
                                                                                                                                                                                                                                                                                                          <w:marBottom w:val="0"/>
                                                                                                                                                                                                                                                                                                          <w:divBdr>
                                                                                                                                                                                                                                                                                                            <w:top w:val="none" w:sz="0" w:space="0" w:color="auto"/>
                                                                                                                                                                                                                                                                                                            <w:left w:val="none" w:sz="0" w:space="0" w:color="auto"/>
                                                                                                                                                                                                                                                                                                            <w:bottom w:val="none" w:sz="0" w:space="0" w:color="auto"/>
                                                                                                                                                                                                                                                                                                            <w:right w:val="none" w:sz="0" w:space="0" w:color="auto"/>
                                                                                                                                                                                                                                                                                                          </w:divBdr>
                                                                                                                                                                                                                                                                                                        </w:div>
                                                                                                                                                                                                                                                                                                        <w:div w:id="1680305786">
                                                                                                                                                                                                                                                                                                          <w:marLeft w:val="0"/>
                                                                                                                                                                                                                                                                                                          <w:marRight w:val="0"/>
                                                                                                                                                                                                                                                                                                          <w:marTop w:val="0"/>
                                                                                                                                                                                                                                                                                                          <w:marBottom w:val="0"/>
                                                                                                                                                                                                                                                                                                          <w:divBdr>
                                                                                                                                                                                                                                                                                                            <w:top w:val="none" w:sz="0" w:space="0" w:color="auto"/>
                                                                                                                                                                                                                                                                                                            <w:left w:val="none" w:sz="0" w:space="0" w:color="auto"/>
                                                                                                                                                                                                                                                                                                            <w:bottom w:val="none" w:sz="0" w:space="0" w:color="auto"/>
                                                                                                                                                                                                                                                                                                            <w:right w:val="none" w:sz="0" w:space="0" w:color="auto"/>
                                                                                                                                                                                                                                                                                                          </w:divBdr>
                                                                                                                                                                                                                                                                                                        </w:div>
                                                                                                                                                                                                                                                                                                        <w:div w:id="2016105378">
                                                                                                                                                                                                                                                                                                          <w:marLeft w:val="0"/>
                                                                                                                                                                                                                                                                                                          <w:marRight w:val="0"/>
                                                                                                                                                                                                                                                                                                          <w:marTop w:val="0"/>
                                                                                                                                                                                                                                                                                                          <w:marBottom w:val="0"/>
                                                                                                                                                                                                                                                                                                          <w:divBdr>
                                                                                                                                                                                                                                                                                                            <w:top w:val="none" w:sz="0" w:space="0" w:color="auto"/>
                                                                                                                                                                                                                                                                                                            <w:left w:val="none" w:sz="0" w:space="0" w:color="auto"/>
                                                                                                                                                                                                                                                                                                            <w:bottom w:val="none" w:sz="0" w:space="0" w:color="auto"/>
                                                                                                                                                                                                                                                                                                            <w:right w:val="none" w:sz="0" w:space="0" w:color="auto"/>
                                                                                                                                                                                                                                                                                                          </w:divBdr>
                                                                                                                                                                                                                                                                                                        </w:div>
                                                                                                                                                                                                                                                                                                        <w:div w:id="553467010">
                                                                                                                                                                                                                                                                                                          <w:marLeft w:val="0"/>
                                                                                                                                                                                                                                                                                                          <w:marRight w:val="0"/>
                                                                                                                                                                                                                                                                                                          <w:marTop w:val="0"/>
                                                                                                                                                                                                                                                                                                          <w:marBottom w:val="0"/>
                                                                                                                                                                                                                                                                                                          <w:divBdr>
                                                                                                                                                                                                                                                                                                            <w:top w:val="none" w:sz="0" w:space="0" w:color="auto"/>
                                                                                                                                                                                                                                                                                                            <w:left w:val="none" w:sz="0" w:space="0" w:color="auto"/>
                                                                                                                                                                                                                                                                                                            <w:bottom w:val="none" w:sz="0" w:space="0" w:color="auto"/>
                                                                                                                                                                                                                                                                                                            <w:right w:val="none" w:sz="0" w:space="0" w:color="auto"/>
                                                                                                                                                                                                                                                                                                          </w:divBdr>
                                                                                                                                                                                                                                                                                                        </w:div>
                                                                                                                                                                                                                                                                                                        <w:div w:id="1369721125">
                                                                                                                                                                                                                                                                                                          <w:marLeft w:val="0"/>
                                                                                                                                                                                                                                                                                                          <w:marRight w:val="0"/>
                                                                                                                                                                                                                                                                                                          <w:marTop w:val="0"/>
                                                                                                                                                                                                                                                                                                          <w:marBottom w:val="0"/>
                                                                                                                                                                                                                                                                                                          <w:divBdr>
                                                                                                                                                                                                                                                                                                            <w:top w:val="none" w:sz="0" w:space="0" w:color="auto"/>
                                                                                                                                                                                                                                                                                                            <w:left w:val="none" w:sz="0" w:space="0" w:color="auto"/>
                                                                                                                                                                                                                                                                                                            <w:bottom w:val="none" w:sz="0" w:space="0" w:color="auto"/>
                                                                                                                                                                                                                                                                                                            <w:right w:val="none" w:sz="0" w:space="0" w:color="auto"/>
                                                                                                                                                                                                                                                                                                          </w:divBdr>
                                                                                                                                                                                                                                                                                                        </w:div>
                                                                                                                                                                                                                                                                                                        <w:div w:id="619722971">
                                                                                                                                                                                                                                                                                                          <w:marLeft w:val="0"/>
                                                                                                                                                                                                                                                                                                          <w:marRight w:val="0"/>
                                                                                                                                                                                                                                                                                                          <w:marTop w:val="0"/>
                                                                                                                                                                                                                                                                                                          <w:marBottom w:val="0"/>
                                                                                                                                                                                                                                                                                                          <w:divBdr>
                                                                                                                                                                                                                                                                                                            <w:top w:val="none" w:sz="0" w:space="0" w:color="auto"/>
                                                                                                                                                                                                                                                                                                            <w:left w:val="none" w:sz="0" w:space="0" w:color="auto"/>
                                                                                                                                                                                                                                                                                                            <w:bottom w:val="none" w:sz="0" w:space="0" w:color="auto"/>
                                                                                                                                                                                                                                                                                                            <w:right w:val="none" w:sz="0" w:space="0" w:color="auto"/>
                                                                                                                                                                                                                                                                                                          </w:divBdr>
                                                                                                                                                                                                                                                                                                        </w:div>
                                                                                                                                                                                                                                                                                                        <w:div w:id="1148090165">
                                                                                                                                                                                                                                                                                                          <w:marLeft w:val="0"/>
                                                                                                                                                                                                                                                                                                          <w:marRight w:val="0"/>
                                                                                                                                                                                                                                                                                                          <w:marTop w:val="0"/>
                                                                                                                                                                                                                                                                                                          <w:marBottom w:val="0"/>
                                                                                                                                                                                                                                                                                                          <w:divBdr>
                                                                                                                                                                                                                                                                                                            <w:top w:val="none" w:sz="0" w:space="0" w:color="auto"/>
                                                                                                                                                                                                                                                                                                            <w:left w:val="none" w:sz="0" w:space="0" w:color="auto"/>
                                                                                                                                                                                                                                                                                                            <w:bottom w:val="none" w:sz="0" w:space="0" w:color="auto"/>
                                                                                                                                                                                                                                                                                                            <w:right w:val="none" w:sz="0" w:space="0" w:color="auto"/>
                                                                                                                                                                                                                                                                                                          </w:divBdr>
                                                                                                                                                                                                                                                                                                        </w:div>
                                                                                                                                                                                                                                                                                                        <w:div w:id="1691881616">
                                                                                                                                                                                                                                                                                                          <w:marLeft w:val="0"/>
                                                                                                                                                                                                                                                                                                          <w:marRight w:val="0"/>
                                                                                                                                                                                                                                                                                                          <w:marTop w:val="0"/>
                                                                                                                                                                                                                                                                                                          <w:marBottom w:val="0"/>
                                                                                                                                                                                                                                                                                                          <w:divBdr>
                                                                                                                                                                                                                                                                                                            <w:top w:val="none" w:sz="0" w:space="0" w:color="auto"/>
                                                                                                                                                                                                                                                                                                            <w:left w:val="none" w:sz="0" w:space="0" w:color="auto"/>
                                                                                                                                                                                                                                                                                                            <w:bottom w:val="none" w:sz="0" w:space="0" w:color="auto"/>
                                                                                                                                                                                                                                                                                                            <w:right w:val="none" w:sz="0" w:space="0" w:color="auto"/>
                                                                                                                                                                                                                                                                                                          </w:divBdr>
                                                                                                                                                                                                                                                                                                        </w:div>
                                                                                                                                                                                                                                                                                                        <w:div w:id="66727562">
                                                                                                                                                                                                                                                                                                          <w:marLeft w:val="0"/>
                                                                                                                                                                                                                                                                                                          <w:marRight w:val="0"/>
                                                                                                                                                                                                                                                                                                          <w:marTop w:val="0"/>
                                                                                                                                                                                                                                                                                                          <w:marBottom w:val="0"/>
                                                                                                                                                                                                                                                                                                          <w:divBdr>
                                                                                                                                                                                                                                                                                                            <w:top w:val="none" w:sz="0" w:space="0" w:color="auto"/>
                                                                                                                                                                                                                                                                                                            <w:left w:val="none" w:sz="0" w:space="0" w:color="auto"/>
                                                                                                                                                                                                                                                                                                            <w:bottom w:val="none" w:sz="0" w:space="0" w:color="auto"/>
                                                                                                                                                                                                                                                                                                            <w:right w:val="none" w:sz="0" w:space="0" w:color="auto"/>
                                                                                                                                                                                                                                                                                                          </w:divBdr>
                                                                                                                                                                                                                                                                                                        </w:div>
                                                                                                                                                                                                                                                                                                        <w:div w:id="1864979147">
                                                                                                                                                                                                                                                                                                          <w:marLeft w:val="0"/>
                                                                                                                                                                                                                                                                                                          <w:marRight w:val="0"/>
                                                                                                                                                                                                                                                                                                          <w:marTop w:val="0"/>
                                                                                                                                                                                                                                                                                                          <w:marBottom w:val="0"/>
                                                                                                                                                                                                                                                                                                          <w:divBdr>
                                                                                                                                                                                                                                                                                                            <w:top w:val="none" w:sz="0" w:space="0" w:color="auto"/>
                                                                                                                                                                                                                                                                                                            <w:left w:val="none" w:sz="0" w:space="0" w:color="auto"/>
                                                                                                                                                                                                                                                                                                            <w:bottom w:val="none" w:sz="0" w:space="0" w:color="auto"/>
                                                                                                                                                                                                                                                                                                            <w:right w:val="none" w:sz="0" w:space="0" w:color="auto"/>
                                                                                                                                                                                                                                                                                                          </w:divBdr>
                                                                                                                                                                                                                                                                                                        </w:div>
                                                                                                                                                                                                                                                                                                        <w:div w:id="1450783533">
                                                                                                                                                                                                                                                                                                          <w:marLeft w:val="0"/>
                                                                                                                                                                                                                                                                                                          <w:marRight w:val="0"/>
                                                                                                                                                                                                                                                                                                          <w:marTop w:val="0"/>
                                                                                                                                                                                                                                                                                                          <w:marBottom w:val="0"/>
                                                                                                                                                                                                                                                                                                          <w:divBdr>
                                                                                                                                                                                                                                                                                                            <w:top w:val="none" w:sz="0" w:space="0" w:color="auto"/>
                                                                                                                                                                                                                                                                                                            <w:left w:val="none" w:sz="0" w:space="0" w:color="auto"/>
                                                                                                                                                                                                                                                                                                            <w:bottom w:val="none" w:sz="0" w:space="0" w:color="auto"/>
                                                                                                                                                                                                                                                                                                            <w:right w:val="none" w:sz="0" w:space="0" w:color="auto"/>
                                                                                                                                                                                                                                                                                                          </w:divBdr>
                                                                                                                                                                                                                                                                                                        </w:div>
                                                                                                                                                                                                                                                                                                        <w:div w:id="1755324799">
                                                                                                                                                                                                                                                                                                          <w:marLeft w:val="0"/>
                                                                                                                                                                                                                                                                                                          <w:marRight w:val="0"/>
                                                                                                                                                                                                                                                                                                          <w:marTop w:val="0"/>
                                                                                                                                                                                                                                                                                                          <w:marBottom w:val="0"/>
                                                                                                                                                                                                                                                                                                          <w:divBdr>
                                                                                                                                                                                                                                                                                                            <w:top w:val="none" w:sz="0" w:space="0" w:color="auto"/>
                                                                                                                                                                                                                                                                                                            <w:left w:val="none" w:sz="0" w:space="0" w:color="auto"/>
                                                                                                                                                                                                                                                                                                            <w:bottom w:val="none" w:sz="0" w:space="0" w:color="auto"/>
                                                                                                                                                                                                                                                                                                            <w:right w:val="none" w:sz="0" w:space="0" w:color="auto"/>
                                                                                                                                                                                                                                                                                                          </w:divBdr>
                                                                                                                                                                                                                                                                                                        </w:div>
                                                                                                                                                                                                                                                                                                        <w:div w:id="117186147">
                                                                                                                                                                                                                                                                                                          <w:marLeft w:val="0"/>
                                                                                                                                                                                                                                                                                                          <w:marRight w:val="0"/>
                                                                                                                                                                                                                                                                                                          <w:marTop w:val="0"/>
                                                                                                                                                                                                                                                                                                          <w:marBottom w:val="0"/>
                                                                                                                                                                                                                                                                                                          <w:divBdr>
                                                                                                                                                                                                                                                                                                            <w:top w:val="none" w:sz="0" w:space="0" w:color="auto"/>
                                                                                                                                                                                                                                                                                                            <w:left w:val="none" w:sz="0" w:space="0" w:color="auto"/>
                                                                                                                                                                                                                                                                                                            <w:bottom w:val="none" w:sz="0" w:space="0" w:color="auto"/>
                                                                                                                                                                                                                                                                                                            <w:right w:val="none" w:sz="0" w:space="0" w:color="auto"/>
                                                                                                                                                                                                                                                                                                          </w:divBdr>
                                                                                                                                                                                                                                                                                                        </w:div>
                                                                                                                                                                                                                                                                                                        <w:div w:id="1095856092">
                                                                                                                                                                                                                                                                                                          <w:marLeft w:val="0"/>
                                                                                                                                                                                                                                                                                                          <w:marRight w:val="0"/>
                                                                                                                                                                                                                                                                                                          <w:marTop w:val="0"/>
                                                                                                                                                                                                                                                                                                          <w:marBottom w:val="0"/>
                                                                                                                                                                                                                                                                                                          <w:divBdr>
                                                                                                                                                                                                                                                                                                            <w:top w:val="none" w:sz="0" w:space="0" w:color="auto"/>
                                                                                                                                                                                                                                                                                                            <w:left w:val="none" w:sz="0" w:space="0" w:color="auto"/>
                                                                                                                                                                                                                                                                                                            <w:bottom w:val="none" w:sz="0" w:space="0" w:color="auto"/>
                                                                                                                                                                                                                                                                                                            <w:right w:val="none" w:sz="0" w:space="0" w:color="auto"/>
                                                                                                                                                                                                                                                                                                          </w:divBdr>
                                                                                                                                                                                                                                                                                                        </w:div>
                                                                                                                                                                                                                                                                                                        <w:div w:id="110174609">
                                                                                                                                                                                                                                                                                                          <w:marLeft w:val="0"/>
                                                                                                                                                                                                                                                                                                          <w:marRight w:val="0"/>
                                                                                                                                                                                                                                                                                                          <w:marTop w:val="0"/>
                                                                                                                                                                                                                                                                                                          <w:marBottom w:val="0"/>
                                                                                                                                                                                                                                                                                                          <w:divBdr>
                                                                                                                                                                                                                                                                                                            <w:top w:val="none" w:sz="0" w:space="0" w:color="auto"/>
                                                                                                                                                                                                                                                                                                            <w:left w:val="none" w:sz="0" w:space="0" w:color="auto"/>
                                                                                                                                                                                                                                                                                                            <w:bottom w:val="none" w:sz="0" w:space="0" w:color="auto"/>
                                                                                                                                                                                                                                                                                                            <w:right w:val="none" w:sz="0" w:space="0" w:color="auto"/>
                                                                                                                                                                                                                                                                                                          </w:divBdr>
                                                                                                                                                                                                                                                                                                        </w:div>
                                                                                                                                                                                                                                                                                                        <w:div w:id="1108428538">
                                                                                                                                                                                                                                                                                                          <w:marLeft w:val="0"/>
                                                                                                                                                                                                                                                                                                          <w:marRight w:val="0"/>
                                                                                                                                                                                                                                                                                                          <w:marTop w:val="0"/>
                                                                                                                                                                                                                                                                                                          <w:marBottom w:val="0"/>
                                                                                                                                                                                                                                                                                                          <w:divBdr>
                                                                                                                                                                                                                                                                                                            <w:top w:val="none" w:sz="0" w:space="0" w:color="auto"/>
                                                                                                                                                                                                                                                                                                            <w:left w:val="none" w:sz="0" w:space="0" w:color="auto"/>
                                                                                                                                                                                                                                                                                                            <w:bottom w:val="none" w:sz="0" w:space="0" w:color="auto"/>
                                                                                                                                                                                                                                                                                                            <w:right w:val="none" w:sz="0" w:space="0" w:color="auto"/>
                                                                                                                                                                                                                                                                                                          </w:divBdr>
                                                                                                                                                                                                                                                                                                        </w:div>
                                                                                                                                                                                                                                                                                                        <w:div w:id="261374231">
                                                                                                                                                                                                                                                                                                          <w:marLeft w:val="0"/>
                                                                                                                                                                                                                                                                                                          <w:marRight w:val="0"/>
                                                                                                                                                                                                                                                                                                          <w:marTop w:val="0"/>
                                                                                                                                                                                                                                                                                                          <w:marBottom w:val="0"/>
                                                                                                                                                                                                                                                                                                          <w:divBdr>
                                                                                                                                                                                                                                                                                                            <w:top w:val="none" w:sz="0" w:space="0" w:color="auto"/>
                                                                                                                                                                                                                                                                                                            <w:left w:val="none" w:sz="0" w:space="0" w:color="auto"/>
                                                                                                                                                                                                                                                                                                            <w:bottom w:val="none" w:sz="0" w:space="0" w:color="auto"/>
                                                                                                                                                                                                                                                                                                            <w:right w:val="none" w:sz="0" w:space="0" w:color="auto"/>
                                                                                                                                                                                                                                                                                                          </w:divBdr>
                                                                                                                                                                                                                                                                                                        </w:div>
                                                                                                                                                                                                                                                                                                        <w:div w:id="726564032">
                                                                                                                                                                                                                                                                                                          <w:marLeft w:val="0"/>
                                                                                                                                                                                                                                                                                                          <w:marRight w:val="0"/>
                                                                                                                                                                                                                                                                                                          <w:marTop w:val="0"/>
                                                                                                                                                                                                                                                                                                          <w:marBottom w:val="0"/>
                                                                                                                                                                                                                                                                                                          <w:divBdr>
                                                                                                                                                                                                                                                                                                            <w:top w:val="none" w:sz="0" w:space="0" w:color="auto"/>
                                                                                                                                                                                                                                                                                                            <w:left w:val="none" w:sz="0" w:space="0" w:color="auto"/>
                                                                                                                                                                                                                                                                                                            <w:bottom w:val="none" w:sz="0" w:space="0" w:color="auto"/>
                                                                                                                                                                                                                                                                                                            <w:right w:val="none" w:sz="0" w:space="0" w:color="auto"/>
                                                                                                                                                                                                                                                                                                          </w:divBdr>
                                                                                                                                                                                                                                                                                                        </w:div>
                                                                                                                                                                                                                                                                                                        <w:div w:id="2103797868">
                                                                                                                                                                                                                                                                                                          <w:marLeft w:val="0"/>
                                                                                                                                                                                                                                                                                                          <w:marRight w:val="0"/>
                                                                                                                                                                                                                                                                                                          <w:marTop w:val="0"/>
                                                                                                                                                                                                                                                                                                          <w:marBottom w:val="0"/>
                                                                                                                                                                                                                                                                                                          <w:divBdr>
                                                                                                                                                                                                                                                                                                            <w:top w:val="none" w:sz="0" w:space="0" w:color="auto"/>
                                                                                                                                                                                                                                                                                                            <w:left w:val="none" w:sz="0" w:space="0" w:color="auto"/>
                                                                                                                                                                                                                                                                                                            <w:bottom w:val="none" w:sz="0" w:space="0" w:color="auto"/>
                                                                                                                                                                                                                                                                                                            <w:right w:val="none" w:sz="0" w:space="0" w:color="auto"/>
                                                                                                                                                                                                                                                                                                          </w:divBdr>
                                                                                                                                                                                                                                                                                                        </w:div>
                                                                                                                                                                                                                                                                                                        <w:div w:id="309864722">
                                                                                                                                                                                                                                                                                                          <w:marLeft w:val="0"/>
                                                                                                                                                                                                                                                                                                          <w:marRight w:val="0"/>
                                                                                                                                                                                                                                                                                                          <w:marTop w:val="0"/>
                                                                                                                                                                                                                                                                                                          <w:marBottom w:val="0"/>
                                                                                                                                                                                                                                                                                                          <w:divBdr>
                                                                                                                                                                                                                                                                                                            <w:top w:val="none" w:sz="0" w:space="0" w:color="auto"/>
                                                                                                                                                                                                                                                                                                            <w:left w:val="none" w:sz="0" w:space="0" w:color="auto"/>
                                                                                                                                                                                                                                                                                                            <w:bottom w:val="none" w:sz="0" w:space="0" w:color="auto"/>
                                                                                                                                                                                                                                                                                                            <w:right w:val="none" w:sz="0" w:space="0" w:color="auto"/>
                                                                                                                                                                                                                                                                                                          </w:divBdr>
                                                                                                                                                                                                                                                                                                        </w:div>
                                                                                                                                                                                                                                                                                                        <w:div w:id="920797262">
                                                                                                                                                                                                                                                                                                          <w:marLeft w:val="0"/>
                                                                                                                                                                                                                                                                                                          <w:marRight w:val="0"/>
                                                                                                                                                                                                                                                                                                          <w:marTop w:val="0"/>
                                                                                                                                                                                                                                                                                                          <w:marBottom w:val="0"/>
                                                                                                                                                                                                                                                                                                          <w:divBdr>
                                                                                                                                                                                                                                                                                                            <w:top w:val="none" w:sz="0" w:space="0" w:color="auto"/>
                                                                                                                                                                                                                                                                                                            <w:left w:val="none" w:sz="0" w:space="0" w:color="auto"/>
                                                                                                                                                                                                                                                                                                            <w:bottom w:val="none" w:sz="0" w:space="0" w:color="auto"/>
                                                                                                                                                                                                                                                                                                            <w:right w:val="none" w:sz="0" w:space="0" w:color="auto"/>
                                                                                                                                                                                                                                                                                                          </w:divBdr>
                                                                                                                                                                                                                                                                                                        </w:div>
                                                                                                                                                                                                                                                                                                        <w:div w:id="2108455490">
                                                                                                                                                                                                                                                                                                          <w:marLeft w:val="0"/>
                                                                                                                                                                                                                                                                                                          <w:marRight w:val="0"/>
                                                                                                                                                                                                                                                                                                          <w:marTop w:val="0"/>
                                                                                                                                                                                                                                                                                                          <w:marBottom w:val="0"/>
                                                                                                                                                                                                                                                                                                          <w:divBdr>
                                                                                                                                                                                                                                                                                                            <w:top w:val="none" w:sz="0" w:space="0" w:color="auto"/>
                                                                                                                                                                                                                                                                                                            <w:left w:val="none" w:sz="0" w:space="0" w:color="auto"/>
                                                                                                                                                                                                                                                                                                            <w:bottom w:val="none" w:sz="0" w:space="0" w:color="auto"/>
                                                                                                                                                                                                                                                                                                            <w:right w:val="none" w:sz="0" w:space="0" w:color="auto"/>
                                                                                                                                                                                                                                                                                                          </w:divBdr>
                                                                                                                                                                                                                                                                                                        </w:div>
                                                                                                                                                                                                                                                                                                        <w:div w:id="1961260417">
                                                                                                                                                                                                                                                                                                          <w:marLeft w:val="0"/>
                                                                                                                                                                                                                                                                                                          <w:marRight w:val="0"/>
                                                                                                                                                                                                                                                                                                          <w:marTop w:val="0"/>
                                                                                                                                                                                                                                                                                                          <w:marBottom w:val="0"/>
                                                                                                                                                                                                                                                                                                          <w:divBdr>
                                                                                                                                                                                                                                                                                                            <w:top w:val="none" w:sz="0" w:space="0" w:color="auto"/>
                                                                                                                                                                                                                                                                                                            <w:left w:val="none" w:sz="0" w:space="0" w:color="auto"/>
                                                                                                                                                                                                                                                                                                            <w:bottom w:val="none" w:sz="0" w:space="0" w:color="auto"/>
                                                                                                                                                                                                                                                                                                            <w:right w:val="none" w:sz="0" w:space="0" w:color="auto"/>
                                                                                                                                                                                                                                                                                                          </w:divBdr>
                                                                                                                                                                                                                                                                                                        </w:div>
                                                                                                                                                                                                                                                                                                        <w:div w:id="1873954922">
                                                                                                                                                                                                                                                                                                          <w:marLeft w:val="0"/>
                                                                                                                                                                                                                                                                                                          <w:marRight w:val="0"/>
                                                                                                                                                                                                                                                                                                          <w:marTop w:val="0"/>
                                                                                                                                                                                                                                                                                                          <w:marBottom w:val="0"/>
                                                                                                                                                                                                                                                                                                          <w:divBdr>
                                                                                                                                                                                                                                                                                                            <w:top w:val="none" w:sz="0" w:space="0" w:color="auto"/>
                                                                                                                                                                                                                                                                                                            <w:left w:val="none" w:sz="0" w:space="0" w:color="auto"/>
                                                                                                                                                                                                                                                                                                            <w:bottom w:val="none" w:sz="0" w:space="0" w:color="auto"/>
                                                                                                                                                                                                                                                                                                            <w:right w:val="none" w:sz="0" w:space="0" w:color="auto"/>
                                                                                                                                                                                                                                                                                                          </w:divBdr>
                                                                                                                                                                                                                                                                                                        </w:div>
                                                                                                                                                                                                                                                                                                        <w:div w:id="673648989">
                                                                                                                                                                                                                                                                                                          <w:marLeft w:val="0"/>
                                                                                                                                                                                                                                                                                                          <w:marRight w:val="0"/>
                                                                                                                                                                                                                                                                                                          <w:marTop w:val="0"/>
                                                                                                                                                                                                                                                                                                          <w:marBottom w:val="0"/>
                                                                                                                                                                                                                                                                                                          <w:divBdr>
                                                                                                                                                                                                                                                                                                            <w:top w:val="none" w:sz="0" w:space="0" w:color="auto"/>
                                                                                                                                                                                                                                                                                                            <w:left w:val="none" w:sz="0" w:space="0" w:color="auto"/>
                                                                                                                                                                                                                                                                                                            <w:bottom w:val="none" w:sz="0" w:space="0" w:color="auto"/>
                                                                                                                                                                                                                                                                                                            <w:right w:val="none" w:sz="0" w:space="0" w:color="auto"/>
                                                                                                                                                                                                                                                                                                          </w:divBdr>
                                                                                                                                                                                                                                                                                                        </w:div>
                                                                                                                                                                                                                                                                                                        <w:div w:id="650863035">
                                                                                                                                                                                                                                                                                                          <w:marLeft w:val="0"/>
                                                                                                                                                                                                                                                                                                          <w:marRight w:val="0"/>
                                                                                                                                                                                                                                                                                                          <w:marTop w:val="0"/>
                                                                                                                                                                                                                                                                                                          <w:marBottom w:val="0"/>
                                                                                                                                                                                                                                                                                                          <w:divBdr>
                                                                                                                                                                                                                                                                                                            <w:top w:val="none" w:sz="0" w:space="0" w:color="auto"/>
                                                                                                                                                                                                                                                                                                            <w:left w:val="none" w:sz="0" w:space="0" w:color="auto"/>
                                                                                                                                                                                                                                                                                                            <w:bottom w:val="none" w:sz="0" w:space="0" w:color="auto"/>
                                                                                                                                                                                                                                                                                                            <w:right w:val="none" w:sz="0" w:space="0" w:color="auto"/>
                                                                                                                                                                                                                                                                                                          </w:divBdr>
                                                                                                                                                                                                                                                                                                        </w:div>
                                                                                                                                                                                                                                                                                                        <w:div w:id="1768848720">
                                                                                                                                                                                                                                                                                                          <w:marLeft w:val="0"/>
                                                                                                                                                                                                                                                                                                          <w:marRight w:val="0"/>
                                                                                                                                                                                                                                                                                                          <w:marTop w:val="0"/>
                                                                                                                                                                                                                                                                                                          <w:marBottom w:val="0"/>
                                                                                                                                                                                                                                                                                                          <w:divBdr>
                                                                                                                                                                                                                                                                                                            <w:top w:val="none" w:sz="0" w:space="0" w:color="auto"/>
                                                                                                                                                                                                                                                                                                            <w:left w:val="none" w:sz="0" w:space="0" w:color="auto"/>
                                                                                                                                                                                                                                                                                                            <w:bottom w:val="none" w:sz="0" w:space="0" w:color="auto"/>
                                                                                                                                                                                                                                                                                                            <w:right w:val="none" w:sz="0" w:space="0" w:color="auto"/>
                                                                                                                                                                                                                                                                                                          </w:divBdr>
                                                                                                                                                                                                                                                                                                        </w:div>
                                                                                                                                                                                                                                                                                                        <w:div w:id="24254313">
                                                                                                                                                                                                                                                                                                          <w:marLeft w:val="0"/>
                                                                                                                                                                                                                                                                                                          <w:marRight w:val="0"/>
                                                                                                                                                                                                                                                                                                          <w:marTop w:val="0"/>
                                                                                                                                                                                                                                                                                                          <w:marBottom w:val="0"/>
                                                                                                                                                                                                                                                                                                          <w:divBdr>
                                                                                                                                                                                                                                                                                                            <w:top w:val="none" w:sz="0" w:space="0" w:color="auto"/>
                                                                                                                                                                                                                                                                                                            <w:left w:val="none" w:sz="0" w:space="0" w:color="auto"/>
                                                                                                                                                                                                                                                                                                            <w:bottom w:val="none" w:sz="0" w:space="0" w:color="auto"/>
                                                                                                                                                                                                                                                                                                            <w:right w:val="none" w:sz="0" w:space="0" w:color="auto"/>
                                                                                                                                                                                                                                                                                                          </w:divBdr>
                                                                                                                                                                                                                                                                                                        </w:div>
                                                                                                                                                                                                                                                                                                        <w:div w:id="653023597">
                                                                                                                                                                                                                                                                                                          <w:marLeft w:val="0"/>
                                                                                                                                                                                                                                                                                                          <w:marRight w:val="0"/>
                                                                                                                                                                                                                                                                                                          <w:marTop w:val="0"/>
                                                                                                                                                                                                                                                                                                          <w:marBottom w:val="0"/>
                                                                                                                                                                                                                                                                                                          <w:divBdr>
                                                                                                                                                                                                                                                                                                            <w:top w:val="none" w:sz="0" w:space="0" w:color="auto"/>
                                                                                                                                                                                                                                                                                                            <w:left w:val="none" w:sz="0" w:space="0" w:color="auto"/>
                                                                                                                                                                                                                                                                                                            <w:bottom w:val="none" w:sz="0" w:space="0" w:color="auto"/>
                                                                                                                                                                                                                                                                                                            <w:right w:val="none" w:sz="0" w:space="0" w:color="auto"/>
                                                                                                                                                                                                                                                                                                          </w:divBdr>
                                                                                                                                                                                                                                                                                                        </w:div>
                                                                                                                                                                                                                                                                                                        <w:div w:id="1436558948">
                                                                                                                                                                                                                                                                                                          <w:marLeft w:val="0"/>
                                                                                                                                                                                                                                                                                                          <w:marRight w:val="0"/>
                                                                                                                                                                                                                                                                                                          <w:marTop w:val="0"/>
                                                                                                                                                                                                                                                                                                          <w:marBottom w:val="0"/>
                                                                                                                                                                                                                                                                                                          <w:divBdr>
                                                                                                                                                                                                                                                                                                            <w:top w:val="none" w:sz="0" w:space="0" w:color="auto"/>
                                                                                                                                                                                                                                                                                                            <w:left w:val="none" w:sz="0" w:space="0" w:color="auto"/>
                                                                                                                                                                                                                                                                                                            <w:bottom w:val="none" w:sz="0" w:space="0" w:color="auto"/>
                                                                                                                                                                                                                                                                                                            <w:right w:val="none" w:sz="0" w:space="0" w:color="auto"/>
                                                                                                                                                                                                                                                                                                          </w:divBdr>
                                                                                                                                                                                                                                                                                                        </w:div>
                                                                                                                                                                                                                                                                                                        <w:div w:id="1256867425">
                                                                                                                                                                                                                                                                                                          <w:marLeft w:val="0"/>
                                                                                                                                                                                                                                                                                                          <w:marRight w:val="0"/>
                                                                                                                                                                                                                                                                                                          <w:marTop w:val="0"/>
                                                                                                                                                                                                                                                                                                          <w:marBottom w:val="0"/>
                                                                                                                                                                                                                                                                                                          <w:divBdr>
                                                                                                                                                                                                                                                                                                            <w:top w:val="none" w:sz="0" w:space="0" w:color="auto"/>
                                                                                                                                                                                                                                                                                                            <w:left w:val="none" w:sz="0" w:space="0" w:color="auto"/>
                                                                                                                                                                                                                                                                                                            <w:bottom w:val="none" w:sz="0" w:space="0" w:color="auto"/>
                                                                                                                                                                                                                                                                                                            <w:right w:val="none" w:sz="0" w:space="0" w:color="auto"/>
                                                                                                                                                                                                                                                                                                          </w:divBdr>
                                                                                                                                                                                                                                                                                                        </w:div>
                                                                                                                                                                                                                                                                                                        <w:div w:id="594632804">
                                                                                                                                                                                                                                                                                                          <w:marLeft w:val="0"/>
                                                                                                                                                                                                                                                                                                          <w:marRight w:val="0"/>
                                                                                                                                                                                                                                                                                                          <w:marTop w:val="0"/>
                                                                                                                                                                                                                                                                                                          <w:marBottom w:val="0"/>
                                                                                                                                                                                                                                                                                                          <w:divBdr>
                                                                                                                                                                                                                                                                                                            <w:top w:val="none" w:sz="0" w:space="0" w:color="auto"/>
                                                                                                                                                                                                                                                                                                            <w:left w:val="none" w:sz="0" w:space="0" w:color="auto"/>
                                                                                                                                                                                                                                                                                                            <w:bottom w:val="none" w:sz="0" w:space="0" w:color="auto"/>
                                                                                                                                                                                                                                                                                                            <w:right w:val="none" w:sz="0" w:space="0" w:color="auto"/>
                                                                                                                                                                                                                                                                                                          </w:divBdr>
                                                                                                                                                                                                                                                                                                        </w:div>
                                                                                                                                                                                                                                                                                                        <w:div w:id="19125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5045">
                                                                                                                                                                                                                                                                                                  <w:marLeft w:val="0"/>
                                                                                                                                                                                                                                                                                                  <w:marRight w:val="0"/>
                                                                                                                                                                                                                                                                                                  <w:marTop w:val="0"/>
                                                                                                                                                                                                                                                                                                  <w:marBottom w:val="0"/>
                                                                                                                                                                                                                                                                                                  <w:divBdr>
                                                                                                                                                                                                                                                                                                    <w:top w:val="none" w:sz="0" w:space="0" w:color="auto"/>
                                                                                                                                                                                                                                                                                                    <w:left w:val="none" w:sz="0" w:space="0" w:color="auto"/>
                                                                                                                                                                                                                                                                                                    <w:bottom w:val="none" w:sz="0" w:space="0" w:color="auto"/>
                                                                                                                                                                                                                                                                                                    <w:right w:val="none" w:sz="0" w:space="0" w:color="auto"/>
                                                                                                                                                                                                                                                                                                  </w:divBdr>
                                                                                                                                                                                                                                                                                                </w:div>
                                                                                                                                                                                                                                                                                                <w:div w:id="77018135">
                                                                                                                                                                                                                                                                                                  <w:marLeft w:val="0"/>
                                                                                                                                                                                                                                                                                                  <w:marRight w:val="0"/>
                                                                                                                                                                                                                                                                                                  <w:marTop w:val="0"/>
                                                                                                                                                                                                                                                                                                  <w:marBottom w:val="0"/>
                                                                                                                                                                                                                                                                                                  <w:divBdr>
                                                                                                                                                                                                                                                                                                    <w:top w:val="none" w:sz="0" w:space="0" w:color="auto"/>
                                                                                                                                                                                                                                                                                                    <w:left w:val="none" w:sz="0" w:space="0" w:color="auto"/>
                                                                                                                                                                                                                                                                                                    <w:bottom w:val="none" w:sz="0" w:space="0" w:color="auto"/>
                                                                                                                                                                                                                                                                                                    <w:right w:val="none" w:sz="0" w:space="0" w:color="auto"/>
                                                                                                                                                                                                                                                                                                  </w:divBdr>
                                                                                                                                                                                                                                                                                                </w:div>
                                                                                                                                                                                                                                                                                                <w:div w:id="1647275771">
                                                                                                                                                                                                                                                                                                  <w:marLeft w:val="0"/>
                                                                                                                                                                                                                                                                                                  <w:marRight w:val="0"/>
                                                                                                                                                                                                                                                                                                  <w:marTop w:val="0"/>
                                                                                                                                                                                                                                                                                                  <w:marBottom w:val="0"/>
                                                                                                                                                                                                                                                                                                  <w:divBdr>
                                                                                                                                                                                                                                                                                                    <w:top w:val="none" w:sz="0" w:space="0" w:color="auto"/>
                                                                                                                                                                                                                                                                                                    <w:left w:val="none" w:sz="0" w:space="0" w:color="auto"/>
                                                                                                                                                                                                                                                                                                    <w:bottom w:val="none" w:sz="0" w:space="0" w:color="auto"/>
                                                                                                                                                                                                                                                                                                    <w:right w:val="none" w:sz="0" w:space="0" w:color="auto"/>
                                                                                                                                                                                                                                                                                                  </w:divBdr>
                                                                                                                                                                                                                                                                                                </w:div>
                                                                                                                                                                                                                                                                                                <w:div w:id="1080828906">
                                                                                                                                                                                                                                                                                                  <w:marLeft w:val="0"/>
                                                                                                                                                                                                                                                                                                  <w:marRight w:val="0"/>
                                                                                                                                                                                                                                                                                                  <w:marTop w:val="0"/>
                                                                                                                                                                                                                                                                                                  <w:marBottom w:val="0"/>
                                                                                                                                                                                                                                                                                                  <w:divBdr>
                                                                                                                                                                                                                                                                                                    <w:top w:val="none" w:sz="0" w:space="0" w:color="auto"/>
                                                                                                                                                                                                                                                                                                    <w:left w:val="none" w:sz="0" w:space="0" w:color="auto"/>
                                                                                                                                                                                                                                                                                                    <w:bottom w:val="none" w:sz="0" w:space="0" w:color="auto"/>
                                                                                                                                                                                                                                                                                                    <w:right w:val="none" w:sz="0" w:space="0" w:color="auto"/>
                                                                                                                                                                                                                                                                                                  </w:divBdr>
                                                                                                                                                                                                                                                                                                </w:div>
                                                                                                                                                                                                                                                                                                <w:div w:id="1566139682">
                                                                                                                                                                                                                                                                                                  <w:marLeft w:val="0"/>
                                                                                                                                                                                                                                                                                                  <w:marRight w:val="0"/>
                                                                                                                                                                                                                                                                                                  <w:marTop w:val="0"/>
                                                                                                                                                                                                                                                                                                  <w:marBottom w:val="0"/>
                                                                                                                                                                                                                                                                                                  <w:divBdr>
                                                                                                                                                                                                                                                                                                    <w:top w:val="none" w:sz="0" w:space="0" w:color="auto"/>
                                                                                                                                                                                                                                                                                                    <w:left w:val="none" w:sz="0" w:space="0" w:color="auto"/>
                                                                                                                                                                                                                                                                                                    <w:bottom w:val="none" w:sz="0" w:space="0" w:color="auto"/>
                                                                                                                                                                                                                                                                                                    <w:right w:val="none" w:sz="0" w:space="0" w:color="auto"/>
                                                                                                                                                                                                                                                                                                  </w:divBdr>
                                                                                                                                                                                                                                                                                                </w:div>
                                                                                                                                                                                                                                                                                                <w:div w:id="1825776485">
                                                                                                                                                                                                                                                                                                  <w:marLeft w:val="0"/>
                                                                                                                                                                                                                                                                                                  <w:marRight w:val="0"/>
                                                                                                                                                                                                                                                                                                  <w:marTop w:val="0"/>
                                                                                                                                                                                                                                                                                                  <w:marBottom w:val="0"/>
                                                                                                                                                                                                                                                                                                  <w:divBdr>
                                                                                                                                                                                                                                                                                                    <w:top w:val="none" w:sz="0" w:space="0" w:color="auto"/>
                                                                                                                                                                                                                                                                                                    <w:left w:val="none" w:sz="0" w:space="0" w:color="auto"/>
                                                                                                                                                                                                                                                                                                    <w:bottom w:val="none" w:sz="0" w:space="0" w:color="auto"/>
                                                                                                                                                                                                                                                                                                    <w:right w:val="none" w:sz="0" w:space="0" w:color="auto"/>
                                                                                                                                                                                                                                                                                                  </w:divBdr>
                                                                                                                                                                                                                                                                                                </w:div>
                                                                                                                                                                                                                                                                                                <w:div w:id="2078431990">
                                                                                                                                                                                                                                                                                                  <w:marLeft w:val="0"/>
                                                                                                                                                                                                                                                                                                  <w:marRight w:val="0"/>
                                                                                                                                                                                                                                                                                                  <w:marTop w:val="0"/>
                                                                                                                                                                                                                                                                                                  <w:marBottom w:val="0"/>
                                                                                                                                                                                                                                                                                                  <w:divBdr>
                                                                                                                                                                                                                                                                                                    <w:top w:val="none" w:sz="0" w:space="0" w:color="auto"/>
                                                                                                                                                                                                                                                                                                    <w:left w:val="none" w:sz="0" w:space="0" w:color="auto"/>
                                                                                                                                                                                                                                                                                                    <w:bottom w:val="none" w:sz="0" w:space="0" w:color="auto"/>
                                                                                                                                                                                                                                                                                                    <w:right w:val="none" w:sz="0" w:space="0" w:color="auto"/>
                                                                                                                                                                                                                                                                                                  </w:divBdr>
                                                                                                                                                                                                                                                                                                </w:div>
                                                                                                                                                                                                                                                                                                <w:div w:id="1166870191">
                                                                                                                                                                                                                                                                                                  <w:marLeft w:val="0"/>
                                                                                                                                                                                                                                                                                                  <w:marRight w:val="0"/>
                                                                                                                                                                                                                                                                                                  <w:marTop w:val="0"/>
                                                                                                                                                                                                                                                                                                  <w:marBottom w:val="0"/>
                                                                                                                                                                                                                                                                                                  <w:divBdr>
                                                                                                                                                                                                                                                                                                    <w:top w:val="none" w:sz="0" w:space="0" w:color="auto"/>
                                                                                                                                                                                                                                                                                                    <w:left w:val="none" w:sz="0" w:space="0" w:color="auto"/>
                                                                                                                                                                                                                                                                                                    <w:bottom w:val="none" w:sz="0" w:space="0" w:color="auto"/>
                                                                                                                                                                                                                                                                                                    <w:right w:val="none" w:sz="0" w:space="0" w:color="auto"/>
                                                                                                                                                                                                                                                                                                  </w:divBdr>
                                                                                                                                                                                                                                                                                                </w:div>
                                                                                                                                                                                                                                                                                                <w:div w:id="1719433620">
                                                                                                                                                                                                                                                                                                  <w:marLeft w:val="0"/>
                                                                                                                                                                                                                                                                                                  <w:marRight w:val="0"/>
                                                                                                                                                                                                                                                                                                  <w:marTop w:val="0"/>
                                                                                                                                                                                                                                                                                                  <w:marBottom w:val="0"/>
                                                                                                                                                                                                                                                                                                  <w:divBdr>
                                                                                                                                                                                                                                                                                                    <w:top w:val="none" w:sz="0" w:space="0" w:color="auto"/>
                                                                                                                                                                                                                                                                                                    <w:left w:val="none" w:sz="0" w:space="0" w:color="auto"/>
                                                                                                                                                                                                                                                                                                    <w:bottom w:val="none" w:sz="0" w:space="0" w:color="auto"/>
                                                                                                                                                                                                                                                                                                    <w:right w:val="none" w:sz="0" w:space="0" w:color="auto"/>
                                                                                                                                                                                                                                                                                                  </w:divBdr>
                                                                                                                                                                                                                                                                                                </w:div>
                                                                                                                                                                                                                                                                                                <w:div w:id="1524243640">
                                                                                                                                                                                                                                                                                                  <w:marLeft w:val="0"/>
                                                                                                                                                                                                                                                                                                  <w:marRight w:val="0"/>
                                                                                                                                                                                                                                                                                                  <w:marTop w:val="0"/>
                                                                                                                                                                                                                                                                                                  <w:marBottom w:val="0"/>
                                                                                                                                                                                                                                                                                                  <w:divBdr>
                                                                                                                                                                                                                                                                                                    <w:top w:val="none" w:sz="0" w:space="0" w:color="auto"/>
                                                                                                                                                                                                                                                                                                    <w:left w:val="none" w:sz="0" w:space="0" w:color="auto"/>
                                                                                                                                                                                                                                                                                                    <w:bottom w:val="none" w:sz="0" w:space="0" w:color="auto"/>
                                                                                                                                                                                                                                                                                                    <w:right w:val="none" w:sz="0" w:space="0" w:color="auto"/>
                                                                                                                                                                                                                                                                                                  </w:divBdr>
                                                                                                                                                                                                                                                                                                </w:div>
                                                                                                                                                                                                                                                                                                <w:div w:id="1604000515">
                                                                                                                                                                                                                                                                                                  <w:marLeft w:val="0"/>
                                                                                                                                                                                                                                                                                                  <w:marRight w:val="0"/>
                                                                                                                                                                                                                                                                                                  <w:marTop w:val="0"/>
                                                                                                                                                                                                                                                                                                  <w:marBottom w:val="0"/>
                                                                                                                                                                                                                                                                                                  <w:divBdr>
                                                                                                                                                                                                                                                                                                    <w:top w:val="none" w:sz="0" w:space="0" w:color="auto"/>
                                                                                                                                                                                                                                                                                                    <w:left w:val="none" w:sz="0" w:space="0" w:color="auto"/>
                                                                                                                                                                                                                                                                                                    <w:bottom w:val="none" w:sz="0" w:space="0" w:color="auto"/>
                                                                                                                                                                                                                                                                                                    <w:right w:val="none" w:sz="0" w:space="0" w:color="auto"/>
                                                                                                                                                                                                                                                                                                  </w:divBdr>
                                                                                                                                                                                                                                                                                                </w:div>
                                                                                                                                                                                                                                                                                                <w:div w:id="1455752358">
                                                                                                                                                                                                                                                                                                  <w:marLeft w:val="0"/>
                                                                                                                                                                                                                                                                                                  <w:marRight w:val="0"/>
                                                                                                                                                                                                                                                                                                  <w:marTop w:val="0"/>
                                                                                                                                                                                                                                                                                                  <w:marBottom w:val="0"/>
                                                                                                                                                                                                                                                                                                  <w:divBdr>
                                                                                                                                                                                                                                                                                                    <w:top w:val="none" w:sz="0" w:space="0" w:color="auto"/>
                                                                                                                                                                                                                                                                                                    <w:left w:val="none" w:sz="0" w:space="0" w:color="auto"/>
                                                                                                                                                                                                                                                                                                    <w:bottom w:val="none" w:sz="0" w:space="0" w:color="auto"/>
                                                                                                                                                                                                                                                                                                    <w:right w:val="none" w:sz="0" w:space="0" w:color="auto"/>
                                                                                                                                                                                                                                                                                                  </w:divBdr>
                                                                                                                                                                                                                                                                                                </w:div>
                                                                                                                                                                                                                                                                                                <w:div w:id="1466117778">
                                                                                                                                                                                                                                                                                                  <w:marLeft w:val="0"/>
                                                                                                                                                                                                                                                                                                  <w:marRight w:val="0"/>
                                                                                                                                                                                                                                                                                                  <w:marTop w:val="0"/>
                                                                                                                                                                                                                                                                                                  <w:marBottom w:val="0"/>
                                                                                                                                                                                                                                                                                                  <w:divBdr>
                                                                                                                                                                                                                                                                                                    <w:top w:val="none" w:sz="0" w:space="0" w:color="auto"/>
                                                                                                                                                                                                                                                                                                    <w:left w:val="none" w:sz="0" w:space="0" w:color="auto"/>
                                                                                                                                                                                                                                                                                                    <w:bottom w:val="none" w:sz="0" w:space="0" w:color="auto"/>
                                                                                                                                                                                                                                                                                                    <w:right w:val="none" w:sz="0" w:space="0" w:color="auto"/>
                                                                                                                                                                                                                                                                                                  </w:divBdr>
                                                                                                                                                                                                                                                                                                </w:div>
                                                                                                                                                                                                                                                                                                <w:div w:id="769858288">
                                                                                                                                                                                                                                                                                                  <w:marLeft w:val="0"/>
                                                                                                                                                                                                                                                                                                  <w:marRight w:val="0"/>
                                                                                                                                                                                                                                                                                                  <w:marTop w:val="0"/>
                                                                                                                                                                                                                                                                                                  <w:marBottom w:val="0"/>
                                                                                                                                                                                                                                                                                                  <w:divBdr>
                                                                                                                                                                                                                                                                                                    <w:top w:val="none" w:sz="0" w:space="0" w:color="auto"/>
                                                                                                                                                                                                                                                                                                    <w:left w:val="none" w:sz="0" w:space="0" w:color="auto"/>
                                                                                                                                                                                                                                                                                                    <w:bottom w:val="none" w:sz="0" w:space="0" w:color="auto"/>
                                                                                                                                                                                                                                                                                                    <w:right w:val="none" w:sz="0" w:space="0" w:color="auto"/>
                                                                                                                                                                                                                                                                                                  </w:divBdr>
                                                                                                                                                                                                                                                                                                </w:div>
                                                                                                                                                                                                                                                                                                <w:div w:id="141973105">
                                                                                                                                                                                                                                                                                                  <w:marLeft w:val="0"/>
                                                                                                                                                                                                                                                                                                  <w:marRight w:val="0"/>
                                                                                                                                                                                                                                                                                                  <w:marTop w:val="0"/>
                                                                                                                                                                                                                                                                                                  <w:marBottom w:val="0"/>
                                                                                                                                                                                                                                                                                                  <w:divBdr>
                                                                                                                                                                                                                                                                                                    <w:top w:val="none" w:sz="0" w:space="0" w:color="auto"/>
                                                                                                                                                                                                                                                                                                    <w:left w:val="none" w:sz="0" w:space="0" w:color="auto"/>
                                                                                                                                                                                                                                                                                                    <w:bottom w:val="none" w:sz="0" w:space="0" w:color="auto"/>
                                                                                                                                                                                                                                                                                                    <w:right w:val="none" w:sz="0" w:space="0" w:color="auto"/>
                                                                                                                                                                                                                                                                                                  </w:divBdr>
                                                                                                                                                                                                                                                                                                </w:div>
                                                                                                                                                                                                                                                                                                <w:div w:id="1076897257">
                                                                                                                                                                                                                                                                                                  <w:marLeft w:val="0"/>
                                                                                                                                                                                                                                                                                                  <w:marRight w:val="0"/>
                                                                                                                                                                                                                                                                                                  <w:marTop w:val="0"/>
                                                                                                                                                                                                                                                                                                  <w:marBottom w:val="0"/>
                                                                                                                                                                                                                                                                                                  <w:divBdr>
                                                                                                                                                                                                                                                                                                    <w:top w:val="none" w:sz="0" w:space="0" w:color="auto"/>
                                                                                                                                                                                                                                                                                                    <w:left w:val="none" w:sz="0" w:space="0" w:color="auto"/>
                                                                                                                                                                                                                                                                                                    <w:bottom w:val="none" w:sz="0" w:space="0" w:color="auto"/>
                                                                                                                                                                                                                                                                                                    <w:right w:val="none" w:sz="0" w:space="0" w:color="auto"/>
                                                                                                                                                                                                                                                                                                  </w:divBdr>
                                                                                                                                                                                                                                                                                                </w:div>
                                                                                                                                                                                                                                                                                                <w:div w:id="1805082954">
                                                                                                                                                                                                                                                                                                  <w:marLeft w:val="0"/>
                                                                                                                                                                                                                                                                                                  <w:marRight w:val="0"/>
                                                                                                                                                                                                                                                                                                  <w:marTop w:val="0"/>
                                                                                                                                                                                                                                                                                                  <w:marBottom w:val="0"/>
                                                                                                                                                                                                                                                                                                  <w:divBdr>
                                                                                                                                                                                                                                                                                                    <w:top w:val="none" w:sz="0" w:space="0" w:color="auto"/>
                                                                                                                                                                                                                                                                                                    <w:left w:val="none" w:sz="0" w:space="0" w:color="auto"/>
                                                                                                                                                                                                                                                                                                    <w:bottom w:val="none" w:sz="0" w:space="0" w:color="auto"/>
                                                                                                                                                                                                                                                                                                    <w:right w:val="none" w:sz="0" w:space="0" w:color="auto"/>
                                                                                                                                                                                                                                                                                                  </w:divBdr>
                                                                                                                                                                                                                                                                                                </w:div>
                                                                                                                                                                                                                                                                                                <w:div w:id="84309044">
                                                                                                                                                                                                                                                                                                  <w:marLeft w:val="0"/>
                                                                                                                                                                                                                                                                                                  <w:marRight w:val="0"/>
                                                                                                                                                                                                                                                                                                  <w:marTop w:val="0"/>
                                                                                                                                                                                                                                                                                                  <w:marBottom w:val="0"/>
                                                                                                                                                                                                                                                                                                  <w:divBdr>
                                                                                                                                                                                                                                                                                                    <w:top w:val="none" w:sz="0" w:space="0" w:color="auto"/>
                                                                                                                                                                                                                                                                                                    <w:left w:val="none" w:sz="0" w:space="0" w:color="auto"/>
                                                                                                                                                                                                                                                                                                    <w:bottom w:val="none" w:sz="0" w:space="0" w:color="auto"/>
                                                                                                                                                                                                                                                                                                    <w:right w:val="none" w:sz="0" w:space="0" w:color="auto"/>
                                                                                                                                                                                                                                                                                                  </w:divBdr>
                                                                                                                                                                                                                                                                                                </w:div>
                                                                                                                                                                                                                                                                                                <w:div w:id="379744412">
                                                                                                                                                                                                                                                                                                  <w:marLeft w:val="0"/>
                                                                                                                                                                                                                                                                                                  <w:marRight w:val="0"/>
                                                                                                                                                                                                                                                                                                  <w:marTop w:val="0"/>
                                                                                                                                                                                                                                                                                                  <w:marBottom w:val="0"/>
                                                                                                                                                                                                                                                                                                  <w:divBdr>
                                                                                                                                                                                                                                                                                                    <w:top w:val="none" w:sz="0" w:space="0" w:color="auto"/>
                                                                                                                                                                                                                                                                                                    <w:left w:val="none" w:sz="0" w:space="0" w:color="auto"/>
                                                                                                                                                                                                                                                                                                    <w:bottom w:val="none" w:sz="0" w:space="0" w:color="auto"/>
                                                                                                                                                                                                                                                                                                    <w:right w:val="none" w:sz="0" w:space="0" w:color="auto"/>
                                                                                                                                                                                                                                                                                                  </w:divBdr>
                                                                                                                                                                                                                                                                                                </w:div>
                                                                                                                                                                                                                                                                                                <w:div w:id="1121345532">
                                                                                                                                                                                                                                                                                                  <w:marLeft w:val="0"/>
                                                                                                                                                                                                                                                                                                  <w:marRight w:val="0"/>
                                                                                                                                                                                                                                                                                                  <w:marTop w:val="0"/>
                                                                                                                                                                                                                                                                                                  <w:marBottom w:val="0"/>
                                                                                                                                                                                                                                                                                                  <w:divBdr>
                                                                                                                                                                                                                                                                                                    <w:top w:val="none" w:sz="0" w:space="0" w:color="auto"/>
                                                                                                                                                                                                                                                                                                    <w:left w:val="none" w:sz="0" w:space="0" w:color="auto"/>
                                                                                                                                                                                                                                                                                                    <w:bottom w:val="none" w:sz="0" w:space="0" w:color="auto"/>
                                                                                                                                                                                                                                                                                                    <w:right w:val="none" w:sz="0" w:space="0" w:color="auto"/>
                                                                                                                                                                                                                                                                                                  </w:divBdr>
                                                                                                                                                                                                                                                                                                </w:div>
                                                                                                                                                                                                                                                                                                <w:div w:id="1605915498">
                                                                                                                                                                                                                                                                                                  <w:marLeft w:val="0"/>
                                                                                                                                                                                                                                                                                                  <w:marRight w:val="0"/>
                                                                                                                                                                                                                                                                                                  <w:marTop w:val="0"/>
                                                                                                                                                                                                                                                                                                  <w:marBottom w:val="0"/>
                                                                                                                                                                                                                                                                                                  <w:divBdr>
                                                                                                                                                                                                                                                                                                    <w:top w:val="none" w:sz="0" w:space="0" w:color="auto"/>
                                                                                                                                                                                                                                                                                                    <w:left w:val="none" w:sz="0" w:space="0" w:color="auto"/>
                                                                                                                                                                                                                                                                                                    <w:bottom w:val="none" w:sz="0" w:space="0" w:color="auto"/>
                                                                                                                                                                                                                                                                                                    <w:right w:val="none" w:sz="0" w:space="0" w:color="auto"/>
                                                                                                                                                                                                                                                                                                  </w:divBdr>
                                                                                                                                                                                                                                                                                                </w:div>
                                                                                                                                                                                                                                                                                                <w:div w:id="863397594">
                                                                                                                                                                                                                                                                                                  <w:marLeft w:val="0"/>
                                                                                                                                                                                                                                                                                                  <w:marRight w:val="0"/>
                                                                                                                                                                                                                                                                                                  <w:marTop w:val="0"/>
                                                                                                                                                                                                                                                                                                  <w:marBottom w:val="0"/>
                                                                                                                                                                                                                                                                                                  <w:divBdr>
                                                                                                                                                                                                                                                                                                    <w:top w:val="none" w:sz="0" w:space="0" w:color="auto"/>
                                                                                                                                                                                                                                                                                                    <w:left w:val="none" w:sz="0" w:space="0" w:color="auto"/>
                                                                                                                                                                                                                                                                                                    <w:bottom w:val="none" w:sz="0" w:space="0" w:color="auto"/>
                                                                                                                                                                                                                                                                                                    <w:right w:val="none" w:sz="0" w:space="0" w:color="auto"/>
                                                                                                                                                                                                                                                                                                  </w:divBdr>
                                                                                                                                                                                                                                                                                                </w:div>
                                                                                                                                                                                                                                                                                                <w:div w:id="1303273132">
                                                                                                                                                                                                                                                                                                  <w:marLeft w:val="0"/>
                                                                                                                                                                                                                                                                                                  <w:marRight w:val="0"/>
                                                                                                                                                                                                                                                                                                  <w:marTop w:val="0"/>
                                                                                                                                                                                                                                                                                                  <w:marBottom w:val="0"/>
                                                                                                                                                                                                                                                                                                  <w:divBdr>
                                                                                                                                                                                                                                                                                                    <w:top w:val="none" w:sz="0" w:space="0" w:color="auto"/>
                                                                                                                                                                                                                                                                                                    <w:left w:val="none" w:sz="0" w:space="0" w:color="auto"/>
                                                                                                                                                                                                                                                                                                    <w:bottom w:val="none" w:sz="0" w:space="0" w:color="auto"/>
                                                                                                                                                                                                                                                                                                    <w:right w:val="none" w:sz="0" w:space="0" w:color="auto"/>
                                                                                                                                                                                                                                                                                                  </w:divBdr>
                                                                                                                                                                                                                                                                                                </w:div>
                                                                                                                                                                                                                                                                                                <w:div w:id="218445142">
                                                                                                                                                                                                                                                                                                  <w:marLeft w:val="0"/>
                                                                                                                                                                                                                                                                                                  <w:marRight w:val="0"/>
                                                                                                                                                                                                                                                                                                  <w:marTop w:val="0"/>
                                                                                                                                                                                                                                                                                                  <w:marBottom w:val="0"/>
                                                                                                                                                                                                                                                                                                  <w:divBdr>
                                                                                                                                                                                                                                                                                                    <w:top w:val="none" w:sz="0" w:space="0" w:color="auto"/>
                                                                                                                                                                                                                                                                                                    <w:left w:val="none" w:sz="0" w:space="0" w:color="auto"/>
                                                                                                                                                                                                                                                                                                    <w:bottom w:val="none" w:sz="0" w:space="0" w:color="auto"/>
                                                                                                                                                                                                                                                                                                    <w:right w:val="none" w:sz="0" w:space="0" w:color="auto"/>
                                                                                                                                                                                                                                                                                                  </w:divBdr>
                                                                                                                                                                                                                                                                                                </w:div>
                                                                                                                                                                                                                                                                                                <w:div w:id="1180663248">
                                                                                                                                                                                                                                                                                                  <w:marLeft w:val="0"/>
                                                                                                                                                                                                                                                                                                  <w:marRight w:val="0"/>
                                                                                                                                                                                                                                                                                                  <w:marTop w:val="0"/>
                                                                                                                                                                                                                                                                                                  <w:marBottom w:val="0"/>
                                                                                                                                                                                                                                                                                                  <w:divBdr>
                                                                                                                                                                                                                                                                                                    <w:top w:val="none" w:sz="0" w:space="0" w:color="auto"/>
                                                                                                                                                                                                                                                                                                    <w:left w:val="none" w:sz="0" w:space="0" w:color="auto"/>
                                                                                                                                                                                                                                                                                                    <w:bottom w:val="none" w:sz="0" w:space="0" w:color="auto"/>
                                                                                                                                                                                                                                                                                                    <w:right w:val="none" w:sz="0" w:space="0" w:color="auto"/>
                                                                                                                                                                                                                                                                                                  </w:divBdr>
                                                                                                                                                                                                                                                                                                </w:div>
                                                                                                                                                                                                                                                                                                <w:div w:id="1251548447">
                                                                                                                                                                                                                                                                                                  <w:marLeft w:val="0"/>
                                                                                                                                                                                                                                                                                                  <w:marRight w:val="0"/>
                                                                                                                                                                                                                                                                                                  <w:marTop w:val="0"/>
                                                                                                                                                                                                                                                                                                  <w:marBottom w:val="0"/>
                                                                                                                                                                                                                                                                                                  <w:divBdr>
                                                                                                                                                                                                                                                                                                    <w:top w:val="none" w:sz="0" w:space="0" w:color="auto"/>
                                                                                                                                                                                                                                                                                                    <w:left w:val="none" w:sz="0" w:space="0" w:color="auto"/>
                                                                                                                                                                                                                                                                                                    <w:bottom w:val="none" w:sz="0" w:space="0" w:color="auto"/>
                                                                                                                                                                                                                                                                                                    <w:right w:val="none" w:sz="0" w:space="0" w:color="auto"/>
                                                                                                                                                                                                                                                                                                  </w:divBdr>
                                                                                                                                                                                                                                                                                                </w:div>
                                                                                                                                                                                                                                                                                                <w:div w:id="1256132727">
                                                                                                                                                                                                                                                                                                  <w:marLeft w:val="0"/>
                                                                                                                                                                                                                                                                                                  <w:marRight w:val="0"/>
                                                                                                                                                                                                                                                                                                  <w:marTop w:val="0"/>
                                                                                                                                                                                                                                                                                                  <w:marBottom w:val="0"/>
                                                                                                                                                                                                                                                                                                  <w:divBdr>
                                                                                                                                                                                                                                                                                                    <w:top w:val="none" w:sz="0" w:space="0" w:color="auto"/>
                                                                                                                                                                                                                                                                                                    <w:left w:val="none" w:sz="0" w:space="0" w:color="auto"/>
                                                                                                                                                                                                                                                                                                    <w:bottom w:val="none" w:sz="0" w:space="0" w:color="auto"/>
                                                                                                                                                                                                                                                                                                    <w:right w:val="none" w:sz="0" w:space="0" w:color="auto"/>
                                                                                                                                                                                                                                                                                                  </w:divBdr>
                                                                                                                                                                                                                                                                                                </w:div>
                                                                                                                                                                                                                                                                                                <w:div w:id="916283355">
                                                                                                                                                                                                                                                                                                  <w:marLeft w:val="0"/>
                                                                                                                                                                                                                                                                                                  <w:marRight w:val="0"/>
                                                                                                                                                                                                                                                                                                  <w:marTop w:val="0"/>
                                                                                                                                                                                                                                                                                                  <w:marBottom w:val="0"/>
                                                                                                                                                                                                                                                                                                  <w:divBdr>
                                                                                                                                                                                                                                                                                                    <w:top w:val="none" w:sz="0" w:space="0" w:color="auto"/>
                                                                                                                                                                                                                                                                                                    <w:left w:val="none" w:sz="0" w:space="0" w:color="auto"/>
                                                                                                                                                                                                                                                                                                    <w:bottom w:val="none" w:sz="0" w:space="0" w:color="auto"/>
                                                                                                                                                                                                                                                                                                    <w:right w:val="none" w:sz="0" w:space="0" w:color="auto"/>
                                                                                                                                                                                                                                                                                                  </w:divBdr>
                                                                                                                                                                                                                                                                                                </w:div>
                                                                                                                                                                                                                                                                                                <w:div w:id="2127851331">
                                                                                                                                                                                                                                                                                                  <w:marLeft w:val="0"/>
                                                                                                                                                                                                                                                                                                  <w:marRight w:val="0"/>
                                                                                                                                                                                                                                                                                                  <w:marTop w:val="0"/>
                                                                                                                                                                                                                                                                                                  <w:marBottom w:val="0"/>
                                                                                                                                                                                                                                                                                                  <w:divBdr>
                                                                                                                                                                                                                                                                                                    <w:top w:val="none" w:sz="0" w:space="0" w:color="auto"/>
                                                                                                                                                                                                                                                                                                    <w:left w:val="none" w:sz="0" w:space="0" w:color="auto"/>
                                                                                                                                                                                                                                                                                                    <w:bottom w:val="none" w:sz="0" w:space="0" w:color="auto"/>
                                                                                                                                                                                                                                                                                                    <w:right w:val="none" w:sz="0" w:space="0" w:color="auto"/>
                                                                                                                                                                                                                                                                                                  </w:divBdr>
                                                                                                                                                                                                                                                                                                </w:div>
                                                                                                                                                                                                                                                                                                <w:div w:id="1998531100">
                                                                                                                                                                                                                                                                                                  <w:marLeft w:val="0"/>
                                                                                                                                                                                                                                                                                                  <w:marRight w:val="0"/>
                                                                                                                                                                                                                                                                                                  <w:marTop w:val="0"/>
                                                                                                                                                                                                                                                                                                  <w:marBottom w:val="0"/>
                                                                                                                                                                                                                                                                                                  <w:divBdr>
                                                                                                                                                                                                                                                                                                    <w:top w:val="none" w:sz="0" w:space="0" w:color="auto"/>
                                                                                                                                                                                                                                                                                                    <w:left w:val="none" w:sz="0" w:space="0" w:color="auto"/>
                                                                                                                                                                                                                                                                                                    <w:bottom w:val="none" w:sz="0" w:space="0" w:color="auto"/>
                                                                                                                                                                                                                                                                                                    <w:right w:val="none" w:sz="0" w:space="0" w:color="auto"/>
                                                                                                                                                                                                                                                                                                  </w:divBdr>
                                                                                                                                                                                                                                                                                                </w:div>
                                                                                                                                                                                                                                                                                                <w:div w:id="388043162">
                                                                                                                                                                                                                                                                                                  <w:marLeft w:val="0"/>
                                                                                                                                                                                                                                                                                                  <w:marRight w:val="0"/>
                                                                                                                                                                                                                                                                                                  <w:marTop w:val="0"/>
                                                                                                                                                                                                                                                                                                  <w:marBottom w:val="0"/>
                                                                                                                                                                                                                                                                                                  <w:divBdr>
                                                                                                                                                                                                                                                                                                    <w:top w:val="none" w:sz="0" w:space="0" w:color="auto"/>
                                                                                                                                                                                                                                                                                                    <w:left w:val="none" w:sz="0" w:space="0" w:color="auto"/>
                                                                                                                                                                                                                                                                                                    <w:bottom w:val="none" w:sz="0" w:space="0" w:color="auto"/>
                                                                                                                                                                                                                                                                                                    <w:right w:val="none" w:sz="0" w:space="0" w:color="auto"/>
                                                                                                                                                                                                                                                                                                  </w:divBdr>
                                                                                                                                                                                                                                                                                                </w:div>
                                                                                                                                                                                                                                                                                                <w:div w:id="1593855611">
                                                                                                                                                                                                                                                                                                  <w:marLeft w:val="0"/>
                                                                                                                                                                                                                                                                                                  <w:marRight w:val="0"/>
                                                                                                                                                                                                                                                                                                  <w:marTop w:val="0"/>
                                                                                                                                                                                                                                                                                                  <w:marBottom w:val="0"/>
                                                                                                                                                                                                                                                                                                  <w:divBdr>
                                                                                                                                                                                                                                                                                                    <w:top w:val="none" w:sz="0" w:space="0" w:color="auto"/>
                                                                                                                                                                                                                                                                                                    <w:left w:val="none" w:sz="0" w:space="0" w:color="auto"/>
                                                                                                                                                                                                                                                                                                    <w:bottom w:val="none" w:sz="0" w:space="0" w:color="auto"/>
                                                                                                                                                                                                                                                                                                    <w:right w:val="none" w:sz="0" w:space="0" w:color="auto"/>
                                                                                                                                                                                                                                                                                                  </w:divBdr>
                                                                                                                                                                                                                                                                                                </w:div>
                                                                                                                                                                                                                                                                                                <w:div w:id="1376738464">
                                                                                                                                                                                                                                                                                                  <w:marLeft w:val="0"/>
                                                                                                                                                                                                                                                                                                  <w:marRight w:val="0"/>
                                                                                                                                                                                                                                                                                                  <w:marTop w:val="0"/>
                                                                                                                                                                                                                                                                                                  <w:marBottom w:val="0"/>
                                                                                                                                                                                                                                                                                                  <w:divBdr>
                                                                                                                                                                                                                                                                                                    <w:top w:val="none" w:sz="0" w:space="0" w:color="auto"/>
                                                                                                                                                                                                                                                                                                    <w:left w:val="none" w:sz="0" w:space="0" w:color="auto"/>
                                                                                                                                                                                                                                                                                                    <w:bottom w:val="none" w:sz="0" w:space="0" w:color="auto"/>
                                                                                                                                                                                                                                                                                                    <w:right w:val="none" w:sz="0" w:space="0" w:color="auto"/>
                                                                                                                                                                                                                                                                                                  </w:divBdr>
                                                                                                                                                                                                                                                                                                </w:div>
                                                                                                                                                                                                                                                                                                <w:div w:id="502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9051">
                                                                                                                                                                                                                                                                                          <w:marLeft w:val="0"/>
                                                                                                                                                                                                                                                                                          <w:marRight w:val="0"/>
                                                                                                                                                                                                                                                                                          <w:marTop w:val="0"/>
                                                                                                                                                                                                                                                                                          <w:marBottom w:val="0"/>
                                                                                                                                                                                                                                                                                          <w:divBdr>
                                                                                                                                                                                                                                                                                            <w:top w:val="none" w:sz="0" w:space="0" w:color="auto"/>
                                                                                                                                                                                                                                                                                            <w:left w:val="none" w:sz="0" w:space="0" w:color="auto"/>
                                                                                                                                                                                                                                                                                            <w:bottom w:val="none" w:sz="0" w:space="0" w:color="auto"/>
                                                                                                                                                                                                                                                                                            <w:right w:val="none" w:sz="0" w:space="0" w:color="auto"/>
                                                                                                                                                                                                                                                                                          </w:divBdr>
                                                                                                                                                                                                                                                                                        </w:div>
                                                                                                                                                                                                                                                                                        <w:div w:id="711224819">
                                                                                                                                                                                                                                                                                          <w:marLeft w:val="0"/>
                                                                                                                                                                                                                                                                                          <w:marRight w:val="0"/>
                                                                                                                                                                                                                                                                                          <w:marTop w:val="0"/>
                                                                                                                                                                                                                                                                                          <w:marBottom w:val="0"/>
                                                                                                                                                                                                                                                                                          <w:divBdr>
                                                                                                                                                                                                                                                                                            <w:top w:val="none" w:sz="0" w:space="0" w:color="auto"/>
                                                                                                                                                                                                                                                                                            <w:left w:val="none" w:sz="0" w:space="0" w:color="auto"/>
                                                                                                                                                                                                                                                                                            <w:bottom w:val="none" w:sz="0" w:space="0" w:color="auto"/>
                                                                                                                                                                                                                                                                                            <w:right w:val="none" w:sz="0" w:space="0" w:color="auto"/>
                                                                                                                                                                                                                                                                                          </w:divBdr>
                                                                                                                                                                                                                                                                                        </w:div>
                                                                                                                                                                                                                                                                                        <w:div w:id="864708081">
                                                                                                                                                                                                                                                                                          <w:marLeft w:val="0"/>
                                                                                                                                                                                                                                                                                          <w:marRight w:val="0"/>
                                                                                                                                                                                                                                                                                          <w:marTop w:val="0"/>
                                                                                                                                                                                                                                                                                          <w:marBottom w:val="0"/>
                                                                                                                                                                                                                                                                                          <w:divBdr>
                                                                                                                                                                                                                                                                                            <w:top w:val="none" w:sz="0" w:space="0" w:color="auto"/>
                                                                                                                                                                                                                                                                                            <w:left w:val="none" w:sz="0" w:space="0" w:color="auto"/>
                                                                                                                                                                                                                                                                                            <w:bottom w:val="none" w:sz="0" w:space="0" w:color="auto"/>
                                                                                                                                                                                                                                                                                            <w:right w:val="none" w:sz="0" w:space="0" w:color="auto"/>
                                                                                                                                                                                                                                                                                          </w:divBdr>
                                                                                                                                                                                                                                                                                        </w:div>
                                                                                                                                                                                                                                                                                        <w:div w:id="1839225299">
                                                                                                                                                                                                                                                                                          <w:marLeft w:val="0"/>
                                                                                                                                                                                                                                                                                          <w:marRight w:val="0"/>
                                                                                                                                                                                                                                                                                          <w:marTop w:val="0"/>
                                                                                                                                                                                                                                                                                          <w:marBottom w:val="0"/>
                                                                                                                                                                                                                                                                                          <w:divBdr>
                                                                                                                                                                                                                                                                                            <w:top w:val="none" w:sz="0" w:space="0" w:color="auto"/>
                                                                                                                                                                                                                                                                                            <w:left w:val="none" w:sz="0" w:space="0" w:color="auto"/>
                                                                                                                                                                                                                                                                                            <w:bottom w:val="none" w:sz="0" w:space="0" w:color="auto"/>
                                                                                                                                                                                                                                                                                            <w:right w:val="none" w:sz="0" w:space="0" w:color="auto"/>
                                                                                                                                                                                                                                                                                          </w:divBdr>
                                                                                                                                                                                                                                                                                        </w:div>
                                                                                                                                                                                                                                                                                        <w:div w:id="245963574">
                                                                                                                                                                                                                                                                                          <w:marLeft w:val="0"/>
                                                                                                                                                                                                                                                                                          <w:marRight w:val="0"/>
                                                                                                                                                                                                                                                                                          <w:marTop w:val="0"/>
                                                                                                                                                                                                                                                                                          <w:marBottom w:val="0"/>
                                                                                                                                                                                                                                                                                          <w:divBdr>
                                                                                                                                                                                                                                                                                            <w:top w:val="none" w:sz="0" w:space="0" w:color="auto"/>
                                                                                                                                                                                                                                                                                            <w:left w:val="none" w:sz="0" w:space="0" w:color="auto"/>
                                                                                                                                                                                                                                                                                            <w:bottom w:val="none" w:sz="0" w:space="0" w:color="auto"/>
                                                                                                                                                                                                                                                                                            <w:right w:val="none" w:sz="0" w:space="0" w:color="auto"/>
                                                                                                                                                                                                                                                                                          </w:divBdr>
                                                                                                                                                                                                                                                                                        </w:div>
                                                                                                                                                                                                                                                                                        <w:div w:id="1740783850">
                                                                                                                                                                                                                                                                                          <w:marLeft w:val="0"/>
                                                                                                                                                                                                                                                                                          <w:marRight w:val="0"/>
                                                                                                                                                                                                                                                                                          <w:marTop w:val="0"/>
                                                                                                                                                                                                                                                                                          <w:marBottom w:val="0"/>
                                                                                                                                                                                                                                                                                          <w:divBdr>
                                                                                                                                                                                                                                                                                            <w:top w:val="none" w:sz="0" w:space="0" w:color="auto"/>
                                                                                                                                                                                                                                                                                            <w:left w:val="none" w:sz="0" w:space="0" w:color="auto"/>
                                                                                                                                                                                                                                                                                            <w:bottom w:val="none" w:sz="0" w:space="0" w:color="auto"/>
                                                                                                                                                                                                                                                                                            <w:right w:val="none" w:sz="0" w:space="0" w:color="auto"/>
                                                                                                                                                                                                                                                                                          </w:divBdr>
                                                                                                                                                                                                                                                                                        </w:div>
                                                                                                                                                                                                                                                                                        <w:div w:id="1698846093">
                                                                                                                                                                                                                                                                                          <w:marLeft w:val="0"/>
                                                                                                                                                                                                                                                                                          <w:marRight w:val="0"/>
                                                                                                                                                                                                                                                                                          <w:marTop w:val="0"/>
                                                                                                                                                                                                                                                                                          <w:marBottom w:val="0"/>
                                                                                                                                                                                                                                                                                          <w:divBdr>
                                                                                                                                                                                                                                                                                            <w:top w:val="none" w:sz="0" w:space="0" w:color="auto"/>
                                                                                                                                                                                                                                                                                            <w:left w:val="none" w:sz="0" w:space="0" w:color="auto"/>
                                                                                                                                                                                                                                                                                            <w:bottom w:val="none" w:sz="0" w:space="0" w:color="auto"/>
                                                                                                                                                                                                                                                                                            <w:right w:val="none" w:sz="0" w:space="0" w:color="auto"/>
                                                                                                                                                                                                                                                                                          </w:divBdr>
                                                                                                                                                                                                                                                                                        </w:div>
                                                                                                                                                                                                                                                                                        <w:div w:id="576398712">
                                                                                                                                                                                                                                                                                          <w:marLeft w:val="0"/>
                                                                                                                                                                                                                                                                                          <w:marRight w:val="0"/>
                                                                                                                                                                                                                                                                                          <w:marTop w:val="0"/>
                                                                                                                                                                                                                                                                                          <w:marBottom w:val="0"/>
                                                                                                                                                                                                                                                                                          <w:divBdr>
                                                                                                                                                                                                                                                                                            <w:top w:val="none" w:sz="0" w:space="0" w:color="auto"/>
                                                                                                                                                                                                                                                                                            <w:left w:val="none" w:sz="0" w:space="0" w:color="auto"/>
                                                                                                                                                                                                                                                                                            <w:bottom w:val="none" w:sz="0" w:space="0" w:color="auto"/>
                                                                                                                                                                                                                                                                                            <w:right w:val="none" w:sz="0" w:space="0" w:color="auto"/>
                                                                                                                                                                                                                                                                                          </w:divBdr>
                                                                                                                                                                                                                                                                                        </w:div>
                                                                                                                                                                                                                                                                                        <w:div w:id="1948730794">
                                                                                                                                                                                                                                                                                          <w:marLeft w:val="0"/>
                                                                                                                                                                                                                                                                                          <w:marRight w:val="0"/>
                                                                                                                                                                                                                                                                                          <w:marTop w:val="0"/>
                                                                                                                                                                                                                                                                                          <w:marBottom w:val="0"/>
                                                                                                                                                                                                                                                                                          <w:divBdr>
                                                                                                                                                                                                                                                                                            <w:top w:val="none" w:sz="0" w:space="0" w:color="auto"/>
                                                                                                                                                                                                                                                                                            <w:left w:val="none" w:sz="0" w:space="0" w:color="auto"/>
                                                                                                                                                                                                                                                                                            <w:bottom w:val="none" w:sz="0" w:space="0" w:color="auto"/>
                                                                                                                                                                                                                                                                                            <w:right w:val="none" w:sz="0" w:space="0" w:color="auto"/>
                                                                                                                                                                                                                                                                                          </w:divBdr>
                                                                                                                                                                                                                                                                                        </w:div>
                                                                                                                                                                                                                                                                                        <w:div w:id="627783745">
                                                                                                                                                                                                                                                                                          <w:marLeft w:val="0"/>
                                                                                                                                                                                                                                                                                          <w:marRight w:val="0"/>
                                                                                                                                                                                                                                                                                          <w:marTop w:val="0"/>
                                                                                                                                                                                                                                                                                          <w:marBottom w:val="0"/>
                                                                                                                                                                                                                                                                                          <w:divBdr>
                                                                                                                                                                                                                                                                                            <w:top w:val="none" w:sz="0" w:space="0" w:color="auto"/>
                                                                                                                                                                                                                                                                                            <w:left w:val="none" w:sz="0" w:space="0" w:color="auto"/>
                                                                                                                                                                                                                                                                                            <w:bottom w:val="none" w:sz="0" w:space="0" w:color="auto"/>
                                                                                                                                                                                                                                                                                            <w:right w:val="none" w:sz="0" w:space="0" w:color="auto"/>
                                                                                                                                                                                                                                                                                          </w:divBdr>
                                                                                                                                                                                                                                                                                        </w:div>
                                                                                                                                                                                                                                                                                        <w:div w:id="895433479">
                                                                                                                                                                                                                                                                                          <w:marLeft w:val="0"/>
                                                                                                                                                                                                                                                                                          <w:marRight w:val="0"/>
                                                                                                                                                                                                                                                                                          <w:marTop w:val="0"/>
                                                                                                                                                                                                                                                                                          <w:marBottom w:val="0"/>
                                                                                                                                                                                                                                                                                          <w:divBdr>
                                                                                                                                                                                                                                                                                            <w:top w:val="none" w:sz="0" w:space="0" w:color="auto"/>
                                                                                                                                                                                                                                                                                            <w:left w:val="none" w:sz="0" w:space="0" w:color="auto"/>
                                                                                                                                                                                                                                                                                            <w:bottom w:val="none" w:sz="0" w:space="0" w:color="auto"/>
                                                                                                                                                                                                                                                                                            <w:right w:val="none" w:sz="0" w:space="0" w:color="auto"/>
                                                                                                                                                                                                                                                                                          </w:divBdr>
                                                                                                                                                                                                                                                                                        </w:div>
                                                                                                                                                                                                                                                                                        <w:div w:id="49504877">
                                                                                                                                                                                                                                                                                          <w:marLeft w:val="0"/>
                                                                                                                                                                                                                                                                                          <w:marRight w:val="0"/>
                                                                                                                                                                                                                                                                                          <w:marTop w:val="0"/>
                                                                                                                                                                                                                                                                                          <w:marBottom w:val="0"/>
                                                                                                                                                                                                                                                                                          <w:divBdr>
                                                                                                                                                                                                                                                                                            <w:top w:val="none" w:sz="0" w:space="0" w:color="auto"/>
                                                                                                                                                                                                                                                                                            <w:left w:val="none" w:sz="0" w:space="0" w:color="auto"/>
                                                                                                                                                                                                                                                                                            <w:bottom w:val="none" w:sz="0" w:space="0" w:color="auto"/>
                                                                                                                                                                                                                                                                                            <w:right w:val="none" w:sz="0" w:space="0" w:color="auto"/>
                                                                                                                                                                                                                                                                                          </w:divBdr>
                                                                                                                                                                                                                                                                                        </w:div>
                                                                                                                                                                                                                                                                                        <w:div w:id="219950810">
                                                                                                                                                                                                                                                                                          <w:marLeft w:val="0"/>
                                                                                                                                                                                                                                                                                          <w:marRight w:val="0"/>
                                                                                                                                                                                                                                                                                          <w:marTop w:val="0"/>
                                                                                                                                                                                                                                                                                          <w:marBottom w:val="0"/>
                                                                                                                                                                                                                                                                                          <w:divBdr>
                                                                                                                                                                                                                                                                                            <w:top w:val="none" w:sz="0" w:space="0" w:color="auto"/>
                                                                                                                                                                                                                                                                                            <w:left w:val="none" w:sz="0" w:space="0" w:color="auto"/>
                                                                                                                                                                                                                                                                                            <w:bottom w:val="none" w:sz="0" w:space="0" w:color="auto"/>
                                                                                                                                                                                                                                                                                            <w:right w:val="none" w:sz="0" w:space="0" w:color="auto"/>
                                                                                                                                                                                                                                                                                          </w:divBdr>
                                                                                                                                                                                                                                                                                        </w:div>
                                                                                                                                                                                                                                                                                        <w:div w:id="96482802">
                                                                                                                                                                                                                                                                                          <w:marLeft w:val="0"/>
                                                                                                                                                                                                                                                                                          <w:marRight w:val="0"/>
                                                                                                                                                                                                                                                                                          <w:marTop w:val="0"/>
                                                                                                                                                                                                                                                                                          <w:marBottom w:val="0"/>
                                                                                                                                                                                                                                                                                          <w:divBdr>
                                                                                                                                                                                                                                                                                            <w:top w:val="none" w:sz="0" w:space="0" w:color="auto"/>
                                                                                                                                                                                                                                                                                            <w:left w:val="none" w:sz="0" w:space="0" w:color="auto"/>
                                                                                                                                                                                                                                                                                            <w:bottom w:val="none" w:sz="0" w:space="0" w:color="auto"/>
                                                                                                                                                                                                                                                                                            <w:right w:val="none" w:sz="0" w:space="0" w:color="auto"/>
                                                                                                                                                                                                                                                                                          </w:divBdr>
                                                                                                                                                                                                                                                                                        </w:div>
                                                                                                                                                                                                                                                                                        <w:div w:id="346294608">
                                                                                                                                                                                                                                                                                          <w:marLeft w:val="0"/>
                                                                                                                                                                                                                                                                                          <w:marRight w:val="0"/>
                                                                                                                                                                                                                                                                                          <w:marTop w:val="0"/>
                                                                                                                                                                                                                                                                                          <w:marBottom w:val="0"/>
                                                                                                                                                                                                                                                                                          <w:divBdr>
                                                                                                                                                                                                                                                                                            <w:top w:val="none" w:sz="0" w:space="0" w:color="auto"/>
                                                                                                                                                                                                                                                                                            <w:left w:val="none" w:sz="0" w:space="0" w:color="auto"/>
                                                                                                                                                                                                                                                                                            <w:bottom w:val="none" w:sz="0" w:space="0" w:color="auto"/>
                                                                                                                                                                                                                                                                                            <w:right w:val="none" w:sz="0" w:space="0" w:color="auto"/>
                                                                                                                                                                                                                                                                                          </w:divBdr>
                                                                                                                                                                                                                                                                                        </w:div>
                                                                                                                                                                                                                                                                                        <w:div w:id="1322614521">
                                                                                                                                                                                                                                                                                          <w:marLeft w:val="0"/>
                                                                                                                                                                                                                                                                                          <w:marRight w:val="0"/>
                                                                                                                                                                                                                                                                                          <w:marTop w:val="0"/>
                                                                                                                                                                                                                                                                                          <w:marBottom w:val="0"/>
                                                                                                                                                                                                                                                                                          <w:divBdr>
                                                                                                                                                                                                                                                                                            <w:top w:val="none" w:sz="0" w:space="0" w:color="auto"/>
                                                                                                                                                                                                                                                                                            <w:left w:val="none" w:sz="0" w:space="0" w:color="auto"/>
                                                                                                                                                                                                                                                                                            <w:bottom w:val="none" w:sz="0" w:space="0" w:color="auto"/>
                                                                                                                                                                                                                                                                                            <w:right w:val="none" w:sz="0" w:space="0" w:color="auto"/>
                                                                                                                                                                                                                                                                                          </w:divBdr>
                                                                                                                                                                                                                                                                                        </w:div>
                                                                                                                                                                                                                                                                                        <w:div w:id="1102532842">
                                                                                                                                                                                                                                                                                          <w:marLeft w:val="0"/>
                                                                                                                                                                                                                                                                                          <w:marRight w:val="0"/>
                                                                                                                                                                                                                                                                                          <w:marTop w:val="0"/>
                                                                                                                                                                                                                                                                                          <w:marBottom w:val="0"/>
                                                                                                                                                                                                                                                                                          <w:divBdr>
                                                                                                                                                                                                                                                                                            <w:top w:val="none" w:sz="0" w:space="0" w:color="auto"/>
                                                                                                                                                                                                                                                                                            <w:left w:val="none" w:sz="0" w:space="0" w:color="auto"/>
                                                                                                                                                                                                                                                                                            <w:bottom w:val="none" w:sz="0" w:space="0" w:color="auto"/>
                                                                                                                                                                                                                                                                                            <w:right w:val="none" w:sz="0" w:space="0" w:color="auto"/>
                                                                                                                                                                                                                                                                                          </w:divBdr>
                                                                                                                                                                                                                                                                                        </w:div>
                                                                                                                                                                                                                                                                                        <w:div w:id="1224102213">
                                                                                                                                                                                                                                                                                          <w:marLeft w:val="0"/>
                                                                                                                                                                                                                                                                                          <w:marRight w:val="0"/>
                                                                                                                                                                                                                                                                                          <w:marTop w:val="0"/>
                                                                                                                                                                                                                                                                                          <w:marBottom w:val="0"/>
                                                                                                                                                                                                                                                                                          <w:divBdr>
                                                                                                                                                                                                                                                                                            <w:top w:val="none" w:sz="0" w:space="0" w:color="auto"/>
                                                                                                                                                                                                                                                                                            <w:left w:val="none" w:sz="0" w:space="0" w:color="auto"/>
                                                                                                                                                                                                                                                                                            <w:bottom w:val="none" w:sz="0" w:space="0" w:color="auto"/>
                                                                                                                                                                                                                                                                                            <w:right w:val="none" w:sz="0" w:space="0" w:color="auto"/>
                                                                                                                                                                                                                                                                                          </w:divBdr>
                                                                                                                                                                                                                                                                                        </w:div>
                                                                                                                                                                                                                                                                                        <w:div w:id="1645618378">
                                                                                                                                                                                                                                                                                          <w:marLeft w:val="0"/>
                                                                                                                                                                                                                                                                                          <w:marRight w:val="0"/>
                                                                                                                                                                                                                                                                                          <w:marTop w:val="0"/>
                                                                                                                                                                                                                                                                                          <w:marBottom w:val="0"/>
                                                                                                                                                                                                                                                                                          <w:divBdr>
                                                                                                                                                                                                                                                                                            <w:top w:val="none" w:sz="0" w:space="0" w:color="auto"/>
                                                                                                                                                                                                                                                                                            <w:left w:val="none" w:sz="0" w:space="0" w:color="auto"/>
                                                                                                                                                                                                                                                                                            <w:bottom w:val="none" w:sz="0" w:space="0" w:color="auto"/>
                                                                                                                                                                                                                                                                                            <w:right w:val="none" w:sz="0" w:space="0" w:color="auto"/>
                                                                                                                                                                                                                                                                                          </w:divBdr>
                                                                                                                                                                                                                                                                                        </w:div>
                                                                                                                                                                                                                                                                                        <w:div w:id="1710911523">
                                                                                                                                                                                                                                                                                          <w:marLeft w:val="0"/>
                                                                                                                                                                                                                                                                                          <w:marRight w:val="0"/>
                                                                                                                                                                                                                                                                                          <w:marTop w:val="0"/>
                                                                                                                                                                                                                                                                                          <w:marBottom w:val="0"/>
                                                                                                                                                                                                                                                                                          <w:divBdr>
                                                                                                                                                                                                                                                                                            <w:top w:val="none" w:sz="0" w:space="0" w:color="auto"/>
                                                                                                                                                                                                                                                                                            <w:left w:val="none" w:sz="0" w:space="0" w:color="auto"/>
                                                                                                                                                                                                                                                                                            <w:bottom w:val="none" w:sz="0" w:space="0" w:color="auto"/>
                                                                                                                                                                                                                                                                                            <w:right w:val="none" w:sz="0" w:space="0" w:color="auto"/>
                                                                                                                                                                                                                                                                                          </w:divBdr>
                                                                                                                                                                                                                                                                                        </w:div>
                                                                                                                                                                                                                                                                                        <w:div w:id="556360296">
                                                                                                                                                                                                                                                                                          <w:marLeft w:val="0"/>
                                                                                                                                                                                                                                                                                          <w:marRight w:val="0"/>
                                                                                                                                                                                                                                                                                          <w:marTop w:val="0"/>
                                                                                                                                                                                                                                                                                          <w:marBottom w:val="0"/>
                                                                                                                                                                                                                                                                                          <w:divBdr>
                                                                                                                                                                                                                                                                                            <w:top w:val="none" w:sz="0" w:space="0" w:color="auto"/>
                                                                                                                                                                                                                                                                                            <w:left w:val="none" w:sz="0" w:space="0" w:color="auto"/>
                                                                                                                                                                                                                                                                                            <w:bottom w:val="none" w:sz="0" w:space="0" w:color="auto"/>
                                                                                                                                                                                                                                                                                            <w:right w:val="none" w:sz="0" w:space="0" w:color="auto"/>
                                                                                                                                                                                                                                                                                          </w:divBdr>
                                                                                                                                                                                                                                                                                        </w:div>
                                                                                                                                                                                                                                                                                        <w:div w:id="1137407522">
                                                                                                                                                                                                                                                                                          <w:marLeft w:val="0"/>
                                                                                                                                                                                                                                                                                          <w:marRight w:val="0"/>
                                                                                                                                                                                                                                                                                          <w:marTop w:val="0"/>
                                                                                                                                                                                                                                                                                          <w:marBottom w:val="0"/>
                                                                                                                                                                                                                                                                                          <w:divBdr>
                                                                                                                                                                                                                                                                                            <w:top w:val="none" w:sz="0" w:space="0" w:color="auto"/>
                                                                                                                                                                                                                                                                                            <w:left w:val="none" w:sz="0" w:space="0" w:color="auto"/>
                                                                                                                                                                                                                                                                                            <w:bottom w:val="none" w:sz="0" w:space="0" w:color="auto"/>
                                                                                                                                                                                                                                                                                            <w:right w:val="none" w:sz="0" w:space="0" w:color="auto"/>
                                                                                                                                                                                                                                                                                          </w:divBdr>
                                                                                                                                                                                                                                                                                        </w:div>
                                                                                                                                                                                                                                                                                        <w:div w:id="540674228">
                                                                                                                                                                                                                                                                                          <w:marLeft w:val="0"/>
                                                                                                                                                                                                                                                                                          <w:marRight w:val="0"/>
                                                                                                                                                                                                                                                                                          <w:marTop w:val="0"/>
                                                                                                                                                                                                                                                                                          <w:marBottom w:val="0"/>
                                                                                                                                                                                                                                                                                          <w:divBdr>
                                                                                                                                                                                                                                                                                            <w:top w:val="none" w:sz="0" w:space="0" w:color="auto"/>
                                                                                                                                                                                                                                                                                            <w:left w:val="none" w:sz="0" w:space="0" w:color="auto"/>
                                                                                                                                                                                                                                                                                            <w:bottom w:val="none" w:sz="0" w:space="0" w:color="auto"/>
                                                                                                                                                                                                                                                                                            <w:right w:val="none" w:sz="0" w:space="0" w:color="auto"/>
                                                                                                                                                                                                                                                                                          </w:divBdr>
                                                                                                                                                                                                                                                                                        </w:div>
                                                                                                                                                                                                                                                                                        <w:div w:id="1797917102">
                                                                                                                                                                                                                                                                                          <w:marLeft w:val="0"/>
                                                                                                                                                                                                                                                                                          <w:marRight w:val="0"/>
                                                                                                                                                                                                                                                                                          <w:marTop w:val="0"/>
                                                                                                                                                                                                                                                                                          <w:marBottom w:val="0"/>
                                                                                                                                                                                                                                                                                          <w:divBdr>
                                                                                                                                                                                                                                                                                            <w:top w:val="none" w:sz="0" w:space="0" w:color="auto"/>
                                                                                                                                                                                                                                                                                            <w:left w:val="none" w:sz="0" w:space="0" w:color="auto"/>
                                                                                                                                                                                                                                                                                            <w:bottom w:val="none" w:sz="0" w:space="0" w:color="auto"/>
                                                                                                                                                                                                                                                                                            <w:right w:val="none" w:sz="0" w:space="0" w:color="auto"/>
                                                                                                                                                                                                                                                                                          </w:divBdr>
                                                                                                                                                                                                                                                                                        </w:div>
                                                                                                                                                                                                                                                                                        <w:div w:id="1765803521">
                                                                                                                                                                                                                                                                                          <w:marLeft w:val="0"/>
                                                                                                                                                                                                                                                                                          <w:marRight w:val="0"/>
                                                                                                                                                                                                                                                                                          <w:marTop w:val="0"/>
                                                                                                                                                                                                                                                                                          <w:marBottom w:val="0"/>
                                                                                                                                                                                                                                                                                          <w:divBdr>
                                                                                                                                                                                                                                                                                            <w:top w:val="none" w:sz="0" w:space="0" w:color="auto"/>
                                                                                                                                                                                                                                                                                            <w:left w:val="none" w:sz="0" w:space="0" w:color="auto"/>
                                                                                                                                                                                                                                                                                            <w:bottom w:val="none" w:sz="0" w:space="0" w:color="auto"/>
                                                                                                                                                                                                                                                                                            <w:right w:val="none" w:sz="0" w:space="0" w:color="auto"/>
                                                                                                                                                                                                                                                                                          </w:divBdr>
                                                                                                                                                                                                                                                                                        </w:div>
                                                                                                                                                                                                                                                                                        <w:div w:id="1861234420">
                                                                                                                                                                                                                                                                                          <w:marLeft w:val="0"/>
                                                                                                                                                                                                                                                                                          <w:marRight w:val="0"/>
                                                                                                                                                                                                                                                                                          <w:marTop w:val="0"/>
                                                                                                                                                                                                                                                                                          <w:marBottom w:val="0"/>
                                                                                                                                                                                                                                                                                          <w:divBdr>
                                                                                                                                                                                                                                                                                            <w:top w:val="none" w:sz="0" w:space="0" w:color="auto"/>
                                                                                                                                                                                                                                                                                            <w:left w:val="none" w:sz="0" w:space="0" w:color="auto"/>
                                                                                                                                                                                                                                                                                            <w:bottom w:val="none" w:sz="0" w:space="0" w:color="auto"/>
                                                                                                                                                                                                                                                                                            <w:right w:val="none" w:sz="0" w:space="0" w:color="auto"/>
                                                                                                                                                                                                                                                                                          </w:divBdr>
                                                                                                                                                                                                                                                                                        </w:div>
                                                                                                                                                                                                                                                                                        <w:div w:id="1601914421">
                                                                                                                                                                                                                                                                                          <w:marLeft w:val="0"/>
                                                                                                                                                                                                                                                                                          <w:marRight w:val="0"/>
                                                                                                                                                                                                                                                                                          <w:marTop w:val="0"/>
                                                                                                                                                                                                                                                                                          <w:marBottom w:val="0"/>
                                                                                                                                                                                                                                                                                          <w:divBdr>
                                                                                                                                                                                                                                                                                            <w:top w:val="none" w:sz="0" w:space="0" w:color="auto"/>
                                                                                                                                                                                                                                                                                            <w:left w:val="none" w:sz="0" w:space="0" w:color="auto"/>
                                                                                                                                                                                                                                                                                            <w:bottom w:val="none" w:sz="0" w:space="0" w:color="auto"/>
                                                                                                                                                                                                                                                                                            <w:right w:val="none" w:sz="0" w:space="0" w:color="auto"/>
                                                                                                                                                                                                                                                                                          </w:divBdr>
                                                                                                                                                                                                                                                                                        </w:div>
                                                                                                                                                                                                                                                                                        <w:div w:id="2013532279">
                                                                                                                                                                                                                                                                                          <w:marLeft w:val="0"/>
                                                                                                                                                                                                                                                                                          <w:marRight w:val="0"/>
                                                                                                                                                                                                                                                                                          <w:marTop w:val="0"/>
                                                                                                                                                                                                                                                                                          <w:marBottom w:val="0"/>
                                                                                                                                                                                                                                                                                          <w:divBdr>
                                                                                                                                                                                                                                                                                            <w:top w:val="none" w:sz="0" w:space="0" w:color="auto"/>
                                                                                                                                                                                                                                                                                            <w:left w:val="none" w:sz="0" w:space="0" w:color="auto"/>
                                                                                                                                                                                                                                                                                            <w:bottom w:val="none" w:sz="0" w:space="0" w:color="auto"/>
                                                                                                                                                                                                                                                                                            <w:right w:val="none" w:sz="0" w:space="0" w:color="auto"/>
                                                                                                                                                                                                                                                                                          </w:divBdr>
                                                                                                                                                                                                                                                                                        </w:div>
                                                                                                                                                                                                                                                                                        <w:div w:id="910190148">
                                                                                                                                                                                                                                                                                          <w:marLeft w:val="0"/>
                                                                                                                                                                                                                                                                                          <w:marRight w:val="0"/>
                                                                                                                                                                                                                                                                                          <w:marTop w:val="0"/>
                                                                                                                                                                                                                                                                                          <w:marBottom w:val="0"/>
                                                                                                                                                                                                                                                                                          <w:divBdr>
                                                                                                                                                                                                                                                                                            <w:top w:val="none" w:sz="0" w:space="0" w:color="auto"/>
                                                                                                                                                                                                                                                                                            <w:left w:val="none" w:sz="0" w:space="0" w:color="auto"/>
                                                                                                                                                                                                                                                                                            <w:bottom w:val="none" w:sz="0" w:space="0" w:color="auto"/>
                                                                                                                                                                                                                                                                                            <w:right w:val="none" w:sz="0" w:space="0" w:color="auto"/>
                                                                                                                                                                                                                                                                                          </w:divBdr>
                                                                                                                                                                                                                                                                                        </w:div>
                                                                                                                                                                                                                                                                                        <w:div w:id="1815027947">
                                                                                                                                                                                                                                                                                          <w:marLeft w:val="0"/>
                                                                                                                                                                                                                                                                                          <w:marRight w:val="0"/>
                                                                                                                                                                                                                                                                                          <w:marTop w:val="0"/>
                                                                                                                                                                                                                                                                                          <w:marBottom w:val="0"/>
                                                                                                                                                                                                                                                                                          <w:divBdr>
                                                                                                                                                                                                                                                                                            <w:top w:val="none" w:sz="0" w:space="0" w:color="auto"/>
                                                                                                                                                                                                                                                                                            <w:left w:val="none" w:sz="0" w:space="0" w:color="auto"/>
                                                                                                                                                                                                                                                                                            <w:bottom w:val="none" w:sz="0" w:space="0" w:color="auto"/>
                                                                                                                                                                                                                                                                                            <w:right w:val="none" w:sz="0" w:space="0" w:color="auto"/>
                                                                                                                                                                                                                                                                                          </w:divBdr>
                                                                                                                                                                                                                                                                                        </w:div>
                                                                                                                                                                                                                                                                                        <w:div w:id="1785690075">
                                                                                                                                                                                                                                                                                          <w:marLeft w:val="0"/>
                                                                                                                                                                                                                                                                                          <w:marRight w:val="0"/>
                                                                                                                                                                                                                                                                                          <w:marTop w:val="0"/>
                                                                                                                                                                                                                                                                                          <w:marBottom w:val="0"/>
                                                                                                                                                                                                                                                                                          <w:divBdr>
                                                                                                                                                                                                                                                                                            <w:top w:val="none" w:sz="0" w:space="0" w:color="auto"/>
                                                                                                                                                                                                                                                                                            <w:left w:val="none" w:sz="0" w:space="0" w:color="auto"/>
                                                                                                                                                                                                                                                                                            <w:bottom w:val="none" w:sz="0" w:space="0" w:color="auto"/>
                                                                                                                                                                                                                                                                                            <w:right w:val="none" w:sz="0" w:space="0" w:color="auto"/>
                                                                                                                                                                                                                                                                                          </w:divBdr>
                                                                                                                                                                                                                                                                                        </w:div>
                                                                                                                                                                                                                                                                                        <w:div w:id="1135679322">
                                                                                                                                                                                                                                                                                          <w:marLeft w:val="0"/>
                                                                                                                                                                                                                                                                                          <w:marRight w:val="0"/>
                                                                                                                                                                                                                                                                                          <w:marTop w:val="0"/>
                                                                                                                                                                                                                                                                                          <w:marBottom w:val="0"/>
                                                                                                                                                                                                                                                                                          <w:divBdr>
                                                                                                                                                                                                                                                                                            <w:top w:val="none" w:sz="0" w:space="0" w:color="auto"/>
                                                                                                                                                                                                                                                                                            <w:left w:val="none" w:sz="0" w:space="0" w:color="auto"/>
                                                                                                                                                                                                                                                                                            <w:bottom w:val="none" w:sz="0" w:space="0" w:color="auto"/>
                                                                                                                                                                                                                                                                                            <w:right w:val="none" w:sz="0" w:space="0" w:color="auto"/>
                                                                                                                                                                                                                                                                                          </w:divBdr>
                                                                                                                                                                                                                                                                                        </w:div>
                                                                                                                                                                                                                                                                                        <w:div w:id="1788700273">
                                                                                                                                                                                                                                                                                          <w:marLeft w:val="0"/>
                                                                                                                                                                                                                                                                                          <w:marRight w:val="0"/>
                                                                                                                                                                                                                                                                                          <w:marTop w:val="0"/>
                                                                                                                                                                                                                                                                                          <w:marBottom w:val="0"/>
                                                                                                                                                                                                                                                                                          <w:divBdr>
                                                                                                                                                                                                                                                                                            <w:top w:val="none" w:sz="0" w:space="0" w:color="auto"/>
                                                                                                                                                                                                                                                                                            <w:left w:val="none" w:sz="0" w:space="0" w:color="auto"/>
                                                                                                                                                                                                                                                                                            <w:bottom w:val="none" w:sz="0" w:space="0" w:color="auto"/>
                                                                                                                                                                                                                                                                                            <w:right w:val="none" w:sz="0" w:space="0" w:color="auto"/>
                                                                                                                                                                                                                                                                                          </w:divBdr>
                                                                                                                                                                                                                                                                                        </w:div>
                                                                                                                                                                                                                                                                                        <w:div w:id="4202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680">
                                                                                                                                                                                                                                                                                  <w:marLeft w:val="0"/>
                                                                                                                                                                                                                                                                                  <w:marRight w:val="0"/>
                                                                                                                                                                                                                                                                                  <w:marTop w:val="0"/>
                                                                                                                                                                                                                                                                                  <w:marBottom w:val="0"/>
                                                                                                                                                                                                                                                                                  <w:divBdr>
                                                                                                                                                                                                                                                                                    <w:top w:val="none" w:sz="0" w:space="0" w:color="auto"/>
                                                                                                                                                                                                                                                                                    <w:left w:val="none" w:sz="0" w:space="0" w:color="auto"/>
                                                                                                                                                                                                                                                                                    <w:bottom w:val="none" w:sz="0" w:space="0" w:color="auto"/>
                                                                                                                                                                                                                                                                                    <w:right w:val="none" w:sz="0" w:space="0" w:color="auto"/>
                                                                                                                                                                                                                                                                                  </w:divBdr>
                                                                                                                                                                                                                                                                                </w:div>
                                                                                                                                                                                                                                                                                <w:div w:id="69079735">
                                                                                                                                                                                                                                                                                  <w:marLeft w:val="0"/>
                                                                                                                                                                                                                                                                                  <w:marRight w:val="0"/>
                                                                                                                                                                                                                                                                                  <w:marTop w:val="0"/>
                                                                                                                                                                                                                                                                                  <w:marBottom w:val="0"/>
                                                                                                                                                                                                                                                                                  <w:divBdr>
                                                                                                                                                                                                                                                                                    <w:top w:val="none" w:sz="0" w:space="0" w:color="auto"/>
                                                                                                                                                                                                                                                                                    <w:left w:val="none" w:sz="0" w:space="0" w:color="auto"/>
                                                                                                                                                                                                                                                                                    <w:bottom w:val="none" w:sz="0" w:space="0" w:color="auto"/>
                                                                                                                                                                                                                                                                                    <w:right w:val="none" w:sz="0" w:space="0" w:color="auto"/>
                                                                                                                                                                                                                                                                                  </w:divBdr>
                                                                                                                                                                                                                                                                                </w:div>
                                                                                                                                                                                                                                                                                <w:div w:id="329915033">
                                                                                                                                                                                                                                                                                  <w:marLeft w:val="0"/>
                                                                                                                                                                                                                                                                                  <w:marRight w:val="0"/>
                                                                                                                                                                                                                                                                                  <w:marTop w:val="0"/>
                                                                                                                                                                                                                                                                                  <w:marBottom w:val="0"/>
                                                                                                                                                                                                                                                                                  <w:divBdr>
                                                                                                                                                                                                                                                                                    <w:top w:val="none" w:sz="0" w:space="0" w:color="auto"/>
                                                                                                                                                                                                                                                                                    <w:left w:val="none" w:sz="0" w:space="0" w:color="auto"/>
                                                                                                                                                                                                                                                                                    <w:bottom w:val="none" w:sz="0" w:space="0" w:color="auto"/>
                                                                                                                                                                                                                                                                                    <w:right w:val="none" w:sz="0" w:space="0" w:color="auto"/>
                                                                                                                                                                                                                                                                                  </w:divBdr>
                                                                                                                                                                                                                                                                                </w:div>
                                                                                                                                                                                                                                                                                <w:div w:id="1709405931">
                                                                                                                                                                                                                                                                                  <w:marLeft w:val="0"/>
                                                                                                                                                                                                                                                                                  <w:marRight w:val="0"/>
                                                                                                                                                                                                                                                                                  <w:marTop w:val="0"/>
                                                                                                                                                                                                                                                                                  <w:marBottom w:val="0"/>
                                                                                                                                                                                                                                                                                  <w:divBdr>
                                                                                                                                                                                                                                                                                    <w:top w:val="none" w:sz="0" w:space="0" w:color="auto"/>
                                                                                                                                                                                                                                                                                    <w:left w:val="none" w:sz="0" w:space="0" w:color="auto"/>
                                                                                                                                                                                                                                                                                    <w:bottom w:val="none" w:sz="0" w:space="0" w:color="auto"/>
                                                                                                                                                                                                                                                                                    <w:right w:val="none" w:sz="0" w:space="0" w:color="auto"/>
                                                                                                                                                                                                                                                                                  </w:divBdr>
                                                                                                                                                                                                                                                                                </w:div>
                                                                                                                                                                                                                                                                                <w:div w:id="826017066">
                                                                                                                                                                                                                                                                                  <w:marLeft w:val="0"/>
                                                                                                                                                                                                                                                                                  <w:marRight w:val="0"/>
                                                                                                                                                                                                                                                                                  <w:marTop w:val="0"/>
                                                                                                                                                                                                                                                                                  <w:marBottom w:val="0"/>
                                                                                                                                                                                                                                                                                  <w:divBdr>
                                                                                                                                                                                                                                                                                    <w:top w:val="none" w:sz="0" w:space="0" w:color="auto"/>
                                                                                                                                                                                                                                                                                    <w:left w:val="none" w:sz="0" w:space="0" w:color="auto"/>
                                                                                                                                                                                                                                                                                    <w:bottom w:val="none" w:sz="0" w:space="0" w:color="auto"/>
                                                                                                                                                                                                                                                                                    <w:right w:val="none" w:sz="0" w:space="0" w:color="auto"/>
                                                                                                                                                                                                                                                                                  </w:divBdr>
                                                                                                                                                                                                                                                                                </w:div>
                                                                                                                                                                                                                                                                                <w:div w:id="491913258">
                                                                                                                                                                                                                                                                                  <w:marLeft w:val="0"/>
                                                                                                                                                                                                                                                                                  <w:marRight w:val="0"/>
                                                                                                                                                                                                                                                                                  <w:marTop w:val="0"/>
                                                                                                                                                                                                                                                                                  <w:marBottom w:val="0"/>
                                                                                                                                                                                                                                                                                  <w:divBdr>
                                                                                                                                                                                                                                                                                    <w:top w:val="none" w:sz="0" w:space="0" w:color="auto"/>
                                                                                                                                                                                                                                                                                    <w:left w:val="none" w:sz="0" w:space="0" w:color="auto"/>
                                                                                                                                                                                                                                                                                    <w:bottom w:val="none" w:sz="0" w:space="0" w:color="auto"/>
                                                                                                                                                                                                                                                                                    <w:right w:val="none" w:sz="0" w:space="0" w:color="auto"/>
                                                                                                                                                                                                                                                                                  </w:divBdr>
                                                                                                                                                                                                                                                                                </w:div>
                                                                                                                                                                                                                                                                                <w:div w:id="1369135949">
                                                                                                                                                                                                                                                                                  <w:marLeft w:val="0"/>
                                                                                                                                                                                                                                                                                  <w:marRight w:val="0"/>
                                                                                                                                                                                                                                                                                  <w:marTop w:val="0"/>
                                                                                                                                                                                                                                                                                  <w:marBottom w:val="0"/>
                                                                                                                                                                                                                                                                                  <w:divBdr>
                                                                                                                                                                                                                                                                                    <w:top w:val="none" w:sz="0" w:space="0" w:color="auto"/>
                                                                                                                                                                                                                                                                                    <w:left w:val="none" w:sz="0" w:space="0" w:color="auto"/>
                                                                                                                                                                                                                                                                                    <w:bottom w:val="none" w:sz="0" w:space="0" w:color="auto"/>
                                                                                                                                                                                                                                                                                    <w:right w:val="none" w:sz="0" w:space="0" w:color="auto"/>
                                                                                                                                                                                                                                                                                  </w:divBdr>
                                                                                                                                                                                                                                                                                </w:div>
                                                                                                                                                                                                                                                                                <w:div w:id="1285162937">
                                                                                                                                                                                                                                                                                  <w:marLeft w:val="0"/>
                                                                                                                                                                                                                                                                                  <w:marRight w:val="0"/>
                                                                                                                                                                                                                                                                                  <w:marTop w:val="0"/>
                                                                                                                                                                                                                                                                                  <w:marBottom w:val="0"/>
                                                                                                                                                                                                                                                                                  <w:divBdr>
                                                                                                                                                                                                                                                                                    <w:top w:val="none" w:sz="0" w:space="0" w:color="auto"/>
                                                                                                                                                                                                                                                                                    <w:left w:val="none" w:sz="0" w:space="0" w:color="auto"/>
                                                                                                                                                                                                                                                                                    <w:bottom w:val="none" w:sz="0" w:space="0" w:color="auto"/>
                                                                                                                                                                                                                                                                                    <w:right w:val="none" w:sz="0" w:space="0" w:color="auto"/>
                                                                                                                                                                                                                                                                                  </w:divBdr>
                                                                                                                                                                                                                                                                                </w:div>
                                                                                                                                                                                                                                                                                <w:div w:id="1625890279">
                                                                                                                                                                                                                                                                                  <w:marLeft w:val="0"/>
                                                                                                                                                                                                                                                                                  <w:marRight w:val="0"/>
                                                                                                                                                                                                                                                                                  <w:marTop w:val="0"/>
                                                                                                                                                                                                                                                                                  <w:marBottom w:val="0"/>
                                                                                                                                                                                                                                                                                  <w:divBdr>
                                                                                                                                                                                                                                                                                    <w:top w:val="none" w:sz="0" w:space="0" w:color="auto"/>
                                                                                                                                                                                                                                                                                    <w:left w:val="none" w:sz="0" w:space="0" w:color="auto"/>
                                                                                                                                                                                                                                                                                    <w:bottom w:val="none" w:sz="0" w:space="0" w:color="auto"/>
                                                                                                                                                                                                                                                                                    <w:right w:val="none" w:sz="0" w:space="0" w:color="auto"/>
                                                                                                                                                                                                                                                                                  </w:divBdr>
                                                                                                                                                                                                                                                                                </w:div>
                                                                                                                                                                                                                                                                                <w:div w:id="1018652368">
                                                                                                                                                                                                                                                                                  <w:marLeft w:val="0"/>
                                                                                                                                                                                                                                                                                  <w:marRight w:val="0"/>
                                                                                                                                                                                                                                                                                  <w:marTop w:val="0"/>
                                                                                                                                                                                                                                                                                  <w:marBottom w:val="0"/>
                                                                                                                                                                                                                                                                                  <w:divBdr>
                                                                                                                                                                                                                                                                                    <w:top w:val="none" w:sz="0" w:space="0" w:color="auto"/>
                                                                                                                                                                                                                                                                                    <w:left w:val="none" w:sz="0" w:space="0" w:color="auto"/>
                                                                                                                                                                                                                                                                                    <w:bottom w:val="none" w:sz="0" w:space="0" w:color="auto"/>
                                                                                                                                                                                                                                                                                    <w:right w:val="none" w:sz="0" w:space="0" w:color="auto"/>
                                                                                                                                                                                                                                                                                  </w:divBdr>
                                                                                                                                                                                                                                                                                </w:div>
                                                                                                                                                                                                                                                                                <w:div w:id="1312755080">
                                                                                                                                                                                                                                                                                  <w:marLeft w:val="0"/>
                                                                                                                                                                                                                                                                                  <w:marRight w:val="0"/>
                                                                                                                                                                                                                                                                                  <w:marTop w:val="0"/>
                                                                                                                                                                                                                                                                                  <w:marBottom w:val="0"/>
                                                                                                                                                                                                                                                                                  <w:divBdr>
                                                                                                                                                                                                                                                                                    <w:top w:val="none" w:sz="0" w:space="0" w:color="auto"/>
                                                                                                                                                                                                                                                                                    <w:left w:val="none" w:sz="0" w:space="0" w:color="auto"/>
                                                                                                                                                                                                                                                                                    <w:bottom w:val="none" w:sz="0" w:space="0" w:color="auto"/>
                                                                                                                                                                                                                                                                                    <w:right w:val="none" w:sz="0" w:space="0" w:color="auto"/>
                                                                                                                                                                                                                                                                                  </w:divBdr>
                                                                                                                                                                                                                                                                                </w:div>
                                                                                                                                                                                                                                                                                <w:div w:id="510030360">
                                                                                                                                                                                                                                                                                  <w:marLeft w:val="0"/>
                                                                                                                                                                                                                                                                                  <w:marRight w:val="0"/>
                                                                                                                                                                                                                                                                                  <w:marTop w:val="0"/>
                                                                                                                                                                                                                                                                                  <w:marBottom w:val="0"/>
                                                                                                                                                                                                                                                                                  <w:divBdr>
                                                                                                                                                                                                                                                                                    <w:top w:val="none" w:sz="0" w:space="0" w:color="auto"/>
                                                                                                                                                                                                                                                                                    <w:left w:val="none" w:sz="0" w:space="0" w:color="auto"/>
                                                                                                                                                                                                                                                                                    <w:bottom w:val="none" w:sz="0" w:space="0" w:color="auto"/>
                                                                                                                                                                                                                                                                                    <w:right w:val="none" w:sz="0" w:space="0" w:color="auto"/>
                                                                                                                                                                                                                                                                                  </w:divBdr>
                                                                                                                                                                                                                                                                                </w:div>
                                                                                                                                                                                                                                                                                <w:div w:id="814181539">
                                                                                                                                                                                                                                                                                  <w:marLeft w:val="0"/>
                                                                                                                                                                                                                                                                                  <w:marRight w:val="0"/>
                                                                                                                                                                                                                                                                                  <w:marTop w:val="0"/>
                                                                                                                                                                                                                                                                                  <w:marBottom w:val="0"/>
                                                                                                                                                                                                                                                                                  <w:divBdr>
                                                                                                                                                                                                                                                                                    <w:top w:val="none" w:sz="0" w:space="0" w:color="auto"/>
                                                                                                                                                                                                                                                                                    <w:left w:val="none" w:sz="0" w:space="0" w:color="auto"/>
                                                                                                                                                                                                                                                                                    <w:bottom w:val="none" w:sz="0" w:space="0" w:color="auto"/>
                                                                                                                                                                                                                                                                                    <w:right w:val="none" w:sz="0" w:space="0" w:color="auto"/>
                                                                                                                                                                                                                                                                                  </w:divBdr>
                                                                                                                                                                                                                                                                                </w:div>
                                                                                                                                                                                                                                                                                <w:div w:id="1482621417">
                                                                                                                                                                                                                                                                                  <w:marLeft w:val="0"/>
                                                                                                                                                                                                                                                                                  <w:marRight w:val="0"/>
                                                                                                                                                                                                                                                                                  <w:marTop w:val="0"/>
                                                                                                                                                                                                                                                                                  <w:marBottom w:val="0"/>
                                                                                                                                                                                                                                                                                  <w:divBdr>
                                                                                                                                                                                                                                                                                    <w:top w:val="none" w:sz="0" w:space="0" w:color="auto"/>
                                                                                                                                                                                                                                                                                    <w:left w:val="none" w:sz="0" w:space="0" w:color="auto"/>
                                                                                                                                                                                                                                                                                    <w:bottom w:val="none" w:sz="0" w:space="0" w:color="auto"/>
                                                                                                                                                                                                                                                                                    <w:right w:val="none" w:sz="0" w:space="0" w:color="auto"/>
                                                                                                                                                                                                                                                                                  </w:divBdr>
                                                                                                                                                                                                                                                                                </w:div>
                                                                                                                                                                                                                                                                                <w:div w:id="1189488471">
                                                                                                                                                                                                                                                                                  <w:marLeft w:val="0"/>
                                                                                                                                                                                                                                                                                  <w:marRight w:val="0"/>
                                                                                                                                                                                                                                                                                  <w:marTop w:val="0"/>
                                                                                                                                                                                                                                                                                  <w:marBottom w:val="0"/>
                                                                                                                                                                                                                                                                                  <w:divBdr>
                                                                                                                                                                                                                                                                                    <w:top w:val="none" w:sz="0" w:space="0" w:color="auto"/>
                                                                                                                                                                                                                                                                                    <w:left w:val="none" w:sz="0" w:space="0" w:color="auto"/>
                                                                                                                                                                                                                                                                                    <w:bottom w:val="none" w:sz="0" w:space="0" w:color="auto"/>
                                                                                                                                                                                                                                                                                    <w:right w:val="none" w:sz="0" w:space="0" w:color="auto"/>
                                                                                                                                                                                                                                                                                  </w:divBdr>
                                                                                                                                                                                                                                                                                </w:div>
                                                                                                                                                                                                                                                                                <w:div w:id="1450851152">
                                                                                                                                                                                                                                                                                  <w:marLeft w:val="0"/>
                                                                                                                                                                                                                                                                                  <w:marRight w:val="0"/>
                                                                                                                                                                                                                                                                                  <w:marTop w:val="0"/>
                                                                                                                                                                                                                                                                                  <w:marBottom w:val="0"/>
                                                                                                                                                                                                                                                                                  <w:divBdr>
                                                                                                                                                                                                                                                                                    <w:top w:val="none" w:sz="0" w:space="0" w:color="auto"/>
                                                                                                                                                                                                                                                                                    <w:left w:val="none" w:sz="0" w:space="0" w:color="auto"/>
                                                                                                                                                                                                                                                                                    <w:bottom w:val="none" w:sz="0" w:space="0" w:color="auto"/>
                                                                                                                                                                                                                                                                                    <w:right w:val="none" w:sz="0" w:space="0" w:color="auto"/>
                                                                                                                                                                                                                                                                                  </w:divBdr>
                                                                                                                                                                                                                                                                                </w:div>
                                                                                                                                                                                                                                                                                <w:div w:id="349648200">
                                                                                                                                                                                                                                                                                  <w:marLeft w:val="0"/>
                                                                                                                                                                                                                                                                                  <w:marRight w:val="0"/>
                                                                                                                                                                                                                                                                                  <w:marTop w:val="0"/>
                                                                                                                                                                                                                                                                                  <w:marBottom w:val="0"/>
                                                                                                                                                                                                                                                                                  <w:divBdr>
                                                                                                                                                                                                                                                                                    <w:top w:val="none" w:sz="0" w:space="0" w:color="auto"/>
                                                                                                                                                                                                                                                                                    <w:left w:val="none" w:sz="0" w:space="0" w:color="auto"/>
                                                                                                                                                                                                                                                                                    <w:bottom w:val="none" w:sz="0" w:space="0" w:color="auto"/>
                                                                                                                                                                                                                                                                                    <w:right w:val="none" w:sz="0" w:space="0" w:color="auto"/>
                                                                                                                                                                                                                                                                                  </w:divBdr>
                                                                                                                                                                                                                                                                                </w:div>
                                                                                                                                                                                                                                                                                <w:div w:id="872618023">
                                                                                                                                                                                                                                                                                  <w:marLeft w:val="0"/>
                                                                                                                                                                                                                                                                                  <w:marRight w:val="0"/>
                                                                                                                                                                                                                                                                                  <w:marTop w:val="0"/>
                                                                                                                                                                                                                                                                                  <w:marBottom w:val="0"/>
                                                                                                                                                                                                                                                                                  <w:divBdr>
                                                                                                                                                                                                                                                                                    <w:top w:val="none" w:sz="0" w:space="0" w:color="auto"/>
                                                                                                                                                                                                                                                                                    <w:left w:val="none" w:sz="0" w:space="0" w:color="auto"/>
                                                                                                                                                                                                                                                                                    <w:bottom w:val="none" w:sz="0" w:space="0" w:color="auto"/>
                                                                                                                                                                                                                                                                                    <w:right w:val="none" w:sz="0" w:space="0" w:color="auto"/>
                                                                                                                                                                                                                                                                                  </w:divBdr>
                                                                                                                                                                                                                                                                                </w:div>
                                                                                                                                                                                                                                                                                <w:div w:id="232936594">
                                                                                                                                                                                                                                                                                  <w:marLeft w:val="0"/>
                                                                                                                                                                                                                                                                                  <w:marRight w:val="0"/>
                                                                                                                                                                                                                                                                                  <w:marTop w:val="0"/>
                                                                                                                                                                                                                                                                                  <w:marBottom w:val="0"/>
                                                                                                                                                                                                                                                                                  <w:divBdr>
                                                                                                                                                                                                                                                                                    <w:top w:val="none" w:sz="0" w:space="0" w:color="auto"/>
                                                                                                                                                                                                                                                                                    <w:left w:val="none" w:sz="0" w:space="0" w:color="auto"/>
                                                                                                                                                                                                                                                                                    <w:bottom w:val="none" w:sz="0" w:space="0" w:color="auto"/>
                                                                                                                                                                                                                                                                                    <w:right w:val="none" w:sz="0" w:space="0" w:color="auto"/>
                                                                                                                                                                                                                                                                                  </w:divBdr>
                                                                                                                                                                                                                                                                                </w:div>
                                                                                                                                                                                                                                                                                <w:div w:id="26756608">
                                                                                                                                                                                                                                                                                  <w:marLeft w:val="0"/>
                                                                                                                                                                                                                                                                                  <w:marRight w:val="0"/>
                                                                                                                                                                                                                                                                                  <w:marTop w:val="0"/>
                                                                                                                                                                                                                                                                                  <w:marBottom w:val="0"/>
                                                                                                                                                                                                                                                                                  <w:divBdr>
                                                                                                                                                                                                                                                                                    <w:top w:val="none" w:sz="0" w:space="0" w:color="auto"/>
                                                                                                                                                                                                                                                                                    <w:left w:val="none" w:sz="0" w:space="0" w:color="auto"/>
                                                                                                                                                                                                                                                                                    <w:bottom w:val="none" w:sz="0" w:space="0" w:color="auto"/>
                                                                                                                                                                                                                                                                                    <w:right w:val="none" w:sz="0" w:space="0" w:color="auto"/>
                                                                                                                                                                                                                                                                                  </w:divBdr>
                                                                                                                                                                                                                                                                                </w:div>
                                                                                                                                                                                                                                                                                <w:div w:id="346098710">
                                                                                                                                                                                                                                                                                  <w:marLeft w:val="0"/>
                                                                                                                                                                                                                                                                                  <w:marRight w:val="0"/>
                                                                                                                                                                                                                                                                                  <w:marTop w:val="0"/>
                                                                                                                                                                                                                                                                                  <w:marBottom w:val="0"/>
                                                                                                                                                                                                                                                                                  <w:divBdr>
                                                                                                                                                                                                                                                                                    <w:top w:val="none" w:sz="0" w:space="0" w:color="auto"/>
                                                                                                                                                                                                                                                                                    <w:left w:val="none" w:sz="0" w:space="0" w:color="auto"/>
                                                                                                                                                                                                                                                                                    <w:bottom w:val="none" w:sz="0" w:space="0" w:color="auto"/>
                                                                                                                                                                                                                                                                                    <w:right w:val="none" w:sz="0" w:space="0" w:color="auto"/>
                                                                                                                                                                                                                                                                                  </w:divBdr>
                                                                                                                                                                                                                                                                                </w:div>
                                                                                                                                                                                                                                                                                <w:div w:id="798501045">
                                                                                                                                                                                                                                                                                  <w:marLeft w:val="0"/>
                                                                                                                                                                                                                                                                                  <w:marRight w:val="0"/>
                                                                                                                                                                                                                                                                                  <w:marTop w:val="0"/>
                                                                                                                                                                                                                                                                                  <w:marBottom w:val="0"/>
                                                                                                                                                                                                                                                                                  <w:divBdr>
                                                                                                                                                                                                                                                                                    <w:top w:val="none" w:sz="0" w:space="0" w:color="auto"/>
                                                                                                                                                                                                                                                                                    <w:left w:val="none" w:sz="0" w:space="0" w:color="auto"/>
                                                                                                                                                                                                                                                                                    <w:bottom w:val="none" w:sz="0" w:space="0" w:color="auto"/>
                                                                                                                                                                                                                                                                                    <w:right w:val="none" w:sz="0" w:space="0" w:color="auto"/>
                                                                                                                                                                                                                                                                                  </w:divBdr>
                                                                                                                                                                                                                                                                                </w:div>
                                                                                                                                                                                                                                                                                <w:div w:id="737442316">
                                                                                                                                                                                                                                                                                  <w:marLeft w:val="0"/>
                                                                                                                                                                                                                                                                                  <w:marRight w:val="0"/>
                                                                                                                                                                                                                                                                                  <w:marTop w:val="0"/>
                                                                                                                                                                                                                                                                                  <w:marBottom w:val="0"/>
                                                                                                                                                                                                                                                                                  <w:divBdr>
                                                                                                                                                                                                                                                                                    <w:top w:val="none" w:sz="0" w:space="0" w:color="auto"/>
                                                                                                                                                                                                                                                                                    <w:left w:val="none" w:sz="0" w:space="0" w:color="auto"/>
                                                                                                                                                                                                                                                                                    <w:bottom w:val="none" w:sz="0" w:space="0" w:color="auto"/>
                                                                                                                                                                                                                                                                                    <w:right w:val="none" w:sz="0" w:space="0" w:color="auto"/>
                                                                                                                                                                                                                                                                                  </w:divBdr>
                                                                                                                                                                                                                                                                                </w:div>
                                                                                                                                                                                                                                                                                <w:div w:id="1400639145">
                                                                                                                                                                                                                                                                                  <w:marLeft w:val="0"/>
                                                                                                                                                                                                                                                                                  <w:marRight w:val="0"/>
                                                                                                                                                                                                                                                                                  <w:marTop w:val="0"/>
                                                                                                                                                                                                                                                                                  <w:marBottom w:val="0"/>
                                                                                                                                                                                                                                                                                  <w:divBdr>
                                                                                                                                                                                                                                                                                    <w:top w:val="none" w:sz="0" w:space="0" w:color="auto"/>
                                                                                                                                                                                                                                                                                    <w:left w:val="none" w:sz="0" w:space="0" w:color="auto"/>
                                                                                                                                                                                                                                                                                    <w:bottom w:val="none" w:sz="0" w:space="0" w:color="auto"/>
                                                                                                                                                                                                                                                                                    <w:right w:val="none" w:sz="0" w:space="0" w:color="auto"/>
                                                                                                                                                                                                                                                                                  </w:divBdr>
                                                                                                                                                                                                                                                                                </w:div>
                                                                                                                                                                                                                                                                                <w:div w:id="54857031">
                                                                                                                                                                                                                                                                                  <w:marLeft w:val="0"/>
                                                                                                                                                                                                                                                                                  <w:marRight w:val="0"/>
                                                                                                                                                                                                                                                                                  <w:marTop w:val="0"/>
                                                                                                                                                                                                                                                                                  <w:marBottom w:val="0"/>
                                                                                                                                                                                                                                                                                  <w:divBdr>
                                                                                                                                                                                                                                                                                    <w:top w:val="none" w:sz="0" w:space="0" w:color="auto"/>
                                                                                                                                                                                                                                                                                    <w:left w:val="none" w:sz="0" w:space="0" w:color="auto"/>
                                                                                                                                                                                                                                                                                    <w:bottom w:val="none" w:sz="0" w:space="0" w:color="auto"/>
                                                                                                                                                                                                                                                                                    <w:right w:val="none" w:sz="0" w:space="0" w:color="auto"/>
                                                                                                                                                                                                                                                                                  </w:divBdr>
                                                                                                                                                                                                                                                                                </w:div>
                                                                                                                                                                                                                                                                                <w:div w:id="1737312823">
                                                                                                                                                                                                                                                                                  <w:marLeft w:val="0"/>
                                                                                                                                                                                                                                                                                  <w:marRight w:val="0"/>
                                                                                                                                                                                                                                                                                  <w:marTop w:val="0"/>
                                                                                                                                                                                                                                                                                  <w:marBottom w:val="0"/>
                                                                                                                                                                                                                                                                                  <w:divBdr>
                                                                                                                                                                                                                                                                                    <w:top w:val="none" w:sz="0" w:space="0" w:color="auto"/>
                                                                                                                                                                                                                                                                                    <w:left w:val="none" w:sz="0" w:space="0" w:color="auto"/>
                                                                                                                                                                                                                                                                                    <w:bottom w:val="none" w:sz="0" w:space="0" w:color="auto"/>
                                                                                                                                                                                                                                                                                    <w:right w:val="none" w:sz="0" w:space="0" w:color="auto"/>
                                                                                                                                                                                                                                                                                  </w:divBdr>
                                                                                                                                                                                                                                                                                </w:div>
                                                                                                                                                                                                                                                                                <w:div w:id="753628214">
                                                                                                                                                                                                                                                                                  <w:marLeft w:val="0"/>
                                                                                                                                                                                                                                                                                  <w:marRight w:val="0"/>
                                                                                                                                                                                                                                                                                  <w:marTop w:val="0"/>
                                                                                                                                                                                                                                                                                  <w:marBottom w:val="0"/>
                                                                                                                                                                                                                                                                                  <w:divBdr>
                                                                                                                                                                                                                                                                                    <w:top w:val="none" w:sz="0" w:space="0" w:color="auto"/>
                                                                                                                                                                                                                                                                                    <w:left w:val="none" w:sz="0" w:space="0" w:color="auto"/>
                                                                                                                                                                                                                                                                                    <w:bottom w:val="none" w:sz="0" w:space="0" w:color="auto"/>
                                                                                                                                                                                                                                                                                    <w:right w:val="none" w:sz="0" w:space="0" w:color="auto"/>
                                                                                                                                                                                                                                                                                  </w:divBdr>
                                                                                                                                                                                                                                                                                </w:div>
                                                                                                                                                                                                                                                                                <w:div w:id="1894002827">
                                                                                                                                                                                                                                                                                  <w:marLeft w:val="0"/>
                                                                                                                                                                                                                                                                                  <w:marRight w:val="0"/>
                                                                                                                                                                                                                                                                                  <w:marTop w:val="0"/>
                                                                                                                                                                                                                                                                                  <w:marBottom w:val="0"/>
                                                                                                                                                                                                                                                                                  <w:divBdr>
                                                                                                                                                                                                                                                                                    <w:top w:val="none" w:sz="0" w:space="0" w:color="auto"/>
                                                                                                                                                                                                                                                                                    <w:left w:val="none" w:sz="0" w:space="0" w:color="auto"/>
                                                                                                                                                                                                                                                                                    <w:bottom w:val="none" w:sz="0" w:space="0" w:color="auto"/>
                                                                                                                                                                                                                                                                                    <w:right w:val="none" w:sz="0" w:space="0" w:color="auto"/>
                                                                                                                                                                                                                                                                                  </w:divBdr>
                                                                                                                                                                                                                                                                                </w:div>
                                                                                                                                                                                                                                                                                <w:div w:id="1517571991">
                                                                                                                                                                                                                                                                                  <w:marLeft w:val="0"/>
                                                                                                                                                                                                                                                                                  <w:marRight w:val="0"/>
                                                                                                                                                                                                                                                                                  <w:marTop w:val="0"/>
                                                                                                                                                                                                                                                                                  <w:marBottom w:val="0"/>
                                                                                                                                                                                                                                                                                  <w:divBdr>
                                                                                                                                                                                                                                                                                    <w:top w:val="none" w:sz="0" w:space="0" w:color="auto"/>
                                                                                                                                                                                                                                                                                    <w:left w:val="none" w:sz="0" w:space="0" w:color="auto"/>
                                                                                                                                                                                                                                                                                    <w:bottom w:val="none" w:sz="0" w:space="0" w:color="auto"/>
                                                                                                                                                                                                                                                                                    <w:right w:val="none" w:sz="0" w:space="0" w:color="auto"/>
                                                                                                                                                                                                                                                                                  </w:divBdr>
                                                                                                                                                                                                                                                                                </w:div>
                                                                                                                                                                                                                                                                                <w:div w:id="2087878291">
                                                                                                                                                                                                                                                                                  <w:marLeft w:val="0"/>
                                                                                                                                                                                                                                                                                  <w:marRight w:val="0"/>
                                                                                                                                                                                                                                                                                  <w:marTop w:val="0"/>
                                                                                                                                                                                                                                                                                  <w:marBottom w:val="0"/>
                                                                                                                                                                                                                                                                                  <w:divBdr>
                                                                                                                                                                                                                                                                                    <w:top w:val="none" w:sz="0" w:space="0" w:color="auto"/>
                                                                                                                                                                                                                                                                                    <w:left w:val="none" w:sz="0" w:space="0" w:color="auto"/>
                                                                                                                                                                                                                                                                                    <w:bottom w:val="none" w:sz="0" w:space="0" w:color="auto"/>
                                                                                                                                                                                                                                                                                    <w:right w:val="none" w:sz="0" w:space="0" w:color="auto"/>
                                                                                                                                                                                                                                                                                  </w:divBdr>
                                                                                                                                                                                                                                                                                </w:div>
                                                                                                                                                                                                                                                                                <w:div w:id="2131243830">
                                                                                                                                                                                                                                                                                  <w:marLeft w:val="0"/>
                                                                                                                                                                                                                                                                                  <w:marRight w:val="0"/>
                                                                                                                                                                                                                                                                                  <w:marTop w:val="0"/>
                                                                                                                                                                                                                                                                                  <w:marBottom w:val="0"/>
                                                                                                                                                                                                                                                                                  <w:divBdr>
                                                                                                                                                                                                                                                                                    <w:top w:val="none" w:sz="0" w:space="0" w:color="auto"/>
                                                                                                                                                                                                                                                                                    <w:left w:val="none" w:sz="0" w:space="0" w:color="auto"/>
                                                                                                                                                                                                                                                                                    <w:bottom w:val="none" w:sz="0" w:space="0" w:color="auto"/>
                                                                                                                                                                                                                                                                                    <w:right w:val="none" w:sz="0" w:space="0" w:color="auto"/>
                                                                                                                                                                                                                                                                                  </w:divBdr>
                                                                                                                                                                                                                                                                                </w:div>
                                                                                                                                                                                                                                                                                <w:div w:id="1211648019">
                                                                                                                                                                                                                                                                                  <w:marLeft w:val="0"/>
                                                                                                                                                                                                                                                                                  <w:marRight w:val="0"/>
                                                                                                                                                                                                                                                                                  <w:marTop w:val="0"/>
                                                                                                                                                                                                                                                                                  <w:marBottom w:val="0"/>
                                                                                                                                                                                                                                                                                  <w:divBdr>
                                                                                                                                                                                                                                                                                    <w:top w:val="none" w:sz="0" w:space="0" w:color="auto"/>
                                                                                                                                                                                                                                                                                    <w:left w:val="none" w:sz="0" w:space="0" w:color="auto"/>
                                                                                                                                                                                                                                                                                    <w:bottom w:val="none" w:sz="0" w:space="0" w:color="auto"/>
                                                                                                                                                                                                                                                                                    <w:right w:val="none" w:sz="0" w:space="0" w:color="auto"/>
                                                                                                                                                                                                                                                                                  </w:divBdr>
                                                                                                                                                                                                                                                                                </w:div>
                                                                                                                                                                                                                                                                                <w:div w:id="346716904">
                                                                                                                                                                                                                                                                                  <w:marLeft w:val="0"/>
                                                                                                                                                                                                                                                                                  <w:marRight w:val="0"/>
                                                                                                                                                                                                                                                                                  <w:marTop w:val="0"/>
                                                                                                                                                                                                                                                                                  <w:marBottom w:val="0"/>
                                                                                                                                                                                                                                                                                  <w:divBdr>
                                                                                                                                                                                                                                                                                    <w:top w:val="none" w:sz="0" w:space="0" w:color="auto"/>
                                                                                                                                                                                                                                                                                    <w:left w:val="none" w:sz="0" w:space="0" w:color="auto"/>
                                                                                                                                                                                                                                                                                    <w:bottom w:val="none" w:sz="0" w:space="0" w:color="auto"/>
                                                                                                                                                                                                                                                                                    <w:right w:val="none" w:sz="0" w:space="0" w:color="auto"/>
                                                                                                                                                                                                                                                                                  </w:divBdr>
                                                                                                                                                                                                                                                                                </w:div>
                                                                                                                                                                                                                                                                                <w:div w:id="11726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7607">
                                                                                                                                                                                                                                                                          <w:marLeft w:val="0"/>
                                                                                                                                                                                                                                                                          <w:marRight w:val="0"/>
                                                                                                                                                                                                                                                                          <w:marTop w:val="0"/>
                                                                                                                                                                                                                                                                          <w:marBottom w:val="0"/>
                                                                                                                                                                                                                                                                          <w:divBdr>
                                                                                                                                                                                                                                                                            <w:top w:val="none" w:sz="0" w:space="0" w:color="auto"/>
                                                                                                                                                                                                                                                                            <w:left w:val="none" w:sz="0" w:space="0" w:color="auto"/>
                                                                                                                                                                                                                                                                            <w:bottom w:val="none" w:sz="0" w:space="0" w:color="auto"/>
                                                                                                                                                                                                                                                                            <w:right w:val="none" w:sz="0" w:space="0" w:color="auto"/>
                                                                                                                                                                                                                                                                          </w:divBdr>
                                                                                                                                                                                                                                                                        </w:div>
                                                                                                                                                                                                                                                                        <w:div w:id="78454986">
                                                                                                                                                                                                                                                                          <w:marLeft w:val="0"/>
                                                                                                                                                                                                                                                                          <w:marRight w:val="0"/>
                                                                                                                                                                                                                                                                          <w:marTop w:val="0"/>
                                                                                                                                                                                                                                                                          <w:marBottom w:val="0"/>
                                                                                                                                                                                                                                                                          <w:divBdr>
                                                                                                                                                                                                                                                                            <w:top w:val="none" w:sz="0" w:space="0" w:color="auto"/>
                                                                                                                                                                                                                                                                            <w:left w:val="none" w:sz="0" w:space="0" w:color="auto"/>
                                                                                                                                                                                                                                                                            <w:bottom w:val="none" w:sz="0" w:space="0" w:color="auto"/>
                                                                                                                                                                                                                                                                            <w:right w:val="none" w:sz="0" w:space="0" w:color="auto"/>
                                                                                                                                                                                                                                                                          </w:divBdr>
                                                                                                                                                                                                                                                                        </w:div>
                                                                                                                                                                                                                                                                        <w:div w:id="2026590199">
                                                                                                                                                                                                                                                                          <w:marLeft w:val="0"/>
                                                                                                                                                                                                                                                                          <w:marRight w:val="0"/>
                                                                                                                                                                                                                                                                          <w:marTop w:val="0"/>
                                                                                                                                                                                                                                                                          <w:marBottom w:val="0"/>
                                                                                                                                                                                                                                                                          <w:divBdr>
                                                                                                                                                                                                                                                                            <w:top w:val="none" w:sz="0" w:space="0" w:color="auto"/>
                                                                                                                                                                                                                                                                            <w:left w:val="none" w:sz="0" w:space="0" w:color="auto"/>
                                                                                                                                                                                                                                                                            <w:bottom w:val="none" w:sz="0" w:space="0" w:color="auto"/>
                                                                                                                                                                                                                                                                            <w:right w:val="none" w:sz="0" w:space="0" w:color="auto"/>
                                                                                                                                                                                                                                                                          </w:divBdr>
                                                                                                                                                                                                                                                                        </w:div>
                                                                                                                                                                                                                                                                        <w:div w:id="1499156054">
                                                                                                                                                                                                                                                                          <w:marLeft w:val="0"/>
                                                                                                                                                                                                                                                                          <w:marRight w:val="0"/>
                                                                                                                                                                                                                                                                          <w:marTop w:val="0"/>
                                                                                                                                                                                                                                                                          <w:marBottom w:val="0"/>
                                                                                                                                                                                                                                                                          <w:divBdr>
                                                                                                                                                                                                                                                                            <w:top w:val="none" w:sz="0" w:space="0" w:color="auto"/>
                                                                                                                                                                                                                                                                            <w:left w:val="none" w:sz="0" w:space="0" w:color="auto"/>
                                                                                                                                                                                                                                                                            <w:bottom w:val="none" w:sz="0" w:space="0" w:color="auto"/>
                                                                                                                                                                                                                                                                            <w:right w:val="none" w:sz="0" w:space="0" w:color="auto"/>
                                                                                                                                                                                                                                                                          </w:divBdr>
                                                                                                                                                                                                                                                                        </w:div>
                                                                                                                                                                                                                                                                        <w:div w:id="1248996099">
                                                                                                                                                                                                                                                                          <w:marLeft w:val="0"/>
                                                                                                                                                                                                                                                                          <w:marRight w:val="0"/>
                                                                                                                                                                                                                                                                          <w:marTop w:val="0"/>
                                                                                                                                                                                                                                                                          <w:marBottom w:val="0"/>
                                                                                                                                                                                                                                                                          <w:divBdr>
                                                                                                                                                                                                                                                                            <w:top w:val="none" w:sz="0" w:space="0" w:color="auto"/>
                                                                                                                                                                                                                                                                            <w:left w:val="none" w:sz="0" w:space="0" w:color="auto"/>
                                                                                                                                                                                                                                                                            <w:bottom w:val="none" w:sz="0" w:space="0" w:color="auto"/>
                                                                                                                                                                                                                                                                            <w:right w:val="none" w:sz="0" w:space="0" w:color="auto"/>
                                                                                                                                                                                                                                                                          </w:divBdr>
                                                                                                                                                                                                                                                                        </w:div>
                                                                                                                                                                                                                                                                        <w:div w:id="752557119">
                                                                                                                                                                                                                                                                          <w:marLeft w:val="0"/>
                                                                                                                                                                                                                                                                          <w:marRight w:val="0"/>
                                                                                                                                                                                                                                                                          <w:marTop w:val="0"/>
                                                                                                                                                                                                                                                                          <w:marBottom w:val="0"/>
                                                                                                                                                                                                                                                                          <w:divBdr>
                                                                                                                                                                                                                                                                            <w:top w:val="none" w:sz="0" w:space="0" w:color="auto"/>
                                                                                                                                                                                                                                                                            <w:left w:val="none" w:sz="0" w:space="0" w:color="auto"/>
                                                                                                                                                                                                                                                                            <w:bottom w:val="none" w:sz="0" w:space="0" w:color="auto"/>
                                                                                                                                                                                                                                                                            <w:right w:val="none" w:sz="0" w:space="0" w:color="auto"/>
                                                                                                                                                                                                                                                                          </w:divBdr>
                                                                                                                                                                                                                                                                        </w:div>
                                                                                                                                                                                                                                                                        <w:div w:id="479883147">
                                                                                                                                                                                                                                                                          <w:marLeft w:val="0"/>
                                                                                                                                                                                                                                                                          <w:marRight w:val="0"/>
                                                                                                                                                                                                                                                                          <w:marTop w:val="0"/>
                                                                                                                                                                                                                                                                          <w:marBottom w:val="0"/>
                                                                                                                                                                                                                                                                          <w:divBdr>
                                                                                                                                                                                                                                                                            <w:top w:val="none" w:sz="0" w:space="0" w:color="auto"/>
                                                                                                                                                                                                                                                                            <w:left w:val="none" w:sz="0" w:space="0" w:color="auto"/>
                                                                                                                                                                                                                                                                            <w:bottom w:val="none" w:sz="0" w:space="0" w:color="auto"/>
                                                                                                                                                                                                                                                                            <w:right w:val="none" w:sz="0" w:space="0" w:color="auto"/>
                                                                                                                                                                                                                                                                          </w:divBdr>
                                                                                                                                                                                                                                                                        </w:div>
                                                                                                                                                                                                                                                                        <w:div w:id="1086614879">
                                                                                                                                                                                                                                                                          <w:marLeft w:val="0"/>
                                                                                                                                                                                                                                                                          <w:marRight w:val="0"/>
                                                                                                                                                                                                                                                                          <w:marTop w:val="0"/>
                                                                                                                                                                                                                                                                          <w:marBottom w:val="0"/>
                                                                                                                                                                                                                                                                          <w:divBdr>
                                                                                                                                                                                                                                                                            <w:top w:val="none" w:sz="0" w:space="0" w:color="auto"/>
                                                                                                                                                                                                                                                                            <w:left w:val="none" w:sz="0" w:space="0" w:color="auto"/>
                                                                                                                                                                                                                                                                            <w:bottom w:val="none" w:sz="0" w:space="0" w:color="auto"/>
                                                                                                                                                                                                                                                                            <w:right w:val="none" w:sz="0" w:space="0" w:color="auto"/>
                                                                                                                                                                                                                                                                          </w:divBdr>
                                                                                                                                                                                                                                                                        </w:div>
                                                                                                                                                                                                                                                                        <w:div w:id="1802962835">
                                                                                                                                                                                                                                                                          <w:marLeft w:val="0"/>
                                                                                                                                                                                                                                                                          <w:marRight w:val="0"/>
                                                                                                                                                                                                                                                                          <w:marTop w:val="0"/>
                                                                                                                                                                                                                                                                          <w:marBottom w:val="0"/>
                                                                                                                                                                                                                                                                          <w:divBdr>
                                                                                                                                                                                                                                                                            <w:top w:val="none" w:sz="0" w:space="0" w:color="auto"/>
                                                                                                                                                                                                                                                                            <w:left w:val="none" w:sz="0" w:space="0" w:color="auto"/>
                                                                                                                                                                                                                                                                            <w:bottom w:val="none" w:sz="0" w:space="0" w:color="auto"/>
                                                                                                                                                                                                                                                                            <w:right w:val="none" w:sz="0" w:space="0" w:color="auto"/>
                                                                                                                                                                                                                                                                          </w:divBdr>
                                                                                                                                                                                                                                                                        </w:div>
                                                                                                                                                                                                                                                                        <w:div w:id="202519800">
                                                                                                                                                                                                                                                                          <w:marLeft w:val="0"/>
                                                                                                                                                                                                                                                                          <w:marRight w:val="0"/>
                                                                                                                                                                                                                                                                          <w:marTop w:val="0"/>
                                                                                                                                                                                                                                                                          <w:marBottom w:val="0"/>
                                                                                                                                                                                                                                                                          <w:divBdr>
                                                                                                                                                                                                                                                                            <w:top w:val="none" w:sz="0" w:space="0" w:color="auto"/>
                                                                                                                                                                                                                                                                            <w:left w:val="none" w:sz="0" w:space="0" w:color="auto"/>
                                                                                                                                                                                                                                                                            <w:bottom w:val="none" w:sz="0" w:space="0" w:color="auto"/>
                                                                                                                                                                                                                                                                            <w:right w:val="none" w:sz="0" w:space="0" w:color="auto"/>
                                                                                                                                                                                                                                                                          </w:divBdr>
                                                                                                                                                                                                                                                                        </w:div>
                                                                                                                                                                                                                                                                        <w:div w:id="340814225">
                                                                                                                                                                                                                                                                          <w:marLeft w:val="0"/>
                                                                                                                                                                                                                                                                          <w:marRight w:val="0"/>
                                                                                                                                                                                                                                                                          <w:marTop w:val="0"/>
                                                                                                                                                                                                                                                                          <w:marBottom w:val="0"/>
                                                                                                                                                                                                                                                                          <w:divBdr>
                                                                                                                                                                                                                                                                            <w:top w:val="none" w:sz="0" w:space="0" w:color="auto"/>
                                                                                                                                                                                                                                                                            <w:left w:val="none" w:sz="0" w:space="0" w:color="auto"/>
                                                                                                                                                                                                                                                                            <w:bottom w:val="none" w:sz="0" w:space="0" w:color="auto"/>
                                                                                                                                                                                                                                                                            <w:right w:val="none" w:sz="0" w:space="0" w:color="auto"/>
                                                                                                                                                                                                                                                                          </w:divBdr>
                                                                                                                                                                                                                                                                        </w:div>
                                                                                                                                                                                                                                                                        <w:div w:id="227231680">
                                                                                                                                                                                                                                                                          <w:marLeft w:val="0"/>
                                                                                                                                                                                                                                                                          <w:marRight w:val="0"/>
                                                                                                                                                                                                                                                                          <w:marTop w:val="0"/>
                                                                                                                                                                                                                                                                          <w:marBottom w:val="0"/>
                                                                                                                                                                                                                                                                          <w:divBdr>
                                                                                                                                                                                                                                                                            <w:top w:val="none" w:sz="0" w:space="0" w:color="auto"/>
                                                                                                                                                                                                                                                                            <w:left w:val="none" w:sz="0" w:space="0" w:color="auto"/>
                                                                                                                                                                                                                                                                            <w:bottom w:val="none" w:sz="0" w:space="0" w:color="auto"/>
                                                                                                                                                                                                                                                                            <w:right w:val="none" w:sz="0" w:space="0" w:color="auto"/>
                                                                                                                                                                                                                                                                          </w:divBdr>
                                                                                                                                                                                                                                                                        </w:div>
                                                                                                                                                                                                                                                                        <w:div w:id="470683137">
                                                                                                                                                                                                                                                                          <w:marLeft w:val="0"/>
                                                                                                                                                                                                                                                                          <w:marRight w:val="0"/>
                                                                                                                                                                                                                                                                          <w:marTop w:val="0"/>
                                                                                                                                                                                                                                                                          <w:marBottom w:val="0"/>
                                                                                                                                                                                                                                                                          <w:divBdr>
                                                                                                                                                                                                                                                                            <w:top w:val="none" w:sz="0" w:space="0" w:color="auto"/>
                                                                                                                                                                                                                                                                            <w:left w:val="none" w:sz="0" w:space="0" w:color="auto"/>
                                                                                                                                                                                                                                                                            <w:bottom w:val="none" w:sz="0" w:space="0" w:color="auto"/>
                                                                                                                                                                                                                                                                            <w:right w:val="none" w:sz="0" w:space="0" w:color="auto"/>
                                                                                                                                                                                                                                                                          </w:divBdr>
                                                                                                                                                                                                                                                                        </w:div>
                                                                                                                                                                                                                                                                        <w:div w:id="1007292469">
                                                                                                                                                                                                                                                                          <w:marLeft w:val="0"/>
                                                                                                                                                                                                                                                                          <w:marRight w:val="0"/>
                                                                                                                                                                                                                                                                          <w:marTop w:val="0"/>
                                                                                                                                                                                                                                                                          <w:marBottom w:val="0"/>
                                                                                                                                                                                                                                                                          <w:divBdr>
                                                                                                                                                                                                                                                                            <w:top w:val="none" w:sz="0" w:space="0" w:color="auto"/>
                                                                                                                                                                                                                                                                            <w:left w:val="none" w:sz="0" w:space="0" w:color="auto"/>
                                                                                                                                                                                                                                                                            <w:bottom w:val="none" w:sz="0" w:space="0" w:color="auto"/>
                                                                                                                                                                                                                                                                            <w:right w:val="none" w:sz="0" w:space="0" w:color="auto"/>
                                                                                                                                                                                                                                                                          </w:divBdr>
                                                                                                                                                                                                                                                                        </w:div>
                                                                                                                                                                                                                                                                        <w:div w:id="1239630018">
                                                                                                                                                                                                                                                                          <w:marLeft w:val="0"/>
                                                                                                                                                                                                                                                                          <w:marRight w:val="0"/>
                                                                                                                                                                                                                                                                          <w:marTop w:val="0"/>
                                                                                                                                                                                                                                                                          <w:marBottom w:val="0"/>
                                                                                                                                                                                                                                                                          <w:divBdr>
                                                                                                                                                                                                                                                                            <w:top w:val="none" w:sz="0" w:space="0" w:color="auto"/>
                                                                                                                                                                                                                                                                            <w:left w:val="none" w:sz="0" w:space="0" w:color="auto"/>
                                                                                                                                                                                                                                                                            <w:bottom w:val="none" w:sz="0" w:space="0" w:color="auto"/>
                                                                                                                                                                                                                                                                            <w:right w:val="none" w:sz="0" w:space="0" w:color="auto"/>
                                                                                                                                                                                                                                                                          </w:divBdr>
                                                                                                                                                                                                                                                                        </w:div>
                                                                                                                                                                                                                                                                        <w:div w:id="1940529033">
                                                                                                                                                                                                                                                                          <w:marLeft w:val="0"/>
                                                                                                                                                                                                                                                                          <w:marRight w:val="0"/>
                                                                                                                                                                                                                                                                          <w:marTop w:val="0"/>
                                                                                                                                                                                                                                                                          <w:marBottom w:val="0"/>
                                                                                                                                                                                                                                                                          <w:divBdr>
                                                                                                                                                                                                                                                                            <w:top w:val="none" w:sz="0" w:space="0" w:color="auto"/>
                                                                                                                                                                                                                                                                            <w:left w:val="none" w:sz="0" w:space="0" w:color="auto"/>
                                                                                                                                                                                                                                                                            <w:bottom w:val="none" w:sz="0" w:space="0" w:color="auto"/>
                                                                                                                                                                                                                                                                            <w:right w:val="none" w:sz="0" w:space="0" w:color="auto"/>
                                                                                                                                                                                                                                                                          </w:divBdr>
                                                                                                                                                                                                                                                                        </w:div>
                                                                                                                                                                                                                                                                        <w:div w:id="1403913504">
                                                                                                                                                                                                                                                                          <w:marLeft w:val="0"/>
                                                                                                                                                                                                                                                                          <w:marRight w:val="0"/>
                                                                                                                                                                                                                                                                          <w:marTop w:val="0"/>
                                                                                                                                                                                                                                                                          <w:marBottom w:val="0"/>
                                                                                                                                                                                                                                                                          <w:divBdr>
                                                                                                                                                                                                                                                                            <w:top w:val="none" w:sz="0" w:space="0" w:color="auto"/>
                                                                                                                                                                                                                                                                            <w:left w:val="none" w:sz="0" w:space="0" w:color="auto"/>
                                                                                                                                                                                                                                                                            <w:bottom w:val="none" w:sz="0" w:space="0" w:color="auto"/>
                                                                                                                                                                                                                                                                            <w:right w:val="none" w:sz="0" w:space="0" w:color="auto"/>
                                                                                                                                                                                                                                                                          </w:divBdr>
                                                                                                                                                                                                                                                                        </w:div>
                                                                                                                                                                                                                                                                        <w:div w:id="922296934">
                                                                                                                                                                                                                                                                          <w:marLeft w:val="0"/>
                                                                                                                                                                                                                                                                          <w:marRight w:val="0"/>
                                                                                                                                                                                                                                                                          <w:marTop w:val="0"/>
                                                                                                                                                                                                                                                                          <w:marBottom w:val="0"/>
                                                                                                                                                                                                                                                                          <w:divBdr>
                                                                                                                                                                                                                                                                            <w:top w:val="none" w:sz="0" w:space="0" w:color="auto"/>
                                                                                                                                                                                                                                                                            <w:left w:val="none" w:sz="0" w:space="0" w:color="auto"/>
                                                                                                                                                                                                                                                                            <w:bottom w:val="none" w:sz="0" w:space="0" w:color="auto"/>
                                                                                                                                                                                                                                                                            <w:right w:val="none" w:sz="0" w:space="0" w:color="auto"/>
                                                                                                                                                                                                                                                                          </w:divBdr>
                                                                                                                                                                                                                                                                        </w:div>
                                                                                                                                                                                                                                                                        <w:div w:id="991834722">
                                                                                                                                                                                                                                                                          <w:marLeft w:val="0"/>
                                                                                                                                                                                                                                                                          <w:marRight w:val="0"/>
                                                                                                                                                                                                                                                                          <w:marTop w:val="0"/>
                                                                                                                                                                                                                                                                          <w:marBottom w:val="0"/>
                                                                                                                                                                                                                                                                          <w:divBdr>
                                                                                                                                                                                                                                                                            <w:top w:val="none" w:sz="0" w:space="0" w:color="auto"/>
                                                                                                                                                                                                                                                                            <w:left w:val="none" w:sz="0" w:space="0" w:color="auto"/>
                                                                                                                                                                                                                                                                            <w:bottom w:val="none" w:sz="0" w:space="0" w:color="auto"/>
                                                                                                                                                                                                                                                                            <w:right w:val="none" w:sz="0" w:space="0" w:color="auto"/>
                                                                                                                                                                                                                                                                          </w:divBdr>
                                                                                                                                                                                                                                                                        </w:div>
                                                                                                                                                                                                                                                                        <w:div w:id="1722249800">
                                                                                                                                                                                                                                                                          <w:marLeft w:val="0"/>
                                                                                                                                                                                                                                                                          <w:marRight w:val="0"/>
                                                                                                                                                                                                                                                                          <w:marTop w:val="0"/>
                                                                                                                                                                                                                                                                          <w:marBottom w:val="0"/>
                                                                                                                                                                                                                                                                          <w:divBdr>
                                                                                                                                                                                                                                                                            <w:top w:val="none" w:sz="0" w:space="0" w:color="auto"/>
                                                                                                                                                                                                                                                                            <w:left w:val="none" w:sz="0" w:space="0" w:color="auto"/>
                                                                                                                                                                                                                                                                            <w:bottom w:val="none" w:sz="0" w:space="0" w:color="auto"/>
                                                                                                                                                                                                                                                                            <w:right w:val="none" w:sz="0" w:space="0" w:color="auto"/>
                                                                                                                                                                                                                                                                          </w:divBdr>
                                                                                                                                                                                                                                                                        </w:div>
                                                                                                                                                                                                                                                                        <w:div w:id="1866401947">
                                                                                                                                                                                                                                                                          <w:marLeft w:val="0"/>
                                                                                                                                                                                                                                                                          <w:marRight w:val="0"/>
                                                                                                                                                                                                                                                                          <w:marTop w:val="0"/>
                                                                                                                                                                                                                                                                          <w:marBottom w:val="0"/>
                                                                                                                                                                                                                                                                          <w:divBdr>
                                                                                                                                                                                                                                                                            <w:top w:val="none" w:sz="0" w:space="0" w:color="auto"/>
                                                                                                                                                                                                                                                                            <w:left w:val="none" w:sz="0" w:space="0" w:color="auto"/>
                                                                                                                                                                                                                                                                            <w:bottom w:val="none" w:sz="0" w:space="0" w:color="auto"/>
                                                                                                                                                                                                                                                                            <w:right w:val="none" w:sz="0" w:space="0" w:color="auto"/>
                                                                                                                                                                                                                                                                          </w:divBdr>
                                                                                                                                                                                                                                                                        </w:div>
                                                                                                                                                                                                                                                                        <w:div w:id="466314839">
                                                                                                                                                                                                                                                                          <w:marLeft w:val="0"/>
                                                                                                                                                                                                                                                                          <w:marRight w:val="0"/>
                                                                                                                                                                                                                                                                          <w:marTop w:val="0"/>
                                                                                                                                                                                                                                                                          <w:marBottom w:val="0"/>
                                                                                                                                                                                                                                                                          <w:divBdr>
                                                                                                                                                                                                                                                                            <w:top w:val="none" w:sz="0" w:space="0" w:color="auto"/>
                                                                                                                                                                                                                                                                            <w:left w:val="none" w:sz="0" w:space="0" w:color="auto"/>
                                                                                                                                                                                                                                                                            <w:bottom w:val="none" w:sz="0" w:space="0" w:color="auto"/>
                                                                                                                                                                                                                                                                            <w:right w:val="none" w:sz="0" w:space="0" w:color="auto"/>
                                                                                                                                                                                                                                                                          </w:divBdr>
                                                                                                                                                                                                                                                                        </w:div>
                                                                                                                                                                                                                                                                        <w:div w:id="1072700805">
                                                                                                                                                                                                                                                                          <w:marLeft w:val="0"/>
                                                                                                                                                                                                                                                                          <w:marRight w:val="0"/>
                                                                                                                                                                                                                                                                          <w:marTop w:val="0"/>
                                                                                                                                                                                                                                                                          <w:marBottom w:val="0"/>
                                                                                                                                                                                                                                                                          <w:divBdr>
                                                                                                                                                                                                                                                                            <w:top w:val="none" w:sz="0" w:space="0" w:color="auto"/>
                                                                                                                                                                                                                                                                            <w:left w:val="none" w:sz="0" w:space="0" w:color="auto"/>
                                                                                                                                                                                                                                                                            <w:bottom w:val="none" w:sz="0" w:space="0" w:color="auto"/>
                                                                                                                                                                                                                                                                            <w:right w:val="none" w:sz="0" w:space="0" w:color="auto"/>
                                                                                                                                                                                                                                                                          </w:divBdr>
                                                                                                                                                                                                                                                                        </w:div>
                                                                                                                                                                                                                                                                        <w:div w:id="415320128">
                                                                                                                                                                                                                                                                          <w:marLeft w:val="0"/>
                                                                                                                                                                                                                                                                          <w:marRight w:val="0"/>
                                                                                                                                                                                                                                                                          <w:marTop w:val="0"/>
                                                                                                                                                                                                                                                                          <w:marBottom w:val="0"/>
                                                                                                                                                                                                                                                                          <w:divBdr>
                                                                                                                                                                                                                                                                            <w:top w:val="none" w:sz="0" w:space="0" w:color="auto"/>
                                                                                                                                                                                                                                                                            <w:left w:val="none" w:sz="0" w:space="0" w:color="auto"/>
                                                                                                                                                                                                                                                                            <w:bottom w:val="none" w:sz="0" w:space="0" w:color="auto"/>
                                                                                                                                                                                                                                                                            <w:right w:val="none" w:sz="0" w:space="0" w:color="auto"/>
                                                                                                                                                                                                                                                                          </w:divBdr>
                                                                                                                                                                                                                                                                        </w:div>
                                                                                                                                                                                                                                                                        <w:div w:id="1323007874">
                                                                                                                                                                                                                                                                          <w:marLeft w:val="0"/>
                                                                                                                                                                                                                                                                          <w:marRight w:val="0"/>
                                                                                                                                                                                                                                                                          <w:marTop w:val="0"/>
                                                                                                                                                                                                                                                                          <w:marBottom w:val="0"/>
                                                                                                                                                                                                                                                                          <w:divBdr>
                                                                                                                                                                                                                                                                            <w:top w:val="none" w:sz="0" w:space="0" w:color="auto"/>
                                                                                                                                                                                                                                                                            <w:left w:val="none" w:sz="0" w:space="0" w:color="auto"/>
                                                                                                                                                                                                                                                                            <w:bottom w:val="none" w:sz="0" w:space="0" w:color="auto"/>
                                                                                                                                                                                                                                                                            <w:right w:val="none" w:sz="0" w:space="0" w:color="auto"/>
                                                                                                                                                                                                                                                                          </w:divBdr>
                                                                                                                                                                                                                                                                        </w:div>
                                                                                                                                                                                                                                                                        <w:div w:id="1147086656">
                                                                                                                                                                                                                                                                          <w:marLeft w:val="0"/>
                                                                                                                                                                                                                                                                          <w:marRight w:val="0"/>
                                                                                                                                                                                                                                                                          <w:marTop w:val="0"/>
                                                                                                                                                                                                                                                                          <w:marBottom w:val="0"/>
                                                                                                                                                                                                                                                                          <w:divBdr>
                                                                                                                                                                                                                                                                            <w:top w:val="none" w:sz="0" w:space="0" w:color="auto"/>
                                                                                                                                                                                                                                                                            <w:left w:val="none" w:sz="0" w:space="0" w:color="auto"/>
                                                                                                                                                                                                                                                                            <w:bottom w:val="none" w:sz="0" w:space="0" w:color="auto"/>
                                                                                                                                                                                                                                                                            <w:right w:val="none" w:sz="0" w:space="0" w:color="auto"/>
                                                                                                                                                                                                                                                                          </w:divBdr>
                                                                                                                                                                                                                                                                        </w:div>
                                                                                                                                                                                                                                                                        <w:div w:id="1269775341">
                                                                                                                                                                                                                                                                          <w:marLeft w:val="0"/>
                                                                                                                                                                                                                                                                          <w:marRight w:val="0"/>
                                                                                                                                                                                                                                                                          <w:marTop w:val="0"/>
                                                                                                                                                                                                                                                                          <w:marBottom w:val="0"/>
                                                                                                                                                                                                                                                                          <w:divBdr>
                                                                                                                                                                                                                                                                            <w:top w:val="none" w:sz="0" w:space="0" w:color="auto"/>
                                                                                                                                                                                                                                                                            <w:left w:val="none" w:sz="0" w:space="0" w:color="auto"/>
                                                                                                                                                                                                                                                                            <w:bottom w:val="none" w:sz="0" w:space="0" w:color="auto"/>
                                                                                                                                                                                                                                                                            <w:right w:val="none" w:sz="0" w:space="0" w:color="auto"/>
                                                                                                                                                                                                                                                                          </w:divBdr>
                                                                                                                                                                                                                                                                        </w:div>
                                                                                                                                                                                                                                                                        <w:div w:id="342630647">
                                                                                                                                                                                                                                                                          <w:marLeft w:val="0"/>
                                                                                                                                                                                                                                                                          <w:marRight w:val="0"/>
                                                                                                                                                                                                                                                                          <w:marTop w:val="0"/>
                                                                                                                                                                                                                                                                          <w:marBottom w:val="0"/>
                                                                                                                                                                                                                                                                          <w:divBdr>
                                                                                                                                                                                                                                                                            <w:top w:val="none" w:sz="0" w:space="0" w:color="auto"/>
                                                                                                                                                                                                                                                                            <w:left w:val="none" w:sz="0" w:space="0" w:color="auto"/>
                                                                                                                                                                                                                                                                            <w:bottom w:val="none" w:sz="0" w:space="0" w:color="auto"/>
                                                                                                                                                                                                                                                                            <w:right w:val="none" w:sz="0" w:space="0" w:color="auto"/>
                                                                                                                                                                                                                                                                          </w:divBdr>
                                                                                                                                                                                                                                                                        </w:div>
                                                                                                                                                                                                                                                                        <w:div w:id="859582481">
                                                                                                                                                                                                                                                                          <w:marLeft w:val="0"/>
                                                                                                                                                                                                                                                                          <w:marRight w:val="0"/>
                                                                                                                                                                                                                                                                          <w:marTop w:val="0"/>
                                                                                                                                                                                                                                                                          <w:marBottom w:val="0"/>
                                                                                                                                                                                                                                                                          <w:divBdr>
                                                                                                                                                                                                                                                                            <w:top w:val="none" w:sz="0" w:space="0" w:color="auto"/>
                                                                                                                                                                                                                                                                            <w:left w:val="none" w:sz="0" w:space="0" w:color="auto"/>
                                                                                                                                                                                                                                                                            <w:bottom w:val="none" w:sz="0" w:space="0" w:color="auto"/>
                                                                                                                                                                                                                                                                            <w:right w:val="none" w:sz="0" w:space="0" w:color="auto"/>
                                                                                                                                                                                                                                                                          </w:divBdr>
                                                                                                                                                                                                                                                                        </w:div>
                                                                                                                                                                                                                                                                        <w:div w:id="100270542">
                                                                                                                                                                                                                                                                          <w:marLeft w:val="0"/>
                                                                                                                                                                                                                                                                          <w:marRight w:val="0"/>
                                                                                                                                                                                                                                                                          <w:marTop w:val="0"/>
                                                                                                                                                                                                                                                                          <w:marBottom w:val="0"/>
                                                                                                                                                                                                                                                                          <w:divBdr>
                                                                                                                                                                                                                                                                            <w:top w:val="none" w:sz="0" w:space="0" w:color="auto"/>
                                                                                                                                                                                                                                                                            <w:left w:val="none" w:sz="0" w:space="0" w:color="auto"/>
                                                                                                                                                                                                                                                                            <w:bottom w:val="none" w:sz="0" w:space="0" w:color="auto"/>
                                                                                                                                                                                                                                                                            <w:right w:val="none" w:sz="0" w:space="0" w:color="auto"/>
                                                                                                                                                                                                                                                                          </w:divBdr>
                                                                                                                                                                                                                                                                        </w:div>
                                                                                                                                                                                                                                                                        <w:div w:id="1194802531">
                                                                                                                                                                                                                                                                          <w:marLeft w:val="0"/>
                                                                                                                                                                                                                                                                          <w:marRight w:val="0"/>
                                                                                                                                                                                                                                                                          <w:marTop w:val="0"/>
                                                                                                                                                                                                                                                                          <w:marBottom w:val="0"/>
                                                                                                                                                                                                                                                                          <w:divBdr>
                                                                                                                                                                                                                                                                            <w:top w:val="none" w:sz="0" w:space="0" w:color="auto"/>
                                                                                                                                                                                                                                                                            <w:left w:val="none" w:sz="0" w:space="0" w:color="auto"/>
                                                                                                                                                                                                                                                                            <w:bottom w:val="none" w:sz="0" w:space="0" w:color="auto"/>
                                                                                                                                                                                                                                                                            <w:right w:val="none" w:sz="0" w:space="0" w:color="auto"/>
                                                                                                                                                                                                                                                                          </w:divBdr>
                                                                                                                                                                                                                                                                        </w:div>
                                                                                                                                                                                                                                                                        <w:div w:id="623273174">
                                                                                                                                                                                                                                                                          <w:marLeft w:val="0"/>
                                                                                                                                                                                                                                                                          <w:marRight w:val="0"/>
                                                                                                                                                                                                                                                                          <w:marTop w:val="0"/>
                                                                                                                                                                                                                                                                          <w:marBottom w:val="0"/>
                                                                                                                                                                                                                                                                          <w:divBdr>
                                                                                                                                                                                                                                                                            <w:top w:val="none" w:sz="0" w:space="0" w:color="auto"/>
                                                                                                                                                                                                                                                                            <w:left w:val="none" w:sz="0" w:space="0" w:color="auto"/>
                                                                                                                                                                                                                                                                            <w:bottom w:val="none" w:sz="0" w:space="0" w:color="auto"/>
                                                                                                                                                                                                                                                                            <w:right w:val="none" w:sz="0" w:space="0" w:color="auto"/>
                                                                                                                                                                                                                                                                          </w:divBdr>
                                                                                                                                                                                                                                                                        </w:div>
                                                                                                                                                                                                                                                                        <w:div w:id="1886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1347">
                                                                                                                                                                                                                                                                  <w:marLeft w:val="0"/>
                                                                                                                                                                                                                                                                  <w:marRight w:val="0"/>
                                                                                                                                                                                                                                                                  <w:marTop w:val="0"/>
                                                                                                                                                                                                                                                                  <w:marBottom w:val="0"/>
                                                                                                                                                                                                                                                                  <w:divBdr>
                                                                                                                                                                                                                                                                    <w:top w:val="none" w:sz="0" w:space="0" w:color="auto"/>
                                                                                                                                                                                                                                                                    <w:left w:val="none" w:sz="0" w:space="0" w:color="auto"/>
                                                                                                                                                                                                                                                                    <w:bottom w:val="none" w:sz="0" w:space="0" w:color="auto"/>
                                                                                                                                                                                                                                                                    <w:right w:val="none" w:sz="0" w:space="0" w:color="auto"/>
                                                                                                                                                                                                                                                                  </w:divBdr>
                                                                                                                                                                                                                                                                </w:div>
                                                                                                                                                                                                                                                                <w:div w:id="2016953925">
                                                                                                                                                                                                                                                                  <w:marLeft w:val="0"/>
                                                                                                                                                                                                                                                                  <w:marRight w:val="0"/>
                                                                                                                                                                                                                                                                  <w:marTop w:val="0"/>
                                                                                                                                                                                                                                                                  <w:marBottom w:val="0"/>
                                                                                                                                                                                                                                                                  <w:divBdr>
                                                                                                                                                                                                                                                                    <w:top w:val="none" w:sz="0" w:space="0" w:color="auto"/>
                                                                                                                                                                                                                                                                    <w:left w:val="none" w:sz="0" w:space="0" w:color="auto"/>
                                                                                                                                                                                                                                                                    <w:bottom w:val="none" w:sz="0" w:space="0" w:color="auto"/>
                                                                                                                                                                                                                                                                    <w:right w:val="none" w:sz="0" w:space="0" w:color="auto"/>
                                                                                                                                                                                                                                                                  </w:divBdr>
                                                                                                                                                                                                                                                                </w:div>
                                                                                                                                                                                                                                                                <w:div w:id="1325160617">
                                                                                                                                                                                                                                                                  <w:marLeft w:val="0"/>
                                                                                                                                                                                                                                                                  <w:marRight w:val="0"/>
                                                                                                                                                                                                                                                                  <w:marTop w:val="0"/>
                                                                                                                                                                                                                                                                  <w:marBottom w:val="0"/>
                                                                                                                                                                                                                                                                  <w:divBdr>
                                                                                                                                                                                                                                                                    <w:top w:val="none" w:sz="0" w:space="0" w:color="auto"/>
                                                                                                                                                                                                                                                                    <w:left w:val="none" w:sz="0" w:space="0" w:color="auto"/>
                                                                                                                                                                                                                                                                    <w:bottom w:val="none" w:sz="0" w:space="0" w:color="auto"/>
                                                                                                                                                                                                                                                                    <w:right w:val="none" w:sz="0" w:space="0" w:color="auto"/>
                                                                                                                                                                                                                                                                  </w:divBdr>
                                                                                                                                                                                                                                                                </w:div>
                                                                                                                                                                                                                                                                <w:div w:id="1851141530">
                                                                                                                                                                                                                                                                  <w:marLeft w:val="0"/>
                                                                                                                                                                                                                                                                  <w:marRight w:val="0"/>
                                                                                                                                                                                                                                                                  <w:marTop w:val="0"/>
                                                                                                                                                                                                                                                                  <w:marBottom w:val="0"/>
                                                                                                                                                                                                                                                                  <w:divBdr>
                                                                                                                                                                                                                                                                    <w:top w:val="none" w:sz="0" w:space="0" w:color="auto"/>
                                                                                                                                                                                                                                                                    <w:left w:val="none" w:sz="0" w:space="0" w:color="auto"/>
                                                                                                                                                                                                                                                                    <w:bottom w:val="none" w:sz="0" w:space="0" w:color="auto"/>
                                                                                                                                                                                                                                                                    <w:right w:val="none" w:sz="0" w:space="0" w:color="auto"/>
                                                                                                                                                                                                                                                                  </w:divBdr>
                                                                                                                                                                                                                                                                </w:div>
                                                                                                                                                                                                                                                                <w:div w:id="310446774">
                                                                                                                                                                                                                                                                  <w:marLeft w:val="0"/>
                                                                                                                                                                                                                                                                  <w:marRight w:val="0"/>
                                                                                                                                                                                                                                                                  <w:marTop w:val="0"/>
                                                                                                                                                                                                                                                                  <w:marBottom w:val="0"/>
                                                                                                                                                                                                                                                                  <w:divBdr>
                                                                                                                                                                                                                                                                    <w:top w:val="none" w:sz="0" w:space="0" w:color="auto"/>
                                                                                                                                                                                                                                                                    <w:left w:val="none" w:sz="0" w:space="0" w:color="auto"/>
                                                                                                                                                                                                                                                                    <w:bottom w:val="none" w:sz="0" w:space="0" w:color="auto"/>
                                                                                                                                                                                                                                                                    <w:right w:val="none" w:sz="0" w:space="0" w:color="auto"/>
                                                                                                                                                                                                                                                                  </w:divBdr>
                                                                                                                                                                                                                                                                </w:div>
                                                                                                                                                                                                                                                                <w:div w:id="1833637232">
                                                                                                                                                                                                                                                                  <w:marLeft w:val="0"/>
                                                                                                                                                                                                                                                                  <w:marRight w:val="0"/>
                                                                                                                                                                                                                                                                  <w:marTop w:val="0"/>
                                                                                                                                                                                                                                                                  <w:marBottom w:val="0"/>
                                                                                                                                                                                                                                                                  <w:divBdr>
                                                                                                                                                                                                                                                                    <w:top w:val="none" w:sz="0" w:space="0" w:color="auto"/>
                                                                                                                                                                                                                                                                    <w:left w:val="none" w:sz="0" w:space="0" w:color="auto"/>
                                                                                                                                                                                                                                                                    <w:bottom w:val="none" w:sz="0" w:space="0" w:color="auto"/>
                                                                                                                                                                                                                                                                    <w:right w:val="none" w:sz="0" w:space="0" w:color="auto"/>
                                                                                                                                                                                                                                                                  </w:divBdr>
                                                                                                                                                                                                                                                                </w:div>
                                                                                                                                                                                                                                                                <w:div w:id="2105034947">
                                                                                                                                                                                                                                                                  <w:marLeft w:val="0"/>
                                                                                                                                                                                                                                                                  <w:marRight w:val="0"/>
                                                                                                                                                                                                                                                                  <w:marTop w:val="0"/>
                                                                                                                                                                                                                                                                  <w:marBottom w:val="0"/>
                                                                                                                                                                                                                                                                  <w:divBdr>
                                                                                                                                                                                                                                                                    <w:top w:val="none" w:sz="0" w:space="0" w:color="auto"/>
                                                                                                                                                                                                                                                                    <w:left w:val="none" w:sz="0" w:space="0" w:color="auto"/>
                                                                                                                                                                                                                                                                    <w:bottom w:val="none" w:sz="0" w:space="0" w:color="auto"/>
                                                                                                                                                                                                                                                                    <w:right w:val="none" w:sz="0" w:space="0" w:color="auto"/>
                                                                                                                                                                                                                                                                  </w:divBdr>
                                                                                                                                                                                                                                                                </w:div>
                                                                                                                                                                                                                                                                <w:div w:id="188835261">
                                                                                                                                                                                                                                                                  <w:marLeft w:val="0"/>
                                                                                                                                                                                                                                                                  <w:marRight w:val="0"/>
                                                                                                                                                                                                                                                                  <w:marTop w:val="0"/>
                                                                                                                                                                                                                                                                  <w:marBottom w:val="0"/>
                                                                                                                                                                                                                                                                  <w:divBdr>
                                                                                                                                                                                                                                                                    <w:top w:val="none" w:sz="0" w:space="0" w:color="auto"/>
                                                                                                                                                                                                                                                                    <w:left w:val="none" w:sz="0" w:space="0" w:color="auto"/>
                                                                                                                                                                                                                                                                    <w:bottom w:val="none" w:sz="0" w:space="0" w:color="auto"/>
                                                                                                                                                                                                                                                                    <w:right w:val="none" w:sz="0" w:space="0" w:color="auto"/>
                                                                                                                                                                                                                                                                  </w:divBdr>
                                                                                                                                                                                                                                                                </w:div>
                                                                                                                                                                                                                                                                <w:div w:id="605384928">
                                                                                                                                                                                                                                                                  <w:marLeft w:val="0"/>
                                                                                                                                                                                                                                                                  <w:marRight w:val="0"/>
                                                                                                                                                                                                                                                                  <w:marTop w:val="0"/>
                                                                                                                                                                                                                                                                  <w:marBottom w:val="0"/>
                                                                                                                                                                                                                                                                  <w:divBdr>
                                                                                                                                                                                                                                                                    <w:top w:val="none" w:sz="0" w:space="0" w:color="auto"/>
                                                                                                                                                                                                                                                                    <w:left w:val="none" w:sz="0" w:space="0" w:color="auto"/>
                                                                                                                                                                                                                                                                    <w:bottom w:val="none" w:sz="0" w:space="0" w:color="auto"/>
                                                                                                                                                                                                                                                                    <w:right w:val="none" w:sz="0" w:space="0" w:color="auto"/>
                                                                                                                                                                                                                                                                  </w:divBdr>
                                                                                                                                                                                                                                                                </w:div>
                                                                                                                                                                                                                                                                <w:div w:id="1776292010">
                                                                                                                                                                                                                                                                  <w:marLeft w:val="0"/>
                                                                                                                                                                                                                                                                  <w:marRight w:val="0"/>
                                                                                                                                                                                                                                                                  <w:marTop w:val="0"/>
                                                                                                                                                                                                                                                                  <w:marBottom w:val="0"/>
                                                                                                                                                                                                                                                                  <w:divBdr>
                                                                                                                                                                                                                                                                    <w:top w:val="none" w:sz="0" w:space="0" w:color="auto"/>
                                                                                                                                                                                                                                                                    <w:left w:val="none" w:sz="0" w:space="0" w:color="auto"/>
                                                                                                                                                                                                                                                                    <w:bottom w:val="none" w:sz="0" w:space="0" w:color="auto"/>
                                                                                                                                                                                                                                                                    <w:right w:val="none" w:sz="0" w:space="0" w:color="auto"/>
                                                                                                                                                                                                                                                                  </w:divBdr>
                                                                                                                                                                                                                                                                </w:div>
                                                                                                                                                                                                                                                                <w:div w:id="1154645394">
                                                                                                                                                                                                                                                                  <w:marLeft w:val="0"/>
                                                                                                                                                                                                                                                                  <w:marRight w:val="0"/>
                                                                                                                                                                                                                                                                  <w:marTop w:val="0"/>
                                                                                                                                                                                                                                                                  <w:marBottom w:val="0"/>
                                                                                                                                                                                                                                                                  <w:divBdr>
                                                                                                                                                                                                                                                                    <w:top w:val="none" w:sz="0" w:space="0" w:color="auto"/>
                                                                                                                                                                                                                                                                    <w:left w:val="none" w:sz="0" w:space="0" w:color="auto"/>
                                                                                                                                                                                                                                                                    <w:bottom w:val="none" w:sz="0" w:space="0" w:color="auto"/>
                                                                                                                                                                                                                                                                    <w:right w:val="none" w:sz="0" w:space="0" w:color="auto"/>
                                                                                                                                                                                                                                                                  </w:divBdr>
                                                                                                                                                                                                                                                                </w:div>
                                                                                                                                                                                                                                                                <w:div w:id="2000763915">
                                                                                                                                                                                                                                                                  <w:marLeft w:val="0"/>
                                                                                                                                                                                                                                                                  <w:marRight w:val="0"/>
                                                                                                                                                                                                                                                                  <w:marTop w:val="0"/>
                                                                                                                                                                                                                                                                  <w:marBottom w:val="0"/>
                                                                                                                                                                                                                                                                  <w:divBdr>
                                                                                                                                                                                                                                                                    <w:top w:val="none" w:sz="0" w:space="0" w:color="auto"/>
                                                                                                                                                                                                                                                                    <w:left w:val="none" w:sz="0" w:space="0" w:color="auto"/>
                                                                                                                                                                                                                                                                    <w:bottom w:val="none" w:sz="0" w:space="0" w:color="auto"/>
                                                                                                                                                                                                                                                                    <w:right w:val="none" w:sz="0" w:space="0" w:color="auto"/>
                                                                                                                                                                                                                                                                  </w:divBdr>
                                                                                                                                                                                                                                                                </w:div>
                                                                                                                                                                                                                                                                <w:div w:id="85656973">
                                                                                                                                                                                                                                                                  <w:marLeft w:val="0"/>
                                                                                                                                                                                                                                                                  <w:marRight w:val="0"/>
                                                                                                                                                                                                                                                                  <w:marTop w:val="0"/>
                                                                                                                                                                                                                                                                  <w:marBottom w:val="0"/>
                                                                                                                                                                                                                                                                  <w:divBdr>
                                                                                                                                                                                                                                                                    <w:top w:val="none" w:sz="0" w:space="0" w:color="auto"/>
                                                                                                                                                                                                                                                                    <w:left w:val="none" w:sz="0" w:space="0" w:color="auto"/>
                                                                                                                                                                                                                                                                    <w:bottom w:val="none" w:sz="0" w:space="0" w:color="auto"/>
                                                                                                                                                                                                                                                                    <w:right w:val="none" w:sz="0" w:space="0" w:color="auto"/>
                                                                                                                                                                                                                                                                  </w:divBdr>
                                                                                                                                                                                                                                                                </w:div>
                                                                                                                                                                                                                                                                <w:div w:id="2013214253">
                                                                                                                                                                                                                                                                  <w:marLeft w:val="0"/>
                                                                                                                                                                                                                                                                  <w:marRight w:val="0"/>
                                                                                                                                                                                                                                                                  <w:marTop w:val="0"/>
                                                                                                                                                                                                                                                                  <w:marBottom w:val="0"/>
                                                                                                                                                                                                                                                                  <w:divBdr>
                                                                                                                                                                                                                                                                    <w:top w:val="none" w:sz="0" w:space="0" w:color="auto"/>
                                                                                                                                                                                                                                                                    <w:left w:val="none" w:sz="0" w:space="0" w:color="auto"/>
                                                                                                                                                                                                                                                                    <w:bottom w:val="none" w:sz="0" w:space="0" w:color="auto"/>
                                                                                                                                                                                                                                                                    <w:right w:val="none" w:sz="0" w:space="0" w:color="auto"/>
                                                                                                                                                                                                                                                                  </w:divBdr>
                                                                                                                                                                                                                                                                </w:div>
                                                                                                                                                                                                                                                                <w:div w:id="1676690778">
                                                                                                                                                                                                                                                                  <w:marLeft w:val="0"/>
                                                                                                                                                                                                                                                                  <w:marRight w:val="0"/>
                                                                                                                                                                                                                                                                  <w:marTop w:val="0"/>
                                                                                                                                                                                                                                                                  <w:marBottom w:val="0"/>
                                                                                                                                                                                                                                                                  <w:divBdr>
                                                                                                                                                                                                                                                                    <w:top w:val="none" w:sz="0" w:space="0" w:color="auto"/>
                                                                                                                                                                                                                                                                    <w:left w:val="none" w:sz="0" w:space="0" w:color="auto"/>
                                                                                                                                                                                                                                                                    <w:bottom w:val="none" w:sz="0" w:space="0" w:color="auto"/>
                                                                                                                                                                                                                                                                    <w:right w:val="none" w:sz="0" w:space="0" w:color="auto"/>
                                                                                                                                                                                                                                                                  </w:divBdr>
                                                                                                                                                                                                                                                                </w:div>
                                                                                                                                                                                                                                                                <w:div w:id="565804990">
                                                                                                                                                                                                                                                                  <w:marLeft w:val="0"/>
                                                                                                                                                                                                                                                                  <w:marRight w:val="0"/>
                                                                                                                                                                                                                                                                  <w:marTop w:val="0"/>
                                                                                                                                                                                                                                                                  <w:marBottom w:val="0"/>
                                                                                                                                                                                                                                                                  <w:divBdr>
                                                                                                                                                                                                                                                                    <w:top w:val="none" w:sz="0" w:space="0" w:color="auto"/>
                                                                                                                                                                                                                                                                    <w:left w:val="none" w:sz="0" w:space="0" w:color="auto"/>
                                                                                                                                                                                                                                                                    <w:bottom w:val="none" w:sz="0" w:space="0" w:color="auto"/>
                                                                                                                                                                                                                                                                    <w:right w:val="none" w:sz="0" w:space="0" w:color="auto"/>
                                                                                                                                                                                                                                                                  </w:divBdr>
                                                                                                                                                                                                                                                                </w:div>
                                                                                                                                                                                                                                                                <w:div w:id="1317153085">
                                                                                                                                                                                                                                                                  <w:marLeft w:val="0"/>
                                                                                                                                                                                                                                                                  <w:marRight w:val="0"/>
                                                                                                                                                                                                                                                                  <w:marTop w:val="0"/>
                                                                                                                                                                                                                                                                  <w:marBottom w:val="0"/>
                                                                                                                                                                                                                                                                  <w:divBdr>
                                                                                                                                                                                                                                                                    <w:top w:val="none" w:sz="0" w:space="0" w:color="auto"/>
                                                                                                                                                                                                                                                                    <w:left w:val="none" w:sz="0" w:space="0" w:color="auto"/>
                                                                                                                                                                                                                                                                    <w:bottom w:val="none" w:sz="0" w:space="0" w:color="auto"/>
                                                                                                                                                                                                                                                                    <w:right w:val="none" w:sz="0" w:space="0" w:color="auto"/>
                                                                                                                                                                                                                                                                  </w:divBdr>
                                                                                                                                                                                                                                                                </w:div>
                                                                                                                                                                                                                                                                <w:div w:id="687677624">
                                                                                                                                                                                                                                                                  <w:marLeft w:val="0"/>
                                                                                                                                                                                                                                                                  <w:marRight w:val="0"/>
                                                                                                                                                                                                                                                                  <w:marTop w:val="0"/>
                                                                                                                                                                                                                                                                  <w:marBottom w:val="0"/>
                                                                                                                                                                                                                                                                  <w:divBdr>
                                                                                                                                                                                                                                                                    <w:top w:val="none" w:sz="0" w:space="0" w:color="auto"/>
                                                                                                                                                                                                                                                                    <w:left w:val="none" w:sz="0" w:space="0" w:color="auto"/>
                                                                                                                                                                                                                                                                    <w:bottom w:val="none" w:sz="0" w:space="0" w:color="auto"/>
                                                                                                                                                                                                                                                                    <w:right w:val="none" w:sz="0" w:space="0" w:color="auto"/>
                                                                                                                                                                                                                                                                  </w:divBdr>
                                                                                                                                                                                                                                                                </w:div>
                                                                                                                                                                                                                                                                <w:div w:id="957182317">
                                                                                                                                                                                                                                                                  <w:marLeft w:val="0"/>
                                                                                                                                                                                                                                                                  <w:marRight w:val="0"/>
                                                                                                                                                                                                                                                                  <w:marTop w:val="0"/>
                                                                                                                                                                                                                                                                  <w:marBottom w:val="0"/>
                                                                                                                                                                                                                                                                  <w:divBdr>
                                                                                                                                                                                                                                                                    <w:top w:val="none" w:sz="0" w:space="0" w:color="auto"/>
                                                                                                                                                                                                                                                                    <w:left w:val="none" w:sz="0" w:space="0" w:color="auto"/>
                                                                                                                                                                                                                                                                    <w:bottom w:val="none" w:sz="0" w:space="0" w:color="auto"/>
                                                                                                                                                                                                                                                                    <w:right w:val="none" w:sz="0" w:space="0" w:color="auto"/>
                                                                                                                                                                                                                                                                  </w:divBdr>
                                                                                                                                                                                                                                                                </w:div>
                                                                                                                                                                                                                                                                <w:div w:id="475269751">
                                                                                                                                                                                                                                                                  <w:marLeft w:val="0"/>
                                                                                                                                                                                                                                                                  <w:marRight w:val="0"/>
                                                                                                                                                                                                                                                                  <w:marTop w:val="0"/>
                                                                                                                                                                                                                                                                  <w:marBottom w:val="0"/>
                                                                                                                                                                                                                                                                  <w:divBdr>
                                                                                                                                                                                                                                                                    <w:top w:val="none" w:sz="0" w:space="0" w:color="auto"/>
                                                                                                                                                                                                                                                                    <w:left w:val="none" w:sz="0" w:space="0" w:color="auto"/>
                                                                                                                                                                                                                                                                    <w:bottom w:val="none" w:sz="0" w:space="0" w:color="auto"/>
                                                                                                                                                                                                                                                                    <w:right w:val="none" w:sz="0" w:space="0" w:color="auto"/>
                                                                                                                                                                                                                                                                  </w:divBdr>
                                                                                                                                                                                                                                                                </w:div>
                                                                                                                                                                                                                                                                <w:div w:id="146630413">
                                                                                                                                                                                                                                                                  <w:marLeft w:val="0"/>
                                                                                                                                                                                                                                                                  <w:marRight w:val="0"/>
                                                                                                                                                                                                                                                                  <w:marTop w:val="0"/>
                                                                                                                                                                                                                                                                  <w:marBottom w:val="0"/>
                                                                                                                                                                                                                                                                  <w:divBdr>
                                                                                                                                                                                                                                                                    <w:top w:val="none" w:sz="0" w:space="0" w:color="auto"/>
                                                                                                                                                                                                                                                                    <w:left w:val="none" w:sz="0" w:space="0" w:color="auto"/>
                                                                                                                                                                                                                                                                    <w:bottom w:val="none" w:sz="0" w:space="0" w:color="auto"/>
                                                                                                                                                                                                                                                                    <w:right w:val="none" w:sz="0" w:space="0" w:color="auto"/>
                                                                                                                                                                                                                                                                  </w:divBdr>
                                                                                                                                                                                                                                                                </w:div>
                                                                                                                                                                                                                                                                <w:div w:id="2067530661">
                                                                                                                                                                                                                                                                  <w:marLeft w:val="0"/>
                                                                                                                                                                                                                                                                  <w:marRight w:val="0"/>
                                                                                                                                                                                                                                                                  <w:marTop w:val="0"/>
                                                                                                                                                                                                                                                                  <w:marBottom w:val="0"/>
                                                                                                                                                                                                                                                                  <w:divBdr>
                                                                                                                                                                                                                                                                    <w:top w:val="none" w:sz="0" w:space="0" w:color="auto"/>
                                                                                                                                                                                                                                                                    <w:left w:val="none" w:sz="0" w:space="0" w:color="auto"/>
                                                                                                                                                                                                                                                                    <w:bottom w:val="none" w:sz="0" w:space="0" w:color="auto"/>
                                                                                                                                                                                                                                                                    <w:right w:val="none" w:sz="0" w:space="0" w:color="auto"/>
                                                                                                                                                                                                                                                                  </w:divBdr>
                                                                                                                                                                                                                                                                </w:div>
                                                                                                                                                                                                                                                                <w:div w:id="1760566271">
                                                                                                                                                                                                                                                                  <w:marLeft w:val="0"/>
                                                                                                                                                                                                                                                                  <w:marRight w:val="0"/>
                                                                                                                                                                                                                                                                  <w:marTop w:val="0"/>
                                                                                                                                                                                                                                                                  <w:marBottom w:val="0"/>
                                                                                                                                                                                                                                                                  <w:divBdr>
                                                                                                                                                                                                                                                                    <w:top w:val="none" w:sz="0" w:space="0" w:color="auto"/>
                                                                                                                                                                                                                                                                    <w:left w:val="none" w:sz="0" w:space="0" w:color="auto"/>
                                                                                                                                                                                                                                                                    <w:bottom w:val="none" w:sz="0" w:space="0" w:color="auto"/>
                                                                                                                                                                                                                                                                    <w:right w:val="none" w:sz="0" w:space="0" w:color="auto"/>
                                                                                                                                                                                                                                                                  </w:divBdr>
                                                                                                                                                                                                                                                                </w:div>
                                                                                                                                                                                                                                                                <w:div w:id="151146298">
                                                                                                                                                                                                                                                                  <w:marLeft w:val="0"/>
                                                                                                                                                                                                                                                                  <w:marRight w:val="0"/>
                                                                                                                                                                                                                                                                  <w:marTop w:val="0"/>
                                                                                                                                                                                                                                                                  <w:marBottom w:val="0"/>
                                                                                                                                                                                                                                                                  <w:divBdr>
                                                                                                                                                                                                                                                                    <w:top w:val="none" w:sz="0" w:space="0" w:color="auto"/>
                                                                                                                                                                                                                                                                    <w:left w:val="none" w:sz="0" w:space="0" w:color="auto"/>
                                                                                                                                                                                                                                                                    <w:bottom w:val="none" w:sz="0" w:space="0" w:color="auto"/>
                                                                                                                                                                                                                                                                    <w:right w:val="none" w:sz="0" w:space="0" w:color="auto"/>
                                                                                                                                                                                                                                                                  </w:divBdr>
                                                                                                                                                                                                                                                                </w:div>
                                                                                                                                                                                                                                                                <w:div w:id="2001737636">
                                                                                                                                                                                                                                                                  <w:marLeft w:val="0"/>
                                                                                                                                                                                                                                                                  <w:marRight w:val="0"/>
                                                                                                                                                                                                                                                                  <w:marTop w:val="0"/>
                                                                                                                                                                                                                                                                  <w:marBottom w:val="0"/>
                                                                                                                                                                                                                                                                  <w:divBdr>
                                                                                                                                                                                                                                                                    <w:top w:val="none" w:sz="0" w:space="0" w:color="auto"/>
                                                                                                                                                                                                                                                                    <w:left w:val="none" w:sz="0" w:space="0" w:color="auto"/>
                                                                                                                                                                                                                                                                    <w:bottom w:val="none" w:sz="0" w:space="0" w:color="auto"/>
                                                                                                                                                                                                                                                                    <w:right w:val="none" w:sz="0" w:space="0" w:color="auto"/>
                                                                                                                                                                                                                                                                  </w:divBdr>
                                                                                                                                                                                                                                                                </w:div>
                                                                                                                                                                                                                                                                <w:div w:id="1854883029">
                                                                                                                                                                                                                                                                  <w:marLeft w:val="0"/>
                                                                                                                                                                                                                                                                  <w:marRight w:val="0"/>
                                                                                                                                                                                                                                                                  <w:marTop w:val="0"/>
                                                                                                                                                                                                                                                                  <w:marBottom w:val="0"/>
                                                                                                                                                                                                                                                                  <w:divBdr>
                                                                                                                                                                                                                                                                    <w:top w:val="none" w:sz="0" w:space="0" w:color="auto"/>
                                                                                                                                                                                                                                                                    <w:left w:val="none" w:sz="0" w:space="0" w:color="auto"/>
                                                                                                                                                                                                                                                                    <w:bottom w:val="none" w:sz="0" w:space="0" w:color="auto"/>
                                                                                                                                                                                                                                                                    <w:right w:val="none" w:sz="0" w:space="0" w:color="auto"/>
                                                                                                                                                                                                                                                                  </w:divBdr>
                                                                                                                                                                                                                                                                </w:div>
                                                                                                                                                                                                                                                                <w:div w:id="734821683">
                                                                                                                                                                                                                                                                  <w:marLeft w:val="0"/>
                                                                                                                                                                                                                                                                  <w:marRight w:val="0"/>
                                                                                                                                                                                                                                                                  <w:marTop w:val="0"/>
                                                                                                                                                                                                                                                                  <w:marBottom w:val="0"/>
                                                                                                                                                                                                                                                                  <w:divBdr>
                                                                                                                                                                                                                                                                    <w:top w:val="none" w:sz="0" w:space="0" w:color="auto"/>
                                                                                                                                                                                                                                                                    <w:left w:val="none" w:sz="0" w:space="0" w:color="auto"/>
                                                                                                                                                                                                                                                                    <w:bottom w:val="none" w:sz="0" w:space="0" w:color="auto"/>
                                                                                                                                                                                                                                                                    <w:right w:val="none" w:sz="0" w:space="0" w:color="auto"/>
                                                                                                                                                                                                                                                                  </w:divBdr>
                                                                                                                                                                                                                                                                </w:div>
                                                                                                                                                                                                                                                                <w:div w:id="992873409">
                                                                                                                                                                                                                                                                  <w:marLeft w:val="0"/>
                                                                                                                                                                                                                                                                  <w:marRight w:val="0"/>
                                                                                                                                                                                                                                                                  <w:marTop w:val="0"/>
                                                                                                                                                                                                                                                                  <w:marBottom w:val="0"/>
                                                                                                                                                                                                                                                                  <w:divBdr>
                                                                                                                                                                                                                                                                    <w:top w:val="none" w:sz="0" w:space="0" w:color="auto"/>
                                                                                                                                                                                                                                                                    <w:left w:val="none" w:sz="0" w:space="0" w:color="auto"/>
                                                                                                                                                                                                                                                                    <w:bottom w:val="none" w:sz="0" w:space="0" w:color="auto"/>
                                                                                                                                                                                                                                                                    <w:right w:val="none" w:sz="0" w:space="0" w:color="auto"/>
                                                                                                                                                                                                                                                                  </w:divBdr>
                                                                                                                                                                                                                                                                </w:div>
                                                                                                                                                                                                                                                                <w:div w:id="1844853803">
                                                                                                                                                                                                                                                                  <w:marLeft w:val="0"/>
                                                                                                                                                                                                                                                                  <w:marRight w:val="0"/>
                                                                                                                                                                                                                                                                  <w:marTop w:val="0"/>
                                                                                                                                                                                                                                                                  <w:marBottom w:val="0"/>
                                                                                                                                                                                                                                                                  <w:divBdr>
                                                                                                                                                                                                                                                                    <w:top w:val="none" w:sz="0" w:space="0" w:color="auto"/>
                                                                                                                                                                                                                                                                    <w:left w:val="none" w:sz="0" w:space="0" w:color="auto"/>
                                                                                                                                                                                                                                                                    <w:bottom w:val="none" w:sz="0" w:space="0" w:color="auto"/>
                                                                                                                                                                                                                                                                    <w:right w:val="none" w:sz="0" w:space="0" w:color="auto"/>
                                                                                                                                                                                                                                                                  </w:divBdr>
                                                                                                                                                                                                                                                                </w:div>
                                                                                                                                                                                                                                                                <w:div w:id="1700932491">
                                                                                                                                                                                                                                                                  <w:marLeft w:val="0"/>
                                                                                                                                                                                                                                                                  <w:marRight w:val="0"/>
                                                                                                                                                                                                                                                                  <w:marTop w:val="0"/>
                                                                                                                                                                                                                                                                  <w:marBottom w:val="0"/>
                                                                                                                                                                                                                                                                  <w:divBdr>
                                                                                                                                                                                                                                                                    <w:top w:val="none" w:sz="0" w:space="0" w:color="auto"/>
                                                                                                                                                                                                                                                                    <w:left w:val="none" w:sz="0" w:space="0" w:color="auto"/>
                                                                                                                                                                                                                                                                    <w:bottom w:val="none" w:sz="0" w:space="0" w:color="auto"/>
                                                                                                                                                                                                                                                                    <w:right w:val="none" w:sz="0" w:space="0" w:color="auto"/>
                                                                                                                                                                                                                                                                  </w:divBdr>
                                                                                                                                                                                                                                                                </w:div>
                                                                                                                                                                                                                                                                <w:div w:id="288780186">
                                                                                                                                                                                                                                                                  <w:marLeft w:val="0"/>
                                                                                                                                                                                                                                                                  <w:marRight w:val="0"/>
                                                                                                                                                                                                                                                                  <w:marTop w:val="0"/>
                                                                                                                                                                                                                                                                  <w:marBottom w:val="0"/>
                                                                                                                                                                                                                                                                  <w:divBdr>
                                                                                                                                                                                                                                                                    <w:top w:val="none" w:sz="0" w:space="0" w:color="auto"/>
                                                                                                                                                                                                                                                                    <w:left w:val="none" w:sz="0" w:space="0" w:color="auto"/>
                                                                                                                                                                                                                                                                    <w:bottom w:val="none" w:sz="0" w:space="0" w:color="auto"/>
                                                                                                                                                                                                                                                                    <w:right w:val="none" w:sz="0" w:space="0" w:color="auto"/>
                                                                                                                                                                                                                                                                  </w:divBdr>
                                                                                                                                                                                                                                                                </w:div>
                                                                                                                                                                                                                                                                <w:div w:id="366298266">
                                                                                                                                                                                                                                                                  <w:marLeft w:val="0"/>
                                                                                                                                                                                                                                                                  <w:marRight w:val="0"/>
                                                                                                                                                                                                                                                                  <w:marTop w:val="0"/>
                                                                                                                                                                                                                                                                  <w:marBottom w:val="0"/>
                                                                                                                                                                                                                                                                  <w:divBdr>
                                                                                                                                                                                                                                                                    <w:top w:val="none" w:sz="0" w:space="0" w:color="auto"/>
                                                                                                                                                                                                                                                                    <w:left w:val="none" w:sz="0" w:space="0" w:color="auto"/>
                                                                                                                                                                                                                                                                    <w:bottom w:val="none" w:sz="0" w:space="0" w:color="auto"/>
                                                                                                                                                                                                                                                                    <w:right w:val="none" w:sz="0" w:space="0" w:color="auto"/>
                                                                                                                                                                                                                                                                  </w:divBdr>
                                                                                                                                                                                                                                                                </w:div>
                                                                                                                                                                                                                                                                <w:div w:id="17872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2557">
                                                                                                                                                                                                                                                          <w:marLeft w:val="0"/>
                                                                                                                                                                                                                                                          <w:marRight w:val="0"/>
                                                                                                                                                                                                                                                          <w:marTop w:val="0"/>
                                                                                                                                                                                                                                                          <w:marBottom w:val="0"/>
                                                                                                                                                                                                                                                          <w:divBdr>
                                                                                                                                                                                                                                                            <w:top w:val="none" w:sz="0" w:space="0" w:color="auto"/>
                                                                                                                                                                                                                                                            <w:left w:val="none" w:sz="0" w:space="0" w:color="auto"/>
                                                                                                                                                                                                                                                            <w:bottom w:val="none" w:sz="0" w:space="0" w:color="auto"/>
                                                                                                                                                                                                                                                            <w:right w:val="none" w:sz="0" w:space="0" w:color="auto"/>
                                                                                                                                                                                                                                                          </w:divBdr>
                                                                                                                                                                                                                                                        </w:div>
                                                                                                                                                                                                                                                        <w:div w:id="1962567901">
                                                                                                                                                                                                                                                          <w:marLeft w:val="0"/>
                                                                                                                                                                                                                                                          <w:marRight w:val="0"/>
                                                                                                                                                                                                                                                          <w:marTop w:val="0"/>
                                                                                                                                                                                                                                                          <w:marBottom w:val="0"/>
                                                                                                                                                                                                                                                          <w:divBdr>
                                                                                                                                                                                                                                                            <w:top w:val="none" w:sz="0" w:space="0" w:color="auto"/>
                                                                                                                                                                                                                                                            <w:left w:val="none" w:sz="0" w:space="0" w:color="auto"/>
                                                                                                                                                                                                                                                            <w:bottom w:val="none" w:sz="0" w:space="0" w:color="auto"/>
                                                                                                                                                                                                                                                            <w:right w:val="none" w:sz="0" w:space="0" w:color="auto"/>
                                                                                                                                                                                                                                                          </w:divBdr>
                                                                                                                                                                                                                                                        </w:div>
                                                                                                                                                                                                                                                        <w:div w:id="22874164">
                                                                                                                                                                                                                                                          <w:marLeft w:val="0"/>
                                                                                                                                                                                                                                                          <w:marRight w:val="0"/>
                                                                                                                                                                                                                                                          <w:marTop w:val="0"/>
                                                                                                                                                                                                                                                          <w:marBottom w:val="0"/>
                                                                                                                                                                                                                                                          <w:divBdr>
                                                                                                                                                                                                                                                            <w:top w:val="none" w:sz="0" w:space="0" w:color="auto"/>
                                                                                                                                                                                                                                                            <w:left w:val="none" w:sz="0" w:space="0" w:color="auto"/>
                                                                                                                                                                                                                                                            <w:bottom w:val="none" w:sz="0" w:space="0" w:color="auto"/>
                                                                                                                                                                                                                                                            <w:right w:val="none" w:sz="0" w:space="0" w:color="auto"/>
                                                                                                                                                                                                                                                          </w:divBdr>
                                                                                                                                                                                                                                                        </w:div>
                                                                                                                                                                                                                                                        <w:div w:id="1033920443">
                                                                                                                                                                                                                                                          <w:marLeft w:val="0"/>
                                                                                                                                                                                                                                                          <w:marRight w:val="0"/>
                                                                                                                                                                                                                                                          <w:marTop w:val="0"/>
                                                                                                                                                                                                                                                          <w:marBottom w:val="0"/>
                                                                                                                                                                                                                                                          <w:divBdr>
                                                                                                                                                                                                                                                            <w:top w:val="none" w:sz="0" w:space="0" w:color="auto"/>
                                                                                                                                                                                                                                                            <w:left w:val="none" w:sz="0" w:space="0" w:color="auto"/>
                                                                                                                                                                                                                                                            <w:bottom w:val="none" w:sz="0" w:space="0" w:color="auto"/>
                                                                                                                                                                                                                                                            <w:right w:val="none" w:sz="0" w:space="0" w:color="auto"/>
                                                                                                                                                                                                                                                          </w:divBdr>
                                                                                                                                                                                                                                                        </w:div>
                                                                                                                                                                                                                                                        <w:div w:id="526870674">
                                                                                                                                                                                                                                                          <w:marLeft w:val="0"/>
                                                                                                                                                                                                                                                          <w:marRight w:val="0"/>
                                                                                                                                                                                                                                                          <w:marTop w:val="0"/>
                                                                                                                                                                                                                                                          <w:marBottom w:val="0"/>
                                                                                                                                                                                                                                                          <w:divBdr>
                                                                                                                                                                                                                                                            <w:top w:val="none" w:sz="0" w:space="0" w:color="auto"/>
                                                                                                                                                                                                                                                            <w:left w:val="none" w:sz="0" w:space="0" w:color="auto"/>
                                                                                                                                                                                                                                                            <w:bottom w:val="none" w:sz="0" w:space="0" w:color="auto"/>
                                                                                                                                                                                                                                                            <w:right w:val="none" w:sz="0" w:space="0" w:color="auto"/>
                                                                                                                                                                                                                                                          </w:divBdr>
                                                                                                                                                                                                                                                        </w:div>
                                                                                                                                                                                                                                                        <w:div w:id="1535537825">
                                                                                                                                                                                                                                                          <w:marLeft w:val="0"/>
                                                                                                                                                                                                                                                          <w:marRight w:val="0"/>
                                                                                                                                                                                                                                                          <w:marTop w:val="0"/>
                                                                                                                                                                                                                                                          <w:marBottom w:val="0"/>
                                                                                                                                                                                                                                                          <w:divBdr>
                                                                                                                                                                                                                                                            <w:top w:val="none" w:sz="0" w:space="0" w:color="auto"/>
                                                                                                                                                                                                                                                            <w:left w:val="none" w:sz="0" w:space="0" w:color="auto"/>
                                                                                                                                                                                                                                                            <w:bottom w:val="none" w:sz="0" w:space="0" w:color="auto"/>
                                                                                                                                                                                                                                                            <w:right w:val="none" w:sz="0" w:space="0" w:color="auto"/>
                                                                                                                                                                                                                                                          </w:divBdr>
                                                                                                                                                                                                                                                        </w:div>
                                                                                                                                                                                                                                                        <w:div w:id="891694580">
                                                                                                                                                                                                                                                          <w:marLeft w:val="0"/>
                                                                                                                                                                                                                                                          <w:marRight w:val="0"/>
                                                                                                                                                                                                                                                          <w:marTop w:val="0"/>
                                                                                                                                                                                                                                                          <w:marBottom w:val="0"/>
                                                                                                                                                                                                                                                          <w:divBdr>
                                                                                                                                                                                                                                                            <w:top w:val="none" w:sz="0" w:space="0" w:color="auto"/>
                                                                                                                                                                                                                                                            <w:left w:val="none" w:sz="0" w:space="0" w:color="auto"/>
                                                                                                                                                                                                                                                            <w:bottom w:val="none" w:sz="0" w:space="0" w:color="auto"/>
                                                                                                                                                                                                                                                            <w:right w:val="none" w:sz="0" w:space="0" w:color="auto"/>
                                                                                                                                                                                                                                                          </w:divBdr>
                                                                                                                                                                                                                                                        </w:div>
                                                                                                                                                                                                                                                        <w:div w:id="218368433">
                                                                                                                                                                                                                                                          <w:marLeft w:val="0"/>
                                                                                                                                                                                                                                                          <w:marRight w:val="0"/>
                                                                                                                                                                                                                                                          <w:marTop w:val="0"/>
                                                                                                                                                                                                                                                          <w:marBottom w:val="0"/>
                                                                                                                                                                                                                                                          <w:divBdr>
                                                                                                                                                                                                                                                            <w:top w:val="none" w:sz="0" w:space="0" w:color="auto"/>
                                                                                                                                                                                                                                                            <w:left w:val="none" w:sz="0" w:space="0" w:color="auto"/>
                                                                                                                                                                                                                                                            <w:bottom w:val="none" w:sz="0" w:space="0" w:color="auto"/>
                                                                                                                                                                                                                                                            <w:right w:val="none" w:sz="0" w:space="0" w:color="auto"/>
                                                                                                                                                                                                                                                          </w:divBdr>
                                                                                                                                                                                                                                                        </w:div>
                                                                                                                                                                                                                                                        <w:div w:id="1635863437">
                                                                                                                                                                                                                                                          <w:marLeft w:val="0"/>
                                                                                                                                                                                                                                                          <w:marRight w:val="0"/>
                                                                                                                                                                                                                                                          <w:marTop w:val="0"/>
                                                                                                                                                                                                                                                          <w:marBottom w:val="0"/>
                                                                                                                                                                                                                                                          <w:divBdr>
                                                                                                                                                                                                                                                            <w:top w:val="none" w:sz="0" w:space="0" w:color="auto"/>
                                                                                                                                                                                                                                                            <w:left w:val="none" w:sz="0" w:space="0" w:color="auto"/>
                                                                                                                                                                                                                                                            <w:bottom w:val="none" w:sz="0" w:space="0" w:color="auto"/>
                                                                                                                                                                                                                                                            <w:right w:val="none" w:sz="0" w:space="0" w:color="auto"/>
                                                                                                                                                                                                                                                          </w:divBdr>
                                                                                                                                                                                                                                                        </w:div>
                                                                                                                                                                                                                                                        <w:div w:id="287316320">
                                                                                                                                                                                                                                                          <w:marLeft w:val="0"/>
                                                                                                                                                                                                                                                          <w:marRight w:val="0"/>
                                                                                                                                                                                                                                                          <w:marTop w:val="0"/>
                                                                                                                                                                                                                                                          <w:marBottom w:val="0"/>
                                                                                                                                                                                                                                                          <w:divBdr>
                                                                                                                                                                                                                                                            <w:top w:val="none" w:sz="0" w:space="0" w:color="auto"/>
                                                                                                                                                                                                                                                            <w:left w:val="none" w:sz="0" w:space="0" w:color="auto"/>
                                                                                                                                                                                                                                                            <w:bottom w:val="none" w:sz="0" w:space="0" w:color="auto"/>
                                                                                                                                                                                                                                                            <w:right w:val="none" w:sz="0" w:space="0" w:color="auto"/>
                                                                                                                                                                                                                                                          </w:divBdr>
                                                                                                                                                                                                                                                        </w:div>
                                                                                                                                                                                                                                                        <w:div w:id="1991061257">
                                                                                                                                                                                                                                                          <w:marLeft w:val="0"/>
                                                                                                                                                                                                                                                          <w:marRight w:val="0"/>
                                                                                                                                                                                                                                                          <w:marTop w:val="0"/>
                                                                                                                                                                                                                                                          <w:marBottom w:val="0"/>
                                                                                                                                                                                                                                                          <w:divBdr>
                                                                                                                                                                                                                                                            <w:top w:val="none" w:sz="0" w:space="0" w:color="auto"/>
                                                                                                                                                                                                                                                            <w:left w:val="none" w:sz="0" w:space="0" w:color="auto"/>
                                                                                                                                                                                                                                                            <w:bottom w:val="none" w:sz="0" w:space="0" w:color="auto"/>
                                                                                                                                                                                                                                                            <w:right w:val="none" w:sz="0" w:space="0" w:color="auto"/>
                                                                                                                                                                                                                                                          </w:divBdr>
                                                                                                                                                                                                                                                        </w:div>
                                                                                                                                                                                                                                                        <w:div w:id="2009942042">
                                                                                                                                                                                                                                                          <w:marLeft w:val="0"/>
                                                                                                                                                                                                                                                          <w:marRight w:val="0"/>
                                                                                                                                                                                                                                                          <w:marTop w:val="0"/>
                                                                                                                                                                                                                                                          <w:marBottom w:val="0"/>
                                                                                                                                                                                                                                                          <w:divBdr>
                                                                                                                                                                                                                                                            <w:top w:val="none" w:sz="0" w:space="0" w:color="auto"/>
                                                                                                                                                                                                                                                            <w:left w:val="none" w:sz="0" w:space="0" w:color="auto"/>
                                                                                                                                                                                                                                                            <w:bottom w:val="none" w:sz="0" w:space="0" w:color="auto"/>
                                                                                                                                                                                                                                                            <w:right w:val="none" w:sz="0" w:space="0" w:color="auto"/>
                                                                                                                                                                                                                                                          </w:divBdr>
                                                                                                                                                                                                                                                        </w:div>
                                                                                                                                                                                                                                                        <w:div w:id="616180453">
                                                                                                                                                                                                                                                          <w:marLeft w:val="0"/>
                                                                                                                                                                                                                                                          <w:marRight w:val="0"/>
                                                                                                                                                                                                                                                          <w:marTop w:val="0"/>
                                                                                                                                                                                                                                                          <w:marBottom w:val="0"/>
                                                                                                                                                                                                                                                          <w:divBdr>
                                                                                                                                                                                                                                                            <w:top w:val="none" w:sz="0" w:space="0" w:color="auto"/>
                                                                                                                                                                                                                                                            <w:left w:val="none" w:sz="0" w:space="0" w:color="auto"/>
                                                                                                                                                                                                                                                            <w:bottom w:val="none" w:sz="0" w:space="0" w:color="auto"/>
                                                                                                                                                                                                                                                            <w:right w:val="none" w:sz="0" w:space="0" w:color="auto"/>
                                                                                                                                                                                                                                                          </w:divBdr>
                                                                                                                                                                                                                                                        </w:div>
                                                                                                                                                                                                                                                        <w:div w:id="728380415">
                                                                                                                                                                                                                                                          <w:marLeft w:val="0"/>
                                                                                                                                                                                                                                                          <w:marRight w:val="0"/>
                                                                                                                                                                                                                                                          <w:marTop w:val="0"/>
                                                                                                                                                                                                                                                          <w:marBottom w:val="0"/>
                                                                                                                                                                                                                                                          <w:divBdr>
                                                                                                                                                                                                                                                            <w:top w:val="none" w:sz="0" w:space="0" w:color="auto"/>
                                                                                                                                                                                                                                                            <w:left w:val="none" w:sz="0" w:space="0" w:color="auto"/>
                                                                                                                                                                                                                                                            <w:bottom w:val="none" w:sz="0" w:space="0" w:color="auto"/>
                                                                                                                                                                                                                                                            <w:right w:val="none" w:sz="0" w:space="0" w:color="auto"/>
                                                                                                                                                                                                                                                          </w:divBdr>
                                                                                                                                                                                                                                                        </w:div>
                                                                                                                                                                                                                                                        <w:div w:id="1442186520">
                                                                                                                                                                                                                                                          <w:marLeft w:val="0"/>
                                                                                                                                                                                                                                                          <w:marRight w:val="0"/>
                                                                                                                                                                                                                                                          <w:marTop w:val="0"/>
                                                                                                                                                                                                                                                          <w:marBottom w:val="0"/>
                                                                                                                                                                                                                                                          <w:divBdr>
                                                                                                                                                                                                                                                            <w:top w:val="none" w:sz="0" w:space="0" w:color="auto"/>
                                                                                                                                                                                                                                                            <w:left w:val="none" w:sz="0" w:space="0" w:color="auto"/>
                                                                                                                                                                                                                                                            <w:bottom w:val="none" w:sz="0" w:space="0" w:color="auto"/>
                                                                                                                                                                                                                                                            <w:right w:val="none" w:sz="0" w:space="0" w:color="auto"/>
                                                                                                                                                                                                                                                          </w:divBdr>
                                                                                                                                                                                                                                                        </w:div>
                                                                                                                                                                                                                                                        <w:div w:id="10883381">
                                                                                                                                                                                                                                                          <w:marLeft w:val="0"/>
                                                                                                                                                                                                                                                          <w:marRight w:val="0"/>
                                                                                                                                                                                                                                                          <w:marTop w:val="0"/>
                                                                                                                                                                                                                                                          <w:marBottom w:val="0"/>
                                                                                                                                                                                                                                                          <w:divBdr>
                                                                                                                                                                                                                                                            <w:top w:val="none" w:sz="0" w:space="0" w:color="auto"/>
                                                                                                                                                                                                                                                            <w:left w:val="none" w:sz="0" w:space="0" w:color="auto"/>
                                                                                                                                                                                                                                                            <w:bottom w:val="none" w:sz="0" w:space="0" w:color="auto"/>
                                                                                                                                                                                                                                                            <w:right w:val="none" w:sz="0" w:space="0" w:color="auto"/>
                                                                                                                                                                                                                                                          </w:divBdr>
                                                                                                                                                                                                                                                        </w:div>
                                                                                                                                                                                                                                                        <w:div w:id="835801410">
                                                                                                                                                                                                                                                          <w:marLeft w:val="0"/>
                                                                                                                                                                                                                                                          <w:marRight w:val="0"/>
                                                                                                                                                                                                                                                          <w:marTop w:val="0"/>
                                                                                                                                                                                                                                                          <w:marBottom w:val="0"/>
                                                                                                                                                                                                                                                          <w:divBdr>
                                                                                                                                                                                                                                                            <w:top w:val="none" w:sz="0" w:space="0" w:color="auto"/>
                                                                                                                                                                                                                                                            <w:left w:val="none" w:sz="0" w:space="0" w:color="auto"/>
                                                                                                                                                                                                                                                            <w:bottom w:val="none" w:sz="0" w:space="0" w:color="auto"/>
                                                                                                                                                                                                                                                            <w:right w:val="none" w:sz="0" w:space="0" w:color="auto"/>
                                                                                                                                                                                                                                                          </w:divBdr>
                                                                                                                                                                                                                                                        </w:div>
                                                                                                                                                                                                                                                        <w:div w:id="2033333648">
                                                                                                                                                                                                                                                          <w:marLeft w:val="0"/>
                                                                                                                                                                                                                                                          <w:marRight w:val="0"/>
                                                                                                                                                                                                                                                          <w:marTop w:val="0"/>
                                                                                                                                                                                                                                                          <w:marBottom w:val="0"/>
                                                                                                                                                                                                                                                          <w:divBdr>
                                                                                                                                                                                                                                                            <w:top w:val="none" w:sz="0" w:space="0" w:color="auto"/>
                                                                                                                                                                                                                                                            <w:left w:val="none" w:sz="0" w:space="0" w:color="auto"/>
                                                                                                                                                                                                                                                            <w:bottom w:val="none" w:sz="0" w:space="0" w:color="auto"/>
                                                                                                                                                                                                                                                            <w:right w:val="none" w:sz="0" w:space="0" w:color="auto"/>
                                                                                                                                                                                                                                                          </w:divBdr>
                                                                                                                                                                                                                                                        </w:div>
                                                                                                                                                                                                                                                        <w:div w:id="2094204915">
                                                                                                                                                                                                                                                          <w:marLeft w:val="0"/>
                                                                                                                                                                                                                                                          <w:marRight w:val="0"/>
                                                                                                                                                                                                                                                          <w:marTop w:val="0"/>
                                                                                                                                                                                                                                                          <w:marBottom w:val="0"/>
                                                                                                                                                                                                                                                          <w:divBdr>
                                                                                                                                                                                                                                                            <w:top w:val="none" w:sz="0" w:space="0" w:color="auto"/>
                                                                                                                                                                                                                                                            <w:left w:val="none" w:sz="0" w:space="0" w:color="auto"/>
                                                                                                                                                                                                                                                            <w:bottom w:val="none" w:sz="0" w:space="0" w:color="auto"/>
                                                                                                                                                                                                                                                            <w:right w:val="none" w:sz="0" w:space="0" w:color="auto"/>
                                                                                                                                                                                                                                                          </w:divBdr>
                                                                                                                                                                                                                                                        </w:div>
                                                                                                                                                                                                                                                        <w:div w:id="1911302732">
                                                                                                                                                                                                                                                          <w:marLeft w:val="0"/>
                                                                                                                                                                                                                                                          <w:marRight w:val="0"/>
                                                                                                                                                                                                                                                          <w:marTop w:val="0"/>
                                                                                                                                                                                                                                                          <w:marBottom w:val="0"/>
                                                                                                                                                                                                                                                          <w:divBdr>
                                                                                                                                                                                                                                                            <w:top w:val="none" w:sz="0" w:space="0" w:color="auto"/>
                                                                                                                                                                                                                                                            <w:left w:val="none" w:sz="0" w:space="0" w:color="auto"/>
                                                                                                                                                                                                                                                            <w:bottom w:val="none" w:sz="0" w:space="0" w:color="auto"/>
                                                                                                                                                                                                                                                            <w:right w:val="none" w:sz="0" w:space="0" w:color="auto"/>
                                                                                                                                                                                                                                                          </w:divBdr>
                                                                                                                                                                                                                                                        </w:div>
                                                                                                                                                                                                                                                        <w:div w:id="1160540268">
                                                                                                                                                                                                                                                          <w:marLeft w:val="0"/>
                                                                                                                                                                                                                                                          <w:marRight w:val="0"/>
                                                                                                                                                                                                                                                          <w:marTop w:val="0"/>
                                                                                                                                                                                                                                                          <w:marBottom w:val="0"/>
                                                                                                                                                                                                                                                          <w:divBdr>
                                                                                                                                                                                                                                                            <w:top w:val="none" w:sz="0" w:space="0" w:color="auto"/>
                                                                                                                                                                                                                                                            <w:left w:val="none" w:sz="0" w:space="0" w:color="auto"/>
                                                                                                                                                                                                                                                            <w:bottom w:val="none" w:sz="0" w:space="0" w:color="auto"/>
                                                                                                                                                                                                                                                            <w:right w:val="none" w:sz="0" w:space="0" w:color="auto"/>
                                                                                                                                                                                                                                                          </w:divBdr>
                                                                                                                                                                                                                                                        </w:div>
                                                                                                                                                                                                                                                        <w:div w:id="284653493">
                                                                                                                                                                                                                                                          <w:marLeft w:val="0"/>
                                                                                                                                                                                                                                                          <w:marRight w:val="0"/>
                                                                                                                                                                                                                                                          <w:marTop w:val="0"/>
                                                                                                                                                                                                                                                          <w:marBottom w:val="0"/>
                                                                                                                                                                                                                                                          <w:divBdr>
                                                                                                                                                                                                                                                            <w:top w:val="none" w:sz="0" w:space="0" w:color="auto"/>
                                                                                                                                                                                                                                                            <w:left w:val="none" w:sz="0" w:space="0" w:color="auto"/>
                                                                                                                                                                                                                                                            <w:bottom w:val="none" w:sz="0" w:space="0" w:color="auto"/>
                                                                                                                                                                                                                                                            <w:right w:val="none" w:sz="0" w:space="0" w:color="auto"/>
                                                                                                                                                                                                                                                          </w:divBdr>
                                                                                                                                                                                                                                                        </w:div>
                                                                                                                                                                                                                                                        <w:div w:id="43069912">
                                                                                                                                                                                                                                                          <w:marLeft w:val="0"/>
                                                                                                                                                                                                                                                          <w:marRight w:val="0"/>
                                                                                                                                                                                                                                                          <w:marTop w:val="0"/>
                                                                                                                                                                                                                                                          <w:marBottom w:val="0"/>
                                                                                                                                                                                                                                                          <w:divBdr>
                                                                                                                                                                                                                                                            <w:top w:val="none" w:sz="0" w:space="0" w:color="auto"/>
                                                                                                                                                                                                                                                            <w:left w:val="none" w:sz="0" w:space="0" w:color="auto"/>
                                                                                                                                                                                                                                                            <w:bottom w:val="none" w:sz="0" w:space="0" w:color="auto"/>
                                                                                                                                                                                                                                                            <w:right w:val="none" w:sz="0" w:space="0" w:color="auto"/>
                                                                                                                                                                                                                                                          </w:divBdr>
                                                                                                                                                                                                                                                        </w:div>
                                                                                                                                                                                                                                                        <w:div w:id="942570203">
                                                                                                                                                                                                                                                          <w:marLeft w:val="0"/>
                                                                                                                                                                                                                                                          <w:marRight w:val="0"/>
                                                                                                                                                                                                                                                          <w:marTop w:val="0"/>
                                                                                                                                                                                                                                                          <w:marBottom w:val="0"/>
                                                                                                                                                                                                                                                          <w:divBdr>
                                                                                                                                                                                                                                                            <w:top w:val="none" w:sz="0" w:space="0" w:color="auto"/>
                                                                                                                                                                                                                                                            <w:left w:val="none" w:sz="0" w:space="0" w:color="auto"/>
                                                                                                                                                                                                                                                            <w:bottom w:val="none" w:sz="0" w:space="0" w:color="auto"/>
                                                                                                                                                                                                                                                            <w:right w:val="none" w:sz="0" w:space="0" w:color="auto"/>
                                                                                                                                                                                                                                                          </w:divBdr>
                                                                                                                                                                                                                                                        </w:div>
                                                                                                                                                                                                                                                        <w:div w:id="1293369275">
                                                                                                                                                                                                                                                          <w:marLeft w:val="0"/>
                                                                                                                                                                                                                                                          <w:marRight w:val="0"/>
                                                                                                                                                                                                                                                          <w:marTop w:val="0"/>
                                                                                                                                                                                                                                                          <w:marBottom w:val="0"/>
                                                                                                                                                                                                                                                          <w:divBdr>
                                                                                                                                                                                                                                                            <w:top w:val="none" w:sz="0" w:space="0" w:color="auto"/>
                                                                                                                                                                                                                                                            <w:left w:val="none" w:sz="0" w:space="0" w:color="auto"/>
                                                                                                                                                                                                                                                            <w:bottom w:val="none" w:sz="0" w:space="0" w:color="auto"/>
                                                                                                                                                                                                                                                            <w:right w:val="none" w:sz="0" w:space="0" w:color="auto"/>
                                                                                                                                                                                                                                                          </w:divBdr>
                                                                                                                                                                                                                                                        </w:div>
                                                                                                                                                                                                                                                        <w:div w:id="2065908592">
                                                                                                                                                                                                                                                          <w:marLeft w:val="0"/>
                                                                                                                                                                                                                                                          <w:marRight w:val="0"/>
                                                                                                                                                                                                                                                          <w:marTop w:val="0"/>
                                                                                                                                                                                                                                                          <w:marBottom w:val="0"/>
                                                                                                                                                                                                                                                          <w:divBdr>
                                                                                                                                                                                                                                                            <w:top w:val="none" w:sz="0" w:space="0" w:color="auto"/>
                                                                                                                                                                                                                                                            <w:left w:val="none" w:sz="0" w:space="0" w:color="auto"/>
                                                                                                                                                                                                                                                            <w:bottom w:val="none" w:sz="0" w:space="0" w:color="auto"/>
                                                                                                                                                                                                                                                            <w:right w:val="none" w:sz="0" w:space="0" w:color="auto"/>
                                                                                                                                                                                                                                                          </w:divBdr>
                                                                                                                                                                                                                                                        </w:div>
                                                                                                                                                                                                                                                        <w:div w:id="1292714943">
                                                                                                                                                                                                                                                          <w:marLeft w:val="0"/>
                                                                                                                                                                                                                                                          <w:marRight w:val="0"/>
                                                                                                                                                                                                                                                          <w:marTop w:val="0"/>
                                                                                                                                                                                                                                                          <w:marBottom w:val="0"/>
                                                                                                                                                                                                                                                          <w:divBdr>
                                                                                                                                                                                                                                                            <w:top w:val="none" w:sz="0" w:space="0" w:color="auto"/>
                                                                                                                                                                                                                                                            <w:left w:val="none" w:sz="0" w:space="0" w:color="auto"/>
                                                                                                                                                                                                                                                            <w:bottom w:val="none" w:sz="0" w:space="0" w:color="auto"/>
                                                                                                                                                                                                                                                            <w:right w:val="none" w:sz="0" w:space="0" w:color="auto"/>
                                                                                                                                                                                                                                                          </w:divBdr>
                                                                                                                                                                                                                                                        </w:div>
                                                                                                                                                                                                                                                        <w:div w:id="391390709">
                                                                                                                                                                                                                                                          <w:marLeft w:val="0"/>
                                                                                                                                                                                                                                                          <w:marRight w:val="0"/>
                                                                                                                                                                                                                                                          <w:marTop w:val="0"/>
                                                                                                                                                                                                                                                          <w:marBottom w:val="0"/>
                                                                                                                                                                                                                                                          <w:divBdr>
                                                                                                                                                                                                                                                            <w:top w:val="none" w:sz="0" w:space="0" w:color="auto"/>
                                                                                                                                                                                                                                                            <w:left w:val="none" w:sz="0" w:space="0" w:color="auto"/>
                                                                                                                                                                                                                                                            <w:bottom w:val="none" w:sz="0" w:space="0" w:color="auto"/>
                                                                                                                                                                                                                                                            <w:right w:val="none" w:sz="0" w:space="0" w:color="auto"/>
                                                                                                                                                                                                                                                          </w:divBdr>
                                                                                                                                                                                                                                                        </w:div>
                                                                                                                                                                                                                                                        <w:div w:id="1234051136">
                                                                                                                                                                                                                                                          <w:marLeft w:val="0"/>
                                                                                                                                                                                                                                                          <w:marRight w:val="0"/>
                                                                                                                                                                                                                                                          <w:marTop w:val="0"/>
                                                                                                                                                                                                                                                          <w:marBottom w:val="0"/>
                                                                                                                                                                                                                                                          <w:divBdr>
                                                                                                                                                                                                                                                            <w:top w:val="none" w:sz="0" w:space="0" w:color="auto"/>
                                                                                                                                                                                                                                                            <w:left w:val="none" w:sz="0" w:space="0" w:color="auto"/>
                                                                                                                                                                                                                                                            <w:bottom w:val="none" w:sz="0" w:space="0" w:color="auto"/>
                                                                                                                                                                                                                                                            <w:right w:val="none" w:sz="0" w:space="0" w:color="auto"/>
                                                                                                                                                                                                                                                          </w:divBdr>
                                                                                                                                                                                                                                                        </w:div>
                                                                                                                                                                                                                                                        <w:div w:id="904296121">
                                                                                                                                                                                                                                                          <w:marLeft w:val="0"/>
                                                                                                                                                                                                                                                          <w:marRight w:val="0"/>
                                                                                                                                                                                                                                                          <w:marTop w:val="0"/>
                                                                                                                                                                                                                                                          <w:marBottom w:val="0"/>
                                                                                                                                                                                                                                                          <w:divBdr>
                                                                                                                                                                                                                                                            <w:top w:val="none" w:sz="0" w:space="0" w:color="auto"/>
                                                                                                                                                                                                                                                            <w:left w:val="none" w:sz="0" w:space="0" w:color="auto"/>
                                                                                                                                                                                                                                                            <w:bottom w:val="none" w:sz="0" w:space="0" w:color="auto"/>
                                                                                                                                                                                                                                                            <w:right w:val="none" w:sz="0" w:space="0" w:color="auto"/>
                                                                                                                                                                                                                                                          </w:divBdr>
                                                                                                                                                                                                                                                        </w:div>
                                                                                                                                                                                                                                                        <w:div w:id="1322467285">
                                                                                                                                                                                                                                                          <w:marLeft w:val="0"/>
                                                                                                                                                                                                                                                          <w:marRight w:val="0"/>
                                                                                                                                                                                                                                                          <w:marTop w:val="0"/>
                                                                                                                                                                                                                                                          <w:marBottom w:val="0"/>
                                                                                                                                                                                                                                                          <w:divBdr>
                                                                                                                                                                                                                                                            <w:top w:val="none" w:sz="0" w:space="0" w:color="auto"/>
                                                                                                                                                                                                                                                            <w:left w:val="none" w:sz="0" w:space="0" w:color="auto"/>
                                                                                                                                                                                                                                                            <w:bottom w:val="none" w:sz="0" w:space="0" w:color="auto"/>
                                                                                                                                                                                                                                                            <w:right w:val="none" w:sz="0" w:space="0" w:color="auto"/>
                                                                                                                                                                                                                                                          </w:divBdr>
                                                                                                                                                                                                                                                        </w:div>
                                                                                                                                                                                                                                                        <w:div w:id="17649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702">
                                                                                                                                                                                                                                                  <w:marLeft w:val="0"/>
                                                                                                                                                                                                                                                  <w:marRight w:val="0"/>
                                                                                                                                                                                                                                                  <w:marTop w:val="0"/>
                                                                                                                                                                                                                                                  <w:marBottom w:val="0"/>
                                                                                                                                                                                                                                                  <w:divBdr>
                                                                                                                                                                                                                                                    <w:top w:val="none" w:sz="0" w:space="0" w:color="auto"/>
                                                                                                                                                                                                                                                    <w:left w:val="none" w:sz="0" w:space="0" w:color="auto"/>
                                                                                                                                                                                                                                                    <w:bottom w:val="none" w:sz="0" w:space="0" w:color="auto"/>
                                                                                                                                                                                                                                                    <w:right w:val="none" w:sz="0" w:space="0" w:color="auto"/>
                                                                                                                                                                                                                                                  </w:divBdr>
                                                                                                                                                                                                                                                </w:div>
                                                                                                                                                                                                                                                <w:div w:id="1858690269">
                                                                                                                                                                                                                                                  <w:marLeft w:val="0"/>
                                                                                                                                                                                                                                                  <w:marRight w:val="0"/>
                                                                                                                                                                                                                                                  <w:marTop w:val="0"/>
                                                                                                                                                                                                                                                  <w:marBottom w:val="0"/>
                                                                                                                                                                                                                                                  <w:divBdr>
                                                                                                                                                                                                                                                    <w:top w:val="none" w:sz="0" w:space="0" w:color="auto"/>
                                                                                                                                                                                                                                                    <w:left w:val="none" w:sz="0" w:space="0" w:color="auto"/>
                                                                                                                                                                                                                                                    <w:bottom w:val="none" w:sz="0" w:space="0" w:color="auto"/>
                                                                                                                                                                                                                                                    <w:right w:val="none" w:sz="0" w:space="0" w:color="auto"/>
                                                                                                                                                                                                                                                  </w:divBdr>
                                                                                                                                                                                                                                                </w:div>
                                                                                                                                                                                                                                                <w:div w:id="903179800">
                                                                                                                                                                                                                                                  <w:marLeft w:val="0"/>
                                                                                                                                                                                                                                                  <w:marRight w:val="0"/>
                                                                                                                                                                                                                                                  <w:marTop w:val="0"/>
                                                                                                                                                                                                                                                  <w:marBottom w:val="0"/>
                                                                                                                                                                                                                                                  <w:divBdr>
                                                                                                                                                                                                                                                    <w:top w:val="none" w:sz="0" w:space="0" w:color="auto"/>
                                                                                                                                                                                                                                                    <w:left w:val="none" w:sz="0" w:space="0" w:color="auto"/>
                                                                                                                                                                                                                                                    <w:bottom w:val="none" w:sz="0" w:space="0" w:color="auto"/>
                                                                                                                                                                                                                                                    <w:right w:val="none" w:sz="0" w:space="0" w:color="auto"/>
                                                                                                                                                                                                                                                  </w:divBdr>
                                                                                                                                                                                                                                                </w:div>
                                                                                                                                                                                                                                                <w:div w:id="697655654">
                                                                                                                                                                                                                                                  <w:marLeft w:val="0"/>
                                                                                                                                                                                                                                                  <w:marRight w:val="0"/>
                                                                                                                                                                                                                                                  <w:marTop w:val="0"/>
                                                                                                                                                                                                                                                  <w:marBottom w:val="0"/>
                                                                                                                                                                                                                                                  <w:divBdr>
                                                                                                                                                                                                                                                    <w:top w:val="none" w:sz="0" w:space="0" w:color="auto"/>
                                                                                                                                                                                                                                                    <w:left w:val="none" w:sz="0" w:space="0" w:color="auto"/>
                                                                                                                                                                                                                                                    <w:bottom w:val="none" w:sz="0" w:space="0" w:color="auto"/>
                                                                                                                                                                                                                                                    <w:right w:val="none" w:sz="0" w:space="0" w:color="auto"/>
                                                                                                                                                                                                                                                  </w:divBdr>
                                                                                                                                                                                                                                                </w:div>
                                                                                                                                                                                                                                                <w:div w:id="951938374">
                                                                                                                                                                                                                                                  <w:marLeft w:val="0"/>
                                                                                                                                                                                                                                                  <w:marRight w:val="0"/>
                                                                                                                                                                                                                                                  <w:marTop w:val="0"/>
                                                                                                                                                                                                                                                  <w:marBottom w:val="0"/>
                                                                                                                                                                                                                                                  <w:divBdr>
                                                                                                                                                                                                                                                    <w:top w:val="none" w:sz="0" w:space="0" w:color="auto"/>
                                                                                                                                                                                                                                                    <w:left w:val="none" w:sz="0" w:space="0" w:color="auto"/>
                                                                                                                                                                                                                                                    <w:bottom w:val="none" w:sz="0" w:space="0" w:color="auto"/>
                                                                                                                                                                                                                                                    <w:right w:val="none" w:sz="0" w:space="0" w:color="auto"/>
                                                                                                                                                                                                                                                  </w:divBdr>
                                                                                                                                                                                                                                                </w:div>
                                                                                                                                                                                                                                                <w:div w:id="1110856254">
                                                                                                                                                                                                                                                  <w:marLeft w:val="0"/>
                                                                                                                                                                                                                                                  <w:marRight w:val="0"/>
                                                                                                                                                                                                                                                  <w:marTop w:val="0"/>
                                                                                                                                                                                                                                                  <w:marBottom w:val="0"/>
                                                                                                                                                                                                                                                  <w:divBdr>
                                                                                                                                                                                                                                                    <w:top w:val="none" w:sz="0" w:space="0" w:color="auto"/>
                                                                                                                                                                                                                                                    <w:left w:val="none" w:sz="0" w:space="0" w:color="auto"/>
                                                                                                                                                                                                                                                    <w:bottom w:val="none" w:sz="0" w:space="0" w:color="auto"/>
                                                                                                                                                                                                                                                    <w:right w:val="none" w:sz="0" w:space="0" w:color="auto"/>
                                                                                                                                                                                                                                                  </w:divBdr>
                                                                                                                                                                                                                                                </w:div>
                                                                                                                                                                                                                                                <w:div w:id="868950994">
                                                                                                                                                                                                                                                  <w:marLeft w:val="0"/>
                                                                                                                                                                                                                                                  <w:marRight w:val="0"/>
                                                                                                                                                                                                                                                  <w:marTop w:val="0"/>
                                                                                                                                                                                                                                                  <w:marBottom w:val="0"/>
                                                                                                                                                                                                                                                  <w:divBdr>
                                                                                                                                                                                                                                                    <w:top w:val="none" w:sz="0" w:space="0" w:color="auto"/>
                                                                                                                                                                                                                                                    <w:left w:val="none" w:sz="0" w:space="0" w:color="auto"/>
                                                                                                                                                                                                                                                    <w:bottom w:val="none" w:sz="0" w:space="0" w:color="auto"/>
                                                                                                                                                                                                                                                    <w:right w:val="none" w:sz="0" w:space="0" w:color="auto"/>
                                                                                                                                                                                                                                                  </w:divBdr>
                                                                                                                                                                                                                                                </w:div>
                                                                                                                                                                                                                                                <w:div w:id="1036125988">
                                                                                                                                                                                                                                                  <w:marLeft w:val="0"/>
                                                                                                                                                                                                                                                  <w:marRight w:val="0"/>
                                                                                                                                                                                                                                                  <w:marTop w:val="0"/>
                                                                                                                                                                                                                                                  <w:marBottom w:val="0"/>
                                                                                                                                                                                                                                                  <w:divBdr>
                                                                                                                                                                                                                                                    <w:top w:val="none" w:sz="0" w:space="0" w:color="auto"/>
                                                                                                                                                                                                                                                    <w:left w:val="none" w:sz="0" w:space="0" w:color="auto"/>
                                                                                                                                                                                                                                                    <w:bottom w:val="none" w:sz="0" w:space="0" w:color="auto"/>
                                                                                                                                                                                                                                                    <w:right w:val="none" w:sz="0" w:space="0" w:color="auto"/>
                                                                                                                                                                                                                                                  </w:divBdr>
                                                                                                                                                                                                                                                </w:div>
                                                                                                                                                                                                                                                <w:div w:id="14036802">
                                                                                                                                                                                                                                                  <w:marLeft w:val="0"/>
                                                                                                                                                                                                                                                  <w:marRight w:val="0"/>
                                                                                                                                                                                                                                                  <w:marTop w:val="0"/>
                                                                                                                                                                                                                                                  <w:marBottom w:val="0"/>
                                                                                                                                                                                                                                                  <w:divBdr>
                                                                                                                                                                                                                                                    <w:top w:val="none" w:sz="0" w:space="0" w:color="auto"/>
                                                                                                                                                                                                                                                    <w:left w:val="none" w:sz="0" w:space="0" w:color="auto"/>
                                                                                                                                                                                                                                                    <w:bottom w:val="none" w:sz="0" w:space="0" w:color="auto"/>
                                                                                                                                                                                                                                                    <w:right w:val="none" w:sz="0" w:space="0" w:color="auto"/>
                                                                                                                                                                                                                                                  </w:divBdr>
                                                                                                                                                                                                                                                </w:div>
                                                                                                                                                                                                                                                <w:div w:id="382607352">
                                                                                                                                                                                                                                                  <w:marLeft w:val="0"/>
                                                                                                                                                                                                                                                  <w:marRight w:val="0"/>
                                                                                                                                                                                                                                                  <w:marTop w:val="0"/>
                                                                                                                                                                                                                                                  <w:marBottom w:val="0"/>
                                                                                                                                                                                                                                                  <w:divBdr>
                                                                                                                                                                                                                                                    <w:top w:val="none" w:sz="0" w:space="0" w:color="auto"/>
                                                                                                                                                                                                                                                    <w:left w:val="none" w:sz="0" w:space="0" w:color="auto"/>
                                                                                                                                                                                                                                                    <w:bottom w:val="none" w:sz="0" w:space="0" w:color="auto"/>
                                                                                                                                                                                                                                                    <w:right w:val="none" w:sz="0" w:space="0" w:color="auto"/>
                                                                                                                                                                                                                                                  </w:divBdr>
                                                                                                                                                                                                                                                </w:div>
                                                                                                                                                                                                                                                <w:div w:id="1857572682">
                                                                                                                                                                                                                                                  <w:marLeft w:val="0"/>
                                                                                                                                                                                                                                                  <w:marRight w:val="0"/>
                                                                                                                                                                                                                                                  <w:marTop w:val="0"/>
                                                                                                                                                                                                                                                  <w:marBottom w:val="0"/>
                                                                                                                                                                                                                                                  <w:divBdr>
                                                                                                                                                                                                                                                    <w:top w:val="none" w:sz="0" w:space="0" w:color="auto"/>
                                                                                                                                                                                                                                                    <w:left w:val="none" w:sz="0" w:space="0" w:color="auto"/>
                                                                                                                                                                                                                                                    <w:bottom w:val="none" w:sz="0" w:space="0" w:color="auto"/>
                                                                                                                                                                                                                                                    <w:right w:val="none" w:sz="0" w:space="0" w:color="auto"/>
                                                                                                                                                                                                                                                  </w:divBdr>
                                                                                                                                                                                                                                                </w:div>
                                                                                                                                                                                                                                                <w:div w:id="1919552879">
                                                                                                                                                                                                                                                  <w:marLeft w:val="0"/>
                                                                                                                                                                                                                                                  <w:marRight w:val="0"/>
                                                                                                                                                                                                                                                  <w:marTop w:val="0"/>
                                                                                                                                                                                                                                                  <w:marBottom w:val="0"/>
                                                                                                                                                                                                                                                  <w:divBdr>
                                                                                                                                                                                                                                                    <w:top w:val="none" w:sz="0" w:space="0" w:color="auto"/>
                                                                                                                                                                                                                                                    <w:left w:val="none" w:sz="0" w:space="0" w:color="auto"/>
                                                                                                                                                                                                                                                    <w:bottom w:val="none" w:sz="0" w:space="0" w:color="auto"/>
                                                                                                                                                                                                                                                    <w:right w:val="none" w:sz="0" w:space="0" w:color="auto"/>
                                                                                                                                                                                                                                                  </w:divBdr>
                                                                                                                                                                                                                                                </w:div>
                                                                                                                                                                                                                                                <w:div w:id="1502696029">
                                                                                                                                                                                                                                                  <w:marLeft w:val="0"/>
                                                                                                                                                                                                                                                  <w:marRight w:val="0"/>
                                                                                                                                                                                                                                                  <w:marTop w:val="0"/>
                                                                                                                                                                                                                                                  <w:marBottom w:val="0"/>
                                                                                                                                                                                                                                                  <w:divBdr>
                                                                                                                                                                                                                                                    <w:top w:val="none" w:sz="0" w:space="0" w:color="auto"/>
                                                                                                                                                                                                                                                    <w:left w:val="none" w:sz="0" w:space="0" w:color="auto"/>
                                                                                                                                                                                                                                                    <w:bottom w:val="none" w:sz="0" w:space="0" w:color="auto"/>
                                                                                                                                                                                                                                                    <w:right w:val="none" w:sz="0" w:space="0" w:color="auto"/>
                                                                                                                                                                                                                                                  </w:divBdr>
                                                                                                                                                                                                                                                </w:div>
                                                                                                                                                                                                                                                <w:div w:id="1774009801">
                                                                                                                                                                                                                                                  <w:marLeft w:val="0"/>
                                                                                                                                                                                                                                                  <w:marRight w:val="0"/>
                                                                                                                                                                                                                                                  <w:marTop w:val="0"/>
                                                                                                                                                                                                                                                  <w:marBottom w:val="0"/>
                                                                                                                                                                                                                                                  <w:divBdr>
                                                                                                                                                                                                                                                    <w:top w:val="none" w:sz="0" w:space="0" w:color="auto"/>
                                                                                                                                                                                                                                                    <w:left w:val="none" w:sz="0" w:space="0" w:color="auto"/>
                                                                                                                                                                                                                                                    <w:bottom w:val="none" w:sz="0" w:space="0" w:color="auto"/>
                                                                                                                                                                                                                                                    <w:right w:val="none" w:sz="0" w:space="0" w:color="auto"/>
                                                                                                                                                                                                                                                  </w:divBdr>
                                                                                                                                                                                                                                                </w:div>
                                                                                                                                                                                                                                                <w:div w:id="1741832310">
                                                                                                                                                                                                                                                  <w:marLeft w:val="0"/>
                                                                                                                                                                                                                                                  <w:marRight w:val="0"/>
                                                                                                                                                                                                                                                  <w:marTop w:val="0"/>
                                                                                                                                                                                                                                                  <w:marBottom w:val="0"/>
                                                                                                                                                                                                                                                  <w:divBdr>
                                                                                                                                                                                                                                                    <w:top w:val="none" w:sz="0" w:space="0" w:color="auto"/>
                                                                                                                                                                                                                                                    <w:left w:val="none" w:sz="0" w:space="0" w:color="auto"/>
                                                                                                                                                                                                                                                    <w:bottom w:val="none" w:sz="0" w:space="0" w:color="auto"/>
                                                                                                                                                                                                                                                    <w:right w:val="none" w:sz="0" w:space="0" w:color="auto"/>
                                                                                                                                                                                                                                                  </w:divBdr>
                                                                                                                                                                                                                                                </w:div>
                                                                                                                                                                                                                                                <w:div w:id="55517247">
                                                                                                                                                                                                                                                  <w:marLeft w:val="0"/>
                                                                                                                                                                                                                                                  <w:marRight w:val="0"/>
                                                                                                                                                                                                                                                  <w:marTop w:val="0"/>
                                                                                                                                                                                                                                                  <w:marBottom w:val="0"/>
                                                                                                                                                                                                                                                  <w:divBdr>
                                                                                                                                                                                                                                                    <w:top w:val="none" w:sz="0" w:space="0" w:color="auto"/>
                                                                                                                                                                                                                                                    <w:left w:val="none" w:sz="0" w:space="0" w:color="auto"/>
                                                                                                                                                                                                                                                    <w:bottom w:val="none" w:sz="0" w:space="0" w:color="auto"/>
                                                                                                                                                                                                                                                    <w:right w:val="none" w:sz="0" w:space="0" w:color="auto"/>
                                                                                                                                                                                                                                                  </w:divBdr>
                                                                                                                                                                                                                                                </w:div>
                                                                                                                                                                                                                                                <w:div w:id="537547789">
                                                                                                                                                                                                                                                  <w:marLeft w:val="0"/>
                                                                                                                                                                                                                                                  <w:marRight w:val="0"/>
                                                                                                                                                                                                                                                  <w:marTop w:val="0"/>
                                                                                                                                                                                                                                                  <w:marBottom w:val="0"/>
                                                                                                                                                                                                                                                  <w:divBdr>
                                                                                                                                                                                                                                                    <w:top w:val="none" w:sz="0" w:space="0" w:color="auto"/>
                                                                                                                                                                                                                                                    <w:left w:val="none" w:sz="0" w:space="0" w:color="auto"/>
                                                                                                                                                                                                                                                    <w:bottom w:val="none" w:sz="0" w:space="0" w:color="auto"/>
                                                                                                                                                                                                                                                    <w:right w:val="none" w:sz="0" w:space="0" w:color="auto"/>
                                                                                                                                                                                                                                                  </w:divBdr>
                                                                                                                                                                                                                                                </w:div>
                                                                                                                                                                                                                                                <w:div w:id="583344227">
                                                                                                                                                                                                                                                  <w:marLeft w:val="0"/>
                                                                                                                                                                                                                                                  <w:marRight w:val="0"/>
                                                                                                                                                                                                                                                  <w:marTop w:val="0"/>
                                                                                                                                                                                                                                                  <w:marBottom w:val="0"/>
                                                                                                                                                                                                                                                  <w:divBdr>
                                                                                                                                                                                                                                                    <w:top w:val="none" w:sz="0" w:space="0" w:color="auto"/>
                                                                                                                                                                                                                                                    <w:left w:val="none" w:sz="0" w:space="0" w:color="auto"/>
                                                                                                                                                                                                                                                    <w:bottom w:val="none" w:sz="0" w:space="0" w:color="auto"/>
                                                                                                                                                                                                                                                    <w:right w:val="none" w:sz="0" w:space="0" w:color="auto"/>
                                                                                                                                                                                                                                                  </w:divBdr>
                                                                                                                                                                                                                                                </w:div>
                                                                                                                                                                                                                                                <w:div w:id="2100174028">
                                                                                                                                                                                                                                                  <w:marLeft w:val="0"/>
                                                                                                                                                                                                                                                  <w:marRight w:val="0"/>
                                                                                                                                                                                                                                                  <w:marTop w:val="0"/>
                                                                                                                                                                                                                                                  <w:marBottom w:val="0"/>
                                                                                                                                                                                                                                                  <w:divBdr>
                                                                                                                                                                                                                                                    <w:top w:val="none" w:sz="0" w:space="0" w:color="auto"/>
                                                                                                                                                                                                                                                    <w:left w:val="none" w:sz="0" w:space="0" w:color="auto"/>
                                                                                                                                                                                                                                                    <w:bottom w:val="none" w:sz="0" w:space="0" w:color="auto"/>
                                                                                                                                                                                                                                                    <w:right w:val="none" w:sz="0" w:space="0" w:color="auto"/>
                                                                                                                                                                                                                                                  </w:divBdr>
                                                                                                                                                                                                                                                </w:div>
                                                                                                                                                                                                                                                <w:div w:id="1496453093">
                                                                                                                                                                                                                                                  <w:marLeft w:val="0"/>
                                                                                                                                                                                                                                                  <w:marRight w:val="0"/>
                                                                                                                                                                                                                                                  <w:marTop w:val="0"/>
                                                                                                                                                                                                                                                  <w:marBottom w:val="0"/>
                                                                                                                                                                                                                                                  <w:divBdr>
                                                                                                                                                                                                                                                    <w:top w:val="none" w:sz="0" w:space="0" w:color="auto"/>
                                                                                                                                                                                                                                                    <w:left w:val="none" w:sz="0" w:space="0" w:color="auto"/>
                                                                                                                                                                                                                                                    <w:bottom w:val="none" w:sz="0" w:space="0" w:color="auto"/>
                                                                                                                                                                                                                                                    <w:right w:val="none" w:sz="0" w:space="0" w:color="auto"/>
                                                                                                                                                                                                                                                  </w:divBdr>
                                                                                                                                                                                                                                                </w:div>
                                                                                                                                                                                                                                                <w:div w:id="1156216995">
                                                                                                                                                                                                                                                  <w:marLeft w:val="0"/>
                                                                                                                                                                                                                                                  <w:marRight w:val="0"/>
                                                                                                                                                                                                                                                  <w:marTop w:val="0"/>
                                                                                                                                                                                                                                                  <w:marBottom w:val="0"/>
                                                                                                                                                                                                                                                  <w:divBdr>
                                                                                                                                                                                                                                                    <w:top w:val="none" w:sz="0" w:space="0" w:color="auto"/>
                                                                                                                                                                                                                                                    <w:left w:val="none" w:sz="0" w:space="0" w:color="auto"/>
                                                                                                                                                                                                                                                    <w:bottom w:val="none" w:sz="0" w:space="0" w:color="auto"/>
                                                                                                                                                                                                                                                    <w:right w:val="none" w:sz="0" w:space="0" w:color="auto"/>
                                                                                                                                                                                                                                                  </w:divBdr>
                                                                                                                                                                                                                                                </w:div>
                                                                                                                                                                                                                                                <w:div w:id="680006639">
                                                                                                                                                                                                                                                  <w:marLeft w:val="0"/>
                                                                                                                                                                                                                                                  <w:marRight w:val="0"/>
                                                                                                                                                                                                                                                  <w:marTop w:val="0"/>
                                                                                                                                                                                                                                                  <w:marBottom w:val="0"/>
                                                                                                                                                                                                                                                  <w:divBdr>
                                                                                                                                                                                                                                                    <w:top w:val="none" w:sz="0" w:space="0" w:color="auto"/>
                                                                                                                                                                                                                                                    <w:left w:val="none" w:sz="0" w:space="0" w:color="auto"/>
                                                                                                                                                                                                                                                    <w:bottom w:val="none" w:sz="0" w:space="0" w:color="auto"/>
                                                                                                                                                                                                                                                    <w:right w:val="none" w:sz="0" w:space="0" w:color="auto"/>
                                                                                                                                                                                                                                                  </w:divBdr>
                                                                                                                                                                                                                                                </w:div>
                                                                                                                                                                                                                                                <w:div w:id="1365132796">
                                                                                                                                                                                                                                                  <w:marLeft w:val="0"/>
                                                                                                                                                                                                                                                  <w:marRight w:val="0"/>
                                                                                                                                                                                                                                                  <w:marTop w:val="0"/>
                                                                                                                                                                                                                                                  <w:marBottom w:val="0"/>
                                                                                                                                                                                                                                                  <w:divBdr>
                                                                                                                                                                                                                                                    <w:top w:val="none" w:sz="0" w:space="0" w:color="auto"/>
                                                                                                                                                                                                                                                    <w:left w:val="none" w:sz="0" w:space="0" w:color="auto"/>
                                                                                                                                                                                                                                                    <w:bottom w:val="none" w:sz="0" w:space="0" w:color="auto"/>
                                                                                                                                                                                                                                                    <w:right w:val="none" w:sz="0" w:space="0" w:color="auto"/>
                                                                                                                                                                                                                                                  </w:divBdr>
                                                                                                                                                                                                                                                </w:div>
                                                                                                                                                                                                                                                <w:div w:id="2897679">
                                                                                                                                                                                                                                                  <w:marLeft w:val="0"/>
                                                                                                                                                                                                                                                  <w:marRight w:val="0"/>
                                                                                                                                                                                                                                                  <w:marTop w:val="0"/>
                                                                                                                                                                                                                                                  <w:marBottom w:val="0"/>
                                                                                                                                                                                                                                                  <w:divBdr>
                                                                                                                                                                                                                                                    <w:top w:val="none" w:sz="0" w:space="0" w:color="auto"/>
                                                                                                                                                                                                                                                    <w:left w:val="none" w:sz="0" w:space="0" w:color="auto"/>
                                                                                                                                                                                                                                                    <w:bottom w:val="none" w:sz="0" w:space="0" w:color="auto"/>
                                                                                                                                                                                                                                                    <w:right w:val="none" w:sz="0" w:space="0" w:color="auto"/>
                                                                                                                                                                                                                                                  </w:divBdr>
                                                                                                                                                                                                                                                </w:div>
                                                                                                                                                                                                                                                <w:div w:id="1536574403">
                                                                                                                                                                                                                                                  <w:marLeft w:val="0"/>
                                                                                                                                                                                                                                                  <w:marRight w:val="0"/>
                                                                                                                                                                                                                                                  <w:marTop w:val="0"/>
                                                                                                                                                                                                                                                  <w:marBottom w:val="0"/>
                                                                                                                                                                                                                                                  <w:divBdr>
                                                                                                                                                                                                                                                    <w:top w:val="none" w:sz="0" w:space="0" w:color="auto"/>
                                                                                                                                                                                                                                                    <w:left w:val="none" w:sz="0" w:space="0" w:color="auto"/>
                                                                                                                                                                                                                                                    <w:bottom w:val="none" w:sz="0" w:space="0" w:color="auto"/>
                                                                                                                                                                                                                                                    <w:right w:val="none" w:sz="0" w:space="0" w:color="auto"/>
                                                                                                                                                                                                                                                  </w:divBdr>
                                                                                                                                                                                                                                                </w:div>
                                                                                                                                                                                                                                                <w:div w:id="744566605">
                                                                                                                                                                                                                                                  <w:marLeft w:val="0"/>
                                                                                                                                                                                                                                                  <w:marRight w:val="0"/>
                                                                                                                                                                                                                                                  <w:marTop w:val="0"/>
                                                                                                                                                                                                                                                  <w:marBottom w:val="0"/>
                                                                                                                                                                                                                                                  <w:divBdr>
                                                                                                                                                                                                                                                    <w:top w:val="none" w:sz="0" w:space="0" w:color="auto"/>
                                                                                                                                                                                                                                                    <w:left w:val="none" w:sz="0" w:space="0" w:color="auto"/>
                                                                                                                                                                                                                                                    <w:bottom w:val="none" w:sz="0" w:space="0" w:color="auto"/>
                                                                                                                                                                                                                                                    <w:right w:val="none" w:sz="0" w:space="0" w:color="auto"/>
                                                                                                                                                                                                                                                  </w:divBdr>
                                                                                                                                                                                                                                                </w:div>
                                                                                                                                                                                                                                                <w:div w:id="913078519">
                                                                                                                                                                                                                                                  <w:marLeft w:val="0"/>
                                                                                                                                                                                                                                                  <w:marRight w:val="0"/>
                                                                                                                                                                                                                                                  <w:marTop w:val="0"/>
                                                                                                                                                                                                                                                  <w:marBottom w:val="0"/>
                                                                                                                                                                                                                                                  <w:divBdr>
                                                                                                                                                                                                                                                    <w:top w:val="none" w:sz="0" w:space="0" w:color="auto"/>
                                                                                                                                                                                                                                                    <w:left w:val="none" w:sz="0" w:space="0" w:color="auto"/>
                                                                                                                                                                                                                                                    <w:bottom w:val="none" w:sz="0" w:space="0" w:color="auto"/>
                                                                                                                                                                                                                                                    <w:right w:val="none" w:sz="0" w:space="0" w:color="auto"/>
                                                                                                                                                                                                                                                  </w:divBdr>
                                                                                                                                                                                                                                                </w:div>
                                                                                                                                                                                                                                                <w:div w:id="1495300047">
                                                                                                                                                                                                                                                  <w:marLeft w:val="0"/>
                                                                                                                                                                                                                                                  <w:marRight w:val="0"/>
                                                                                                                                                                                                                                                  <w:marTop w:val="0"/>
                                                                                                                                                                                                                                                  <w:marBottom w:val="0"/>
                                                                                                                                                                                                                                                  <w:divBdr>
                                                                                                                                                                                                                                                    <w:top w:val="none" w:sz="0" w:space="0" w:color="auto"/>
                                                                                                                                                                                                                                                    <w:left w:val="none" w:sz="0" w:space="0" w:color="auto"/>
                                                                                                                                                                                                                                                    <w:bottom w:val="none" w:sz="0" w:space="0" w:color="auto"/>
                                                                                                                                                                                                                                                    <w:right w:val="none" w:sz="0" w:space="0" w:color="auto"/>
                                                                                                                                                                                                                                                  </w:divBdr>
                                                                                                                                                                                                                                                </w:div>
                                                                                                                                                                                                                                                <w:div w:id="1583760285">
                                                                                                                                                                                                                                                  <w:marLeft w:val="0"/>
                                                                                                                                                                                                                                                  <w:marRight w:val="0"/>
                                                                                                                                                                                                                                                  <w:marTop w:val="0"/>
                                                                                                                                                                                                                                                  <w:marBottom w:val="0"/>
                                                                                                                                                                                                                                                  <w:divBdr>
                                                                                                                                                                                                                                                    <w:top w:val="none" w:sz="0" w:space="0" w:color="auto"/>
                                                                                                                                                                                                                                                    <w:left w:val="none" w:sz="0" w:space="0" w:color="auto"/>
                                                                                                                                                                                                                                                    <w:bottom w:val="none" w:sz="0" w:space="0" w:color="auto"/>
                                                                                                                                                                                                                                                    <w:right w:val="none" w:sz="0" w:space="0" w:color="auto"/>
                                                                                                                                                                                                                                                  </w:divBdr>
                                                                                                                                                                                                                                                </w:div>
                                                                                                                                                                                                                                                <w:div w:id="205064056">
                                                                                                                                                                                                                                                  <w:marLeft w:val="0"/>
                                                                                                                                                                                                                                                  <w:marRight w:val="0"/>
                                                                                                                                                                                                                                                  <w:marTop w:val="0"/>
                                                                                                                                                                                                                                                  <w:marBottom w:val="0"/>
                                                                                                                                                                                                                                                  <w:divBdr>
                                                                                                                                                                                                                                                    <w:top w:val="none" w:sz="0" w:space="0" w:color="auto"/>
                                                                                                                                                                                                                                                    <w:left w:val="none" w:sz="0" w:space="0" w:color="auto"/>
                                                                                                                                                                                                                                                    <w:bottom w:val="none" w:sz="0" w:space="0" w:color="auto"/>
                                                                                                                                                                                                                                                    <w:right w:val="none" w:sz="0" w:space="0" w:color="auto"/>
                                                                                                                                                                                                                                                  </w:divBdr>
                                                                                                                                                                                                                                                </w:div>
                                                                                                                                                                                                                                                <w:div w:id="454952390">
                                                                                                                                                                                                                                                  <w:marLeft w:val="0"/>
                                                                                                                                                                                                                                                  <w:marRight w:val="0"/>
                                                                                                                                                                                                                                                  <w:marTop w:val="0"/>
                                                                                                                                                                                                                                                  <w:marBottom w:val="0"/>
                                                                                                                                                                                                                                                  <w:divBdr>
                                                                                                                                                                                                                                                    <w:top w:val="none" w:sz="0" w:space="0" w:color="auto"/>
                                                                                                                                                                                                                                                    <w:left w:val="none" w:sz="0" w:space="0" w:color="auto"/>
                                                                                                                                                                                                                                                    <w:bottom w:val="none" w:sz="0" w:space="0" w:color="auto"/>
                                                                                                                                                                                                                                                    <w:right w:val="none" w:sz="0" w:space="0" w:color="auto"/>
                                                                                                                                                                                                                                                  </w:divBdr>
                                                                                                                                                                                                                                                </w:div>
                                                                                                                                                                                                                                                <w:div w:id="21180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49772">
                                                                                                                                                                                                                                          <w:marLeft w:val="0"/>
                                                                                                                                                                                                                                          <w:marRight w:val="0"/>
                                                                                                                                                                                                                                          <w:marTop w:val="0"/>
                                                                                                                                                                                                                                          <w:marBottom w:val="0"/>
                                                                                                                                                                                                                                          <w:divBdr>
                                                                                                                                                                                                                                            <w:top w:val="none" w:sz="0" w:space="0" w:color="auto"/>
                                                                                                                                                                                                                                            <w:left w:val="none" w:sz="0" w:space="0" w:color="auto"/>
                                                                                                                                                                                                                                            <w:bottom w:val="none" w:sz="0" w:space="0" w:color="auto"/>
                                                                                                                                                                                                                                            <w:right w:val="none" w:sz="0" w:space="0" w:color="auto"/>
                                                                                                                                                                                                                                          </w:divBdr>
                                                                                                                                                                                                                                        </w:div>
                                                                                                                                                                                                                                        <w:div w:id="188027658">
                                                                                                                                                                                                                                          <w:marLeft w:val="0"/>
                                                                                                                                                                                                                                          <w:marRight w:val="0"/>
                                                                                                                                                                                                                                          <w:marTop w:val="0"/>
                                                                                                                                                                                                                                          <w:marBottom w:val="0"/>
                                                                                                                                                                                                                                          <w:divBdr>
                                                                                                                                                                                                                                            <w:top w:val="none" w:sz="0" w:space="0" w:color="auto"/>
                                                                                                                                                                                                                                            <w:left w:val="none" w:sz="0" w:space="0" w:color="auto"/>
                                                                                                                                                                                                                                            <w:bottom w:val="none" w:sz="0" w:space="0" w:color="auto"/>
                                                                                                                                                                                                                                            <w:right w:val="none" w:sz="0" w:space="0" w:color="auto"/>
                                                                                                                                                                                                                                          </w:divBdr>
                                                                                                                                                                                                                                        </w:div>
                                                                                                                                                                                                                                        <w:div w:id="2042437895">
                                                                                                                                                                                                                                          <w:marLeft w:val="0"/>
                                                                                                                                                                                                                                          <w:marRight w:val="0"/>
                                                                                                                                                                                                                                          <w:marTop w:val="0"/>
                                                                                                                                                                                                                                          <w:marBottom w:val="0"/>
                                                                                                                                                                                                                                          <w:divBdr>
                                                                                                                                                                                                                                            <w:top w:val="none" w:sz="0" w:space="0" w:color="auto"/>
                                                                                                                                                                                                                                            <w:left w:val="none" w:sz="0" w:space="0" w:color="auto"/>
                                                                                                                                                                                                                                            <w:bottom w:val="none" w:sz="0" w:space="0" w:color="auto"/>
                                                                                                                                                                                                                                            <w:right w:val="none" w:sz="0" w:space="0" w:color="auto"/>
                                                                                                                                                                                                                                          </w:divBdr>
                                                                                                                                                                                                                                        </w:div>
                                                                                                                                                                                                                                        <w:div w:id="442506194">
                                                                                                                                                                                                                                          <w:marLeft w:val="0"/>
                                                                                                                                                                                                                                          <w:marRight w:val="0"/>
                                                                                                                                                                                                                                          <w:marTop w:val="0"/>
                                                                                                                                                                                                                                          <w:marBottom w:val="0"/>
                                                                                                                                                                                                                                          <w:divBdr>
                                                                                                                                                                                                                                            <w:top w:val="none" w:sz="0" w:space="0" w:color="auto"/>
                                                                                                                                                                                                                                            <w:left w:val="none" w:sz="0" w:space="0" w:color="auto"/>
                                                                                                                                                                                                                                            <w:bottom w:val="none" w:sz="0" w:space="0" w:color="auto"/>
                                                                                                                                                                                                                                            <w:right w:val="none" w:sz="0" w:space="0" w:color="auto"/>
                                                                                                                                                                                                                                          </w:divBdr>
                                                                                                                                                                                                                                        </w:div>
                                                                                                                                                                                                                                        <w:div w:id="1547989339">
                                                                                                                                                                                                                                          <w:marLeft w:val="0"/>
                                                                                                                                                                                                                                          <w:marRight w:val="0"/>
                                                                                                                                                                                                                                          <w:marTop w:val="0"/>
                                                                                                                                                                                                                                          <w:marBottom w:val="0"/>
                                                                                                                                                                                                                                          <w:divBdr>
                                                                                                                                                                                                                                            <w:top w:val="none" w:sz="0" w:space="0" w:color="auto"/>
                                                                                                                                                                                                                                            <w:left w:val="none" w:sz="0" w:space="0" w:color="auto"/>
                                                                                                                                                                                                                                            <w:bottom w:val="none" w:sz="0" w:space="0" w:color="auto"/>
                                                                                                                                                                                                                                            <w:right w:val="none" w:sz="0" w:space="0" w:color="auto"/>
                                                                                                                                                                                                                                          </w:divBdr>
                                                                                                                                                                                                                                        </w:div>
                                                                                                                                                                                                                                        <w:div w:id="1706712085">
                                                                                                                                                                                                                                          <w:marLeft w:val="0"/>
                                                                                                                                                                                                                                          <w:marRight w:val="0"/>
                                                                                                                                                                                                                                          <w:marTop w:val="0"/>
                                                                                                                                                                                                                                          <w:marBottom w:val="0"/>
                                                                                                                                                                                                                                          <w:divBdr>
                                                                                                                                                                                                                                            <w:top w:val="none" w:sz="0" w:space="0" w:color="auto"/>
                                                                                                                                                                                                                                            <w:left w:val="none" w:sz="0" w:space="0" w:color="auto"/>
                                                                                                                                                                                                                                            <w:bottom w:val="none" w:sz="0" w:space="0" w:color="auto"/>
                                                                                                                                                                                                                                            <w:right w:val="none" w:sz="0" w:space="0" w:color="auto"/>
                                                                                                                                                                                                                                          </w:divBdr>
                                                                                                                                                                                                                                        </w:div>
                                                                                                                                                                                                                                        <w:div w:id="750082522">
                                                                                                                                                                                                                                          <w:marLeft w:val="0"/>
                                                                                                                                                                                                                                          <w:marRight w:val="0"/>
                                                                                                                                                                                                                                          <w:marTop w:val="0"/>
                                                                                                                                                                                                                                          <w:marBottom w:val="0"/>
                                                                                                                                                                                                                                          <w:divBdr>
                                                                                                                                                                                                                                            <w:top w:val="none" w:sz="0" w:space="0" w:color="auto"/>
                                                                                                                                                                                                                                            <w:left w:val="none" w:sz="0" w:space="0" w:color="auto"/>
                                                                                                                                                                                                                                            <w:bottom w:val="none" w:sz="0" w:space="0" w:color="auto"/>
                                                                                                                                                                                                                                            <w:right w:val="none" w:sz="0" w:space="0" w:color="auto"/>
                                                                                                                                                                                                                                          </w:divBdr>
                                                                                                                                                                                                                                        </w:div>
                                                                                                                                                                                                                                        <w:div w:id="829754546">
                                                                                                                                                                                                                                          <w:marLeft w:val="0"/>
                                                                                                                                                                                                                                          <w:marRight w:val="0"/>
                                                                                                                                                                                                                                          <w:marTop w:val="0"/>
                                                                                                                                                                                                                                          <w:marBottom w:val="0"/>
                                                                                                                                                                                                                                          <w:divBdr>
                                                                                                                                                                                                                                            <w:top w:val="none" w:sz="0" w:space="0" w:color="auto"/>
                                                                                                                                                                                                                                            <w:left w:val="none" w:sz="0" w:space="0" w:color="auto"/>
                                                                                                                                                                                                                                            <w:bottom w:val="none" w:sz="0" w:space="0" w:color="auto"/>
                                                                                                                                                                                                                                            <w:right w:val="none" w:sz="0" w:space="0" w:color="auto"/>
                                                                                                                                                                                                                                          </w:divBdr>
                                                                                                                                                                                                                                        </w:div>
                                                                                                                                                                                                                                        <w:div w:id="414130508">
                                                                                                                                                                                                                                          <w:marLeft w:val="0"/>
                                                                                                                                                                                                                                          <w:marRight w:val="0"/>
                                                                                                                                                                                                                                          <w:marTop w:val="0"/>
                                                                                                                                                                                                                                          <w:marBottom w:val="0"/>
                                                                                                                                                                                                                                          <w:divBdr>
                                                                                                                                                                                                                                            <w:top w:val="none" w:sz="0" w:space="0" w:color="auto"/>
                                                                                                                                                                                                                                            <w:left w:val="none" w:sz="0" w:space="0" w:color="auto"/>
                                                                                                                                                                                                                                            <w:bottom w:val="none" w:sz="0" w:space="0" w:color="auto"/>
                                                                                                                                                                                                                                            <w:right w:val="none" w:sz="0" w:space="0" w:color="auto"/>
                                                                                                                                                                                                                                          </w:divBdr>
                                                                                                                                                                                                                                        </w:div>
                                                                                                                                                                                                                                        <w:div w:id="2086536369">
                                                                                                                                                                                                                                          <w:marLeft w:val="0"/>
                                                                                                                                                                                                                                          <w:marRight w:val="0"/>
                                                                                                                                                                                                                                          <w:marTop w:val="0"/>
                                                                                                                                                                                                                                          <w:marBottom w:val="0"/>
                                                                                                                                                                                                                                          <w:divBdr>
                                                                                                                                                                                                                                            <w:top w:val="none" w:sz="0" w:space="0" w:color="auto"/>
                                                                                                                                                                                                                                            <w:left w:val="none" w:sz="0" w:space="0" w:color="auto"/>
                                                                                                                                                                                                                                            <w:bottom w:val="none" w:sz="0" w:space="0" w:color="auto"/>
                                                                                                                                                                                                                                            <w:right w:val="none" w:sz="0" w:space="0" w:color="auto"/>
                                                                                                                                                                                                                                          </w:divBdr>
                                                                                                                                                                                                                                        </w:div>
                                                                                                                                                                                                                                        <w:div w:id="272132453">
                                                                                                                                                                                                                                          <w:marLeft w:val="0"/>
                                                                                                                                                                                                                                          <w:marRight w:val="0"/>
                                                                                                                                                                                                                                          <w:marTop w:val="0"/>
                                                                                                                                                                                                                                          <w:marBottom w:val="0"/>
                                                                                                                                                                                                                                          <w:divBdr>
                                                                                                                                                                                                                                            <w:top w:val="none" w:sz="0" w:space="0" w:color="auto"/>
                                                                                                                                                                                                                                            <w:left w:val="none" w:sz="0" w:space="0" w:color="auto"/>
                                                                                                                                                                                                                                            <w:bottom w:val="none" w:sz="0" w:space="0" w:color="auto"/>
                                                                                                                                                                                                                                            <w:right w:val="none" w:sz="0" w:space="0" w:color="auto"/>
                                                                                                                                                                                                                                          </w:divBdr>
                                                                                                                                                                                                                                        </w:div>
                                                                                                                                                                                                                                        <w:div w:id="1592817879">
                                                                                                                                                                                                                                          <w:marLeft w:val="0"/>
                                                                                                                                                                                                                                          <w:marRight w:val="0"/>
                                                                                                                                                                                                                                          <w:marTop w:val="0"/>
                                                                                                                                                                                                                                          <w:marBottom w:val="0"/>
                                                                                                                                                                                                                                          <w:divBdr>
                                                                                                                                                                                                                                            <w:top w:val="none" w:sz="0" w:space="0" w:color="auto"/>
                                                                                                                                                                                                                                            <w:left w:val="none" w:sz="0" w:space="0" w:color="auto"/>
                                                                                                                                                                                                                                            <w:bottom w:val="none" w:sz="0" w:space="0" w:color="auto"/>
                                                                                                                                                                                                                                            <w:right w:val="none" w:sz="0" w:space="0" w:color="auto"/>
                                                                                                                                                                                                                                          </w:divBdr>
                                                                                                                                                                                                                                        </w:div>
                                                                                                                                                                                                                                        <w:div w:id="1846482774">
                                                                                                                                                                                                                                          <w:marLeft w:val="0"/>
                                                                                                                                                                                                                                          <w:marRight w:val="0"/>
                                                                                                                                                                                                                                          <w:marTop w:val="0"/>
                                                                                                                                                                                                                                          <w:marBottom w:val="0"/>
                                                                                                                                                                                                                                          <w:divBdr>
                                                                                                                                                                                                                                            <w:top w:val="none" w:sz="0" w:space="0" w:color="auto"/>
                                                                                                                                                                                                                                            <w:left w:val="none" w:sz="0" w:space="0" w:color="auto"/>
                                                                                                                                                                                                                                            <w:bottom w:val="none" w:sz="0" w:space="0" w:color="auto"/>
                                                                                                                                                                                                                                            <w:right w:val="none" w:sz="0" w:space="0" w:color="auto"/>
                                                                                                                                                                                                                                          </w:divBdr>
                                                                                                                                                                                                                                        </w:div>
                                                                                                                                                                                                                                        <w:div w:id="1505584385">
                                                                                                                                                                                                                                          <w:marLeft w:val="0"/>
                                                                                                                                                                                                                                          <w:marRight w:val="0"/>
                                                                                                                                                                                                                                          <w:marTop w:val="0"/>
                                                                                                                                                                                                                                          <w:marBottom w:val="0"/>
                                                                                                                                                                                                                                          <w:divBdr>
                                                                                                                                                                                                                                            <w:top w:val="none" w:sz="0" w:space="0" w:color="auto"/>
                                                                                                                                                                                                                                            <w:left w:val="none" w:sz="0" w:space="0" w:color="auto"/>
                                                                                                                                                                                                                                            <w:bottom w:val="none" w:sz="0" w:space="0" w:color="auto"/>
                                                                                                                                                                                                                                            <w:right w:val="none" w:sz="0" w:space="0" w:color="auto"/>
                                                                                                                                                                                                                                          </w:divBdr>
                                                                                                                                                                                                                                        </w:div>
                                                                                                                                                                                                                                        <w:div w:id="2116747406">
                                                                                                                                                                                                                                          <w:marLeft w:val="0"/>
                                                                                                                                                                                                                                          <w:marRight w:val="0"/>
                                                                                                                                                                                                                                          <w:marTop w:val="0"/>
                                                                                                                                                                                                                                          <w:marBottom w:val="0"/>
                                                                                                                                                                                                                                          <w:divBdr>
                                                                                                                                                                                                                                            <w:top w:val="none" w:sz="0" w:space="0" w:color="auto"/>
                                                                                                                                                                                                                                            <w:left w:val="none" w:sz="0" w:space="0" w:color="auto"/>
                                                                                                                                                                                                                                            <w:bottom w:val="none" w:sz="0" w:space="0" w:color="auto"/>
                                                                                                                                                                                                                                            <w:right w:val="none" w:sz="0" w:space="0" w:color="auto"/>
                                                                                                                                                                                                                                          </w:divBdr>
                                                                                                                                                                                                                                        </w:div>
                                                                                                                                                                                                                                        <w:div w:id="1512405066">
                                                                                                                                                                                                                                          <w:marLeft w:val="0"/>
                                                                                                                                                                                                                                          <w:marRight w:val="0"/>
                                                                                                                                                                                                                                          <w:marTop w:val="0"/>
                                                                                                                                                                                                                                          <w:marBottom w:val="0"/>
                                                                                                                                                                                                                                          <w:divBdr>
                                                                                                                                                                                                                                            <w:top w:val="none" w:sz="0" w:space="0" w:color="auto"/>
                                                                                                                                                                                                                                            <w:left w:val="none" w:sz="0" w:space="0" w:color="auto"/>
                                                                                                                                                                                                                                            <w:bottom w:val="none" w:sz="0" w:space="0" w:color="auto"/>
                                                                                                                                                                                                                                            <w:right w:val="none" w:sz="0" w:space="0" w:color="auto"/>
                                                                                                                                                                                                                                          </w:divBdr>
                                                                                                                                                                                                                                        </w:div>
                                                                                                                                                                                                                                        <w:div w:id="1237861955">
                                                                                                                                                                                                                                          <w:marLeft w:val="0"/>
                                                                                                                                                                                                                                          <w:marRight w:val="0"/>
                                                                                                                                                                                                                                          <w:marTop w:val="0"/>
                                                                                                                                                                                                                                          <w:marBottom w:val="0"/>
                                                                                                                                                                                                                                          <w:divBdr>
                                                                                                                                                                                                                                            <w:top w:val="none" w:sz="0" w:space="0" w:color="auto"/>
                                                                                                                                                                                                                                            <w:left w:val="none" w:sz="0" w:space="0" w:color="auto"/>
                                                                                                                                                                                                                                            <w:bottom w:val="none" w:sz="0" w:space="0" w:color="auto"/>
                                                                                                                                                                                                                                            <w:right w:val="none" w:sz="0" w:space="0" w:color="auto"/>
                                                                                                                                                                                                                                          </w:divBdr>
                                                                                                                                                                                                                                        </w:div>
                                                                                                                                                                                                                                        <w:div w:id="327027747">
                                                                                                                                                                                                                                          <w:marLeft w:val="0"/>
                                                                                                                                                                                                                                          <w:marRight w:val="0"/>
                                                                                                                                                                                                                                          <w:marTop w:val="0"/>
                                                                                                                                                                                                                                          <w:marBottom w:val="0"/>
                                                                                                                                                                                                                                          <w:divBdr>
                                                                                                                                                                                                                                            <w:top w:val="none" w:sz="0" w:space="0" w:color="auto"/>
                                                                                                                                                                                                                                            <w:left w:val="none" w:sz="0" w:space="0" w:color="auto"/>
                                                                                                                                                                                                                                            <w:bottom w:val="none" w:sz="0" w:space="0" w:color="auto"/>
                                                                                                                                                                                                                                            <w:right w:val="none" w:sz="0" w:space="0" w:color="auto"/>
                                                                                                                                                                                                                                          </w:divBdr>
                                                                                                                                                                                                                                        </w:div>
                                                                                                                                                                                                                                        <w:div w:id="611326244">
                                                                                                                                                                                                                                          <w:marLeft w:val="0"/>
                                                                                                                                                                                                                                          <w:marRight w:val="0"/>
                                                                                                                                                                                                                                          <w:marTop w:val="0"/>
                                                                                                                                                                                                                                          <w:marBottom w:val="0"/>
                                                                                                                                                                                                                                          <w:divBdr>
                                                                                                                                                                                                                                            <w:top w:val="none" w:sz="0" w:space="0" w:color="auto"/>
                                                                                                                                                                                                                                            <w:left w:val="none" w:sz="0" w:space="0" w:color="auto"/>
                                                                                                                                                                                                                                            <w:bottom w:val="none" w:sz="0" w:space="0" w:color="auto"/>
                                                                                                                                                                                                                                            <w:right w:val="none" w:sz="0" w:space="0" w:color="auto"/>
                                                                                                                                                                                                                                          </w:divBdr>
                                                                                                                                                                                                                                        </w:div>
                                                                                                                                                                                                                                        <w:div w:id="354625019">
                                                                                                                                                                                                                                          <w:marLeft w:val="0"/>
                                                                                                                                                                                                                                          <w:marRight w:val="0"/>
                                                                                                                                                                                                                                          <w:marTop w:val="0"/>
                                                                                                                                                                                                                                          <w:marBottom w:val="0"/>
                                                                                                                                                                                                                                          <w:divBdr>
                                                                                                                                                                                                                                            <w:top w:val="none" w:sz="0" w:space="0" w:color="auto"/>
                                                                                                                                                                                                                                            <w:left w:val="none" w:sz="0" w:space="0" w:color="auto"/>
                                                                                                                                                                                                                                            <w:bottom w:val="none" w:sz="0" w:space="0" w:color="auto"/>
                                                                                                                                                                                                                                            <w:right w:val="none" w:sz="0" w:space="0" w:color="auto"/>
                                                                                                                                                                                                                                          </w:divBdr>
                                                                                                                                                                                                                                        </w:div>
                                                                                                                                                                                                                                        <w:div w:id="268121917">
                                                                                                                                                                                                                                          <w:marLeft w:val="0"/>
                                                                                                                                                                                                                                          <w:marRight w:val="0"/>
                                                                                                                                                                                                                                          <w:marTop w:val="0"/>
                                                                                                                                                                                                                                          <w:marBottom w:val="0"/>
                                                                                                                                                                                                                                          <w:divBdr>
                                                                                                                                                                                                                                            <w:top w:val="none" w:sz="0" w:space="0" w:color="auto"/>
                                                                                                                                                                                                                                            <w:left w:val="none" w:sz="0" w:space="0" w:color="auto"/>
                                                                                                                                                                                                                                            <w:bottom w:val="none" w:sz="0" w:space="0" w:color="auto"/>
                                                                                                                                                                                                                                            <w:right w:val="none" w:sz="0" w:space="0" w:color="auto"/>
                                                                                                                                                                                                                                          </w:divBdr>
                                                                                                                                                                                                                                        </w:div>
                                                                                                                                                                                                                                        <w:div w:id="659694137">
                                                                                                                                                                                                                                          <w:marLeft w:val="0"/>
                                                                                                                                                                                                                                          <w:marRight w:val="0"/>
                                                                                                                                                                                                                                          <w:marTop w:val="0"/>
                                                                                                                                                                                                                                          <w:marBottom w:val="0"/>
                                                                                                                                                                                                                                          <w:divBdr>
                                                                                                                                                                                                                                            <w:top w:val="none" w:sz="0" w:space="0" w:color="auto"/>
                                                                                                                                                                                                                                            <w:left w:val="none" w:sz="0" w:space="0" w:color="auto"/>
                                                                                                                                                                                                                                            <w:bottom w:val="none" w:sz="0" w:space="0" w:color="auto"/>
                                                                                                                                                                                                                                            <w:right w:val="none" w:sz="0" w:space="0" w:color="auto"/>
                                                                                                                                                                                                                                          </w:divBdr>
                                                                                                                                                                                                                                        </w:div>
                                                                                                                                                                                                                                        <w:div w:id="1708481947">
                                                                                                                                                                                                                                          <w:marLeft w:val="0"/>
                                                                                                                                                                                                                                          <w:marRight w:val="0"/>
                                                                                                                                                                                                                                          <w:marTop w:val="0"/>
                                                                                                                                                                                                                                          <w:marBottom w:val="0"/>
                                                                                                                                                                                                                                          <w:divBdr>
                                                                                                                                                                                                                                            <w:top w:val="none" w:sz="0" w:space="0" w:color="auto"/>
                                                                                                                                                                                                                                            <w:left w:val="none" w:sz="0" w:space="0" w:color="auto"/>
                                                                                                                                                                                                                                            <w:bottom w:val="none" w:sz="0" w:space="0" w:color="auto"/>
                                                                                                                                                                                                                                            <w:right w:val="none" w:sz="0" w:space="0" w:color="auto"/>
                                                                                                                                                                                                                                          </w:divBdr>
                                                                                                                                                                                                                                        </w:div>
                                                                                                                                                                                                                                        <w:div w:id="960572021">
                                                                                                                                                                                                                                          <w:marLeft w:val="0"/>
                                                                                                                                                                                                                                          <w:marRight w:val="0"/>
                                                                                                                                                                                                                                          <w:marTop w:val="0"/>
                                                                                                                                                                                                                                          <w:marBottom w:val="0"/>
                                                                                                                                                                                                                                          <w:divBdr>
                                                                                                                                                                                                                                            <w:top w:val="none" w:sz="0" w:space="0" w:color="auto"/>
                                                                                                                                                                                                                                            <w:left w:val="none" w:sz="0" w:space="0" w:color="auto"/>
                                                                                                                                                                                                                                            <w:bottom w:val="none" w:sz="0" w:space="0" w:color="auto"/>
                                                                                                                                                                                                                                            <w:right w:val="none" w:sz="0" w:space="0" w:color="auto"/>
                                                                                                                                                                                                                                          </w:divBdr>
                                                                                                                                                                                                                                        </w:div>
                                                                                                                                                                                                                                        <w:div w:id="1681009426">
                                                                                                                                                                                                                                          <w:marLeft w:val="0"/>
                                                                                                                                                                                                                                          <w:marRight w:val="0"/>
                                                                                                                                                                                                                                          <w:marTop w:val="0"/>
                                                                                                                                                                                                                                          <w:marBottom w:val="0"/>
                                                                                                                                                                                                                                          <w:divBdr>
                                                                                                                                                                                                                                            <w:top w:val="none" w:sz="0" w:space="0" w:color="auto"/>
                                                                                                                                                                                                                                            <w:left w:val="none" w:sz="0" w:space="0" w:color="auto"/>
                                                                                                                                                                                                                                            <w:bottom w:val="none" w:sz="0" w:space="0" w:color="auto"/>
                                                                                                                                                                                                                                            <w:right w:val="none" w:sz="0" w:space="0" w:color="auto"/>
                                                                                                                                                                                                                                          </w:divBdr>
                                                                                                                                                                                                                                        </w:div>
                                                                                                                                                                                                                                        <w:div w:id="1404336303">
                                                                                                                                                                                                                                          <w:marLeft w:val="0"/>
                                                                                                                                                                                                                                          <w:marRight w:val="0"/>
                                                                                                                                                                                                                                          <w:marTop w:val="0"/>
                                                                                                                                                                                                                                          <w:marBottom w:val="0"/>
                                                                                                                                                                                                                                          <w:divBdr>
                                                                                                                                                                                                                                            <w:top w:val="none" w:sz="0" w:space="0" w:color="auto"/>
                                                                                                                                                                                                                                            <w:left w:val="none" w:sz="0" w:space="0" w:color="auto"/>
                                                                                                                                                                                                                                            <w:bottom w:val="none" w:sz="0" w:space="0" w:color="auto"/>
                                                                                                                                                                                                                                            <w:right w:val="none" w:sz="0" w:space="0" w:color="auto"/>
                                                                                                                                                                                                                                          </w:divBdr>
                                                                                                                                                                                                                                        </w:div>
                                                                                                                                                                                                                                        <w:div w:id="188882399">
                                                                                                                                                                                                                                          <w:marLeft w:val="0"/>
                                                                                                                                                                                                                                          <w:marRight w:val="0"/>
                                                                                                                                                                                                                                          <w:marTop w:val="0"/>
                                                                                                                                                                                                                                          <w:marBottom w:val="0"/>
                                                                                                                                                                                                                                          <w:divBdr>
                                                                                                                                                                                                                                            <w:top w:val="none" w:sz="0" w:space="0" w:color="auto"/>
                                                                                                                                                                                                                                            <w:left w:val="none" w:sz="0" w:space="0" w:color="auto"/>
                                                                                                                                                                                                                                            <w:bottom w:val="none" w:sz="0" w:space="0" w:color="auto"/>
                                                                                                                                                                                                                                            <w:right w:val="none" w:sz="0" w:space="0" w:color="auto"/>
                                                                                                                                                                                                                                          </w:divBdr>
                                                                                                                                                                                                                                        </w:div>
                                                                                                                                                                                                                                        <w:div w:id="1949652721">
                                                                                                                                                                                                                                          <w:marLeft w:val="0"/>
                                                                                                                                                                                                                                          <w:marRight w:val="0"/>
                                                                                                                                                                                                                                          <w:marTop w:val="0"/>
                                                                                                                                                                                                                                          <w:marBottom w:val="0"/>
                                                                                                                                                                                                                                          <w:divBdr>
                                                                                                                                                                                                                                            <w:top w:val="none" w:sz="0" w:space="0" w:color="auto"/>
                                                                                                                                                                                                                                            <w:left w:val="none" w:sz="0" w:space="0" w:color="auto"/>
                                                                                                                                                                                                                                            <w:bottom w:val="none" w:sz="0" w:space="0" w:color="auto"/>
                                                                                                                                                                                                                                            <w:right w:val="none" w:sz="0" w:space="0" w:color="auto"/>
                                                                                                                                                                                                                                          </w:divBdr>
                                                                                                                                                                                                                                        </w:div>
                                                                                                                                                                                                                                        <w:div w:id="2129621473">
                                                                                                                                                                                                                                          <w:marLeft w:val="0"/>
                                                                                                                                                                                                                                          <w:marRight w:val="0"/>
                                                                                                                                                                                                                                          <w:marTop w:val="0"/>
                                                                                                                                                                                                                                          <w:marBottom w:val="0"/>
                                                                                                                                                                                                                                          <w:divBdr>
                                                                                                                                                                                                                                            <w:top w:val="none" w:sz="0" w:space="0" w:color="auto"/>
                                                                                                                                                                                                                                            <w:left w:val="none" w:sz="0" w:space="0" w:color="auto"/>
                                                                                                                                                                                                                                            <w:bottom w:val="none" w:sz="0" w:space="0" w:color="auto"/>
                                                                                                                                                                                                                                            <w:right w:val="none" w:sz="0" w:space="0" w:color="auto"/>
                                                                                                                                                                                                                                          </w:divBdr>
                                                                                                                                                                                                                                        </w:div>
                                                                                                                                                                                                                                        <w:div w:id="1565339123">
                                                                                                                                                                                                                                          <w:marLeft w:val="0"/>
                                                                                                                                                                                                                                          <w:marRight w:val="0"/>
                                                                                                                                                                                                                                          <w:marTop w:val="0"/>
                                                                                                                                                                                                                                          <w:marBottom w:val="0"/>
                                                                                                                                                                                                                                          <w:divBdr>
                                                                                                                                                                                                                                            <w:top w:val="none" w:sz="0" w:space="0" w:color="auto"/>
                                                                                                                                                                                                                                            <w:left w:val="none" w:sz="0" w:space="0" w:color="auto"/>
                                                                                                                                                                                                                                            <w:bottom w:val="none" w:sz="0" w:space="0" w:color="auto"/>
                                                                                                                                                                                                                                            <w:right w:val="none" w:sz="0" w:space="0" w:color="auto"/>
                                                                                                                                                                                                                                          </w:divBdr>
                                                                                                                                                                                                                                        </w:div>
                                                                                                                                                                                                                                        <w:div w:id="1386951712">
                                                                                                                                                                                                                                          <w:marLeft w:val="0"/>
                                                                                                                                                                                                                                          <w:marRight w:val="0"/>
                                                                                                                                                                                                                                          <w:marTop w:val="0"/>
                                                                                                                                                                                                                                          <w:marBottom w:val="0"/>
                                                                                                                                                                                                                                          <w:divBdr>
                                                                                                                                                                                                                                            <w:top w:val="none" w:sz="0" w:space="0" w:color="auto"/>
                                                                                                                                                                                                                                            <w:left w:val="none" w:sz="0" w:space="0" w:color="auto"/>
                                                                                                                                                                                                                                            <w:bottom w:val="none" w:sz="0" w:space="0" w:color="auto"/>
                                                                                                                                                                                                                                            <w:right w:val="none" w:sz="0" w:space="0" w:color="auto"/>
                                                                                                                                                                                                                                          </w:divBdr>
                                                                                                                                                                                                                                        </w:div>
                                                                                                                                                                                                                                        <w:div w:id="13952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4117">
                                                                                                                                                                                                                                  <w:marLeft w:val="0"/>
                                                                                                                                                                                                                                  <w:marRight w:val="0"/>
                                                                                                                                                                                                                                  <w:marTop w:val="0"/>
                                                                                                                                                                                                                                  <w:marBottom w:val="0"/>
                                                                                                                                                                                                                                  <w:divBdr>
                                                                                                                                                                                                                                    <w:top w:val="none" w:sz="0" w:space="0" w:color="auto"/>
                                                                                                                                                                                                                                    <w:left w:val="none" w:sz="0" w:space="0" w:color="auto"/>
                                                                                                                                                                                                                                    <w:bottom w:val="none" w:sz="0" w:space="0" w:color="auto"/>
                                                                                                                                                                                                                                    <w:right w:val="none" w:sz="0" w:space="0" w:color="auto"/>
                                                                                                                                                                                                                                  </w:divBdr>
                                                                                                                                                                                                                                </w:div>
                                                                                                                                                                                                                                <w:div w:id="973367436">
                                                                                                                                                                                                                                  <w:marLeft w:val="0"/>
                                                                                                                                                                                                                                  <w:marRight w:val="0"/>
                                                                                                                                                                                                                                  <w:marTop w:val="0"/>
                                                                                                                                                                                                                                  <w:marBottom w:val="0"/>
                                                                                                                                                                                                                                  <w:divBdr>
                                                                                                                                                                                                                                    <w:top w:val="none" w:sz="0" w:space="0" w:color="auto"/>
                                                                                                                                                                                                                                    <w:left w:val="none" w:sz="0" w:space="0" w:color="auto"/>
                                                                                                                                                                                                                                    <w:bottom w:val="none" w:sz="0" w:space="0" w:color="auto"/>
                                                                                                                                                                                                                                    <w:right w:val="none" w:sz="0" w:space="0" w:color="auto"/>
                                                                                                                                                                                                                                  </w:divBdr>
                                                                                                                                                                                                                                </w:div>
                                                                                                                                                                                                                                <w:div w:id="1628001466">
                                                                                                                                                                                                                                  <w:marLeft w:val="0"/>
                                                                                                                                                                                                                                  <w:marRight w:val="0"/>
                                                                                                                                                                                                                                  <w:marTop w:val="0"/>
                                                                                                                                                                                                                                  <w:marBottom w:val="0"/>
                                                                                                                                                                                                                                  <w:divBdr>
                                                                                                                                                                                                                                    <w:top w:val="none" w:sz="0" w:space="0" w:color="auto"/>
                                                                                                                                                                                                                                    <w:left w:val="none" w:sz="0" w:space="0" w:color="auto"/>
                                                                                                                                                                                                                                    <w:bottom w:val="none" w:sz="0" w:space="0" w:color="auto"/>
                                                                                                                                                                                                                                    <w:right w:val="none" w:sz="0" w:space="0" w:color="auto"/>
                                                                                                                                                                                                                                  </w:divBdr>
                                                                                                                                                                                                                                </w:div>
                                                                                                                                                                                                                                <w:div w:id="201214601">
                                                                                                                                                                                                                                  <w:marLeft w:val="0"/>
                                                                                                                                                                                                                                  <w:marRight w:val="0"/>
                                                                                                                                                                                                                                  <w:marTop w:val="0"/>
                                                                                                                                                                                                                                  <w:marBottom w:val="0"/>
                                                                                                                                                                                                                                  <w:divBdr>
                                                                                                                                                                                                                                    <w:top w:val="none" w:sz="0" w:space="0" w:color="auto"/>
                                                                                                                                                                                                                                    <w:left w:val="none" w:sz="0" w:space="0" w:color="auto"/>
                                                                                                                                                                                                                                    <w:bottom w:val="none" w:sz="0" w:space="0" w:color="auto"/>
                                                                                                                                                                                                                                    <w:right w:val="none" w:sz="0" w:space="0" w:color="auto"/>
                                                                                                                                                                                                                                  </w:divBdr>
                                                                                                                                                                                                                                </w:div>
                                                                                                                                                                                                                                <w:div w:id="53042160">
                                                                                                                                                                                                                                  <w:marLeft w:val="0"/>
                                                                                                                                                                                                                                  <w:marRight w:val="0"/>
                                                                                                                                                                                                                                  <w:marTop w:val="0"/>
                                                                                                                                                                                                                                  <w:marBottom w:val="0"/>
                                                                                                                                                                                                                                  <w:divBdr>
                                                                                                                                                                                                                                    <w:top w:val="none" w:sz="0" w:space="0" w:color="auto"/>
                                                                                                                                                                                                                                    <w:left w:val="none" w:sz="0" w:space="0" w:color="auto"/>
                                                                                                                                                                                                                                    <w:bottom w:val="none" w:sz="0" w:space="0" w:color="auto"/>
                                                                                                                                                                                                                                    <w:right w:val="none" w:sz="0" w:space="0" w:color="auto"/>
                                                                                                                                                                                                                                  </w:divBdr>
                                                                                                                                                                                                                                </w:div>
                                                                                                                                                                                                                                <w:div w:id="918826549">
                                                                                                                                                                                                                                  <w:marLeft w:val="0"/>
                                                                                                                                                                                                                                  <w:marRight w:val="0"/>
                                                                                                                                                                                                                                  <w:marTop w:val="0"/>
                                                                                                                                                                                                                                  <w:marBottom w:val="0"/>
                                                                                                                                                                                                                                  <w:divBdr>
                                                                                                                                                                                                                                    <w:top w:val="none" w:sz="0" w:space="0" w:color="auto"/>
                                                                                                                                                                                                                                    <w:left w:val="none" w:sz="0" w:space="0" w:color="auto"/>
                                                                                                                                                                                                                                    <w:bottom w:val="none" w:sz="0" w:space="0" w:color="auto"/>
                                                                                                                                                                                                                                    <w:right w:val="none" w:sz="0" w:space="0" w:color="auto"/>
                                                                                                                                                                                                                                  </w:divBdr>
                                                                                                                                                                                                                                </w:div>
                                                                                                                                                                                                                                <w:div w:id="1195927215">
                                                                                                                                                                                                                                  <w:marLeft w:val="0"/>
                                                                                                                                                                                                                                  <w:marRight w:val="0"/>
                                                                                                                                                                                                                                  <w:marTop w:val="0"/>
                                                                                                                                                                                                                                  <w:marBottom w:val="0"/>
                                                                                                                                                                                                                                  <w:divBdr>
                                                                                                                                                                                                                                    <w:top w:val="none" w:sz="0" w:space="0" w:color="auto"/>
                                                                                                                                                                                                                                    <w:left w:val="none" w:sz="0" w:space="0" w:color="auto"/>
                                                                                                                                                                                                                                    <w:bottom w:val="none" w:sz="0" w:space="0" w:color="auto"/>
                                                                                                                                                                                                                                    <w:right w:val="none" w:sz="0" w:space="0" w:color="auto"/>
                                                                                                                                                                                                                                  </w:divBdr>
                                                                                                                                                                                                                                </w:div>
                                                                                                                                                                                                                                <w:div w:id="1972402544">
                                                                                                                                                                                                                                  <w:marLeft w:val="0"/>
                                                                                                                                                                                                                                  <w:marRight w:val="0"/>
                                                                                                                                                                                                                                  <w:marTop w:val="0"/>
                                                                                                                                                                                                                                  <w:marBottom w:val="0"/>
                                                                                                                                                                                                                                  <w:divBdr>
                                                                                                                                                                                                                                    <w:top w:val="none" w:sz="0" w:space="0" w:color="auto"/>
                                                                                                                                                                                                                                    <w:left w:val="none" w:sz="0" w:space="0" w:color="auto"/>
                                                                                                                                                                                                                                    <w:bottom w:val="none" w:sz="0" w:space="0" w:color="auto"/>
                                                                                                                                                                                                                                    <w:right w:val="none" w:sz="0" w:space="0" w:color="auto"/>
                                                                                                                                                                                                                                  </w:divBdr>
                                                                                                                                                                                                                                </w:div>
                                                                                                                                                                                                                                <w:div w:id="1939101250">
                                                                                                                                                                                                                                  <w:marLeft w:val="0"/>
                                                                                                                                                                                                                                  <w:marRight w:val="0"/>
                                                                                                                                                                                                                                  <w:marTop w:val="0"/>
                                                                                                                                                                                                                                  <w:marBottom w:val="0"/>
                                                                                                                                                                                                                                  <w:divBdr>
                                                                                                                                                                                                                                    <w:top w:val="none" w:sz="0" w:space="0" w:color="auto"/>
                                                                                                                                                                                                                                    <w:left w:val="none" w:sz="0" w:space="0" w:color="auto"/>
                                                                                                                                                                                                                                    <w:bottom w:val="none" w:sz="0" w:space="0" w:color="auto"/>
                                                                                                                                                                                                                                    <w:right w:val="none" w:sz="0" w:space="0" w:color="auto"/>
                                                                                                                                                                                                                                  </w:divBdr>
                                                                                                                                                                                                                                </w:div>
                                                                                                                                                                                                                                <w:div w:id="1429279549">
                                                                                                                                                                                                                                  <w:marLeft w:val="0"/>
                                                                                                                                                                                                                                  <w:marRight w:val="0"/>
                                                                                                                                                                                                                                  <w:marTop w:val="0"/>
                                                                                                                                                                                                                                  <w:marBottom w:val="0"/>
                                                                                                                                                                                                                                  <w:divBdr>
                                                                                                                                                                                                                                    <w:top w:val="none" w:sz="0" w:space="0" w:color="auto"/>
                                                                                                                                                                                                                                    <w:left w:val="none" w:sz="0" w:space="0" w:color="auto"/>
                                                                                                                                                                                                                                    <w:bottom w:val="none" w:sz="0" w:space="0" w:color="auto"/>
                                                                                                                                                                                                                                    <w:right w:val="none" w:sz="0" w:space="0" w:color="auto"/>
                                                                                                                                                                                                                                  </w:divBdr>
                                                                                                                                                                                                                                </w:div>
                                                                                                                                                                                                                                <w:div w:id="161044764">
                                                                                                                                                                                                                                  <w:marLeft w:val="0"/>
                                                                                                                                                                                                                                  <w:marRight w:val="0"/>
                                                                                                                                                                                                                                  <w:marTop w:val="0"/>
                                                                                                                                                                                                                                  <w:marBottom w:val="0"/>
                                                                                                                                                                                                                                  <w:divBdr>
                                                                                                                                                                                                                                    <w:top w:val="none" w:sz="0" w:space="0" w:color="auto"/>
                                                                                                                                                                                                                                    <w:left w:val="none" w:sz="0" w:space="0" w:color="auto"/>
                                                                                                                                                                                                                                    <w:bottom w:val="none" w:sz="0" w:space="0" w:color="auto"/>
                                                                                                                                                                                                                                    <w:right w:val="none" w:sz="0" w:space="0" w:color="auto"/>
                                                                                                                                                                                                                                  </w:divBdr>
                                                                                                                                                                                                                                </w:div>
                                                                                                                                                                                                                                <w:div w:id="742876045">
                                                                                                                                                                                                                                  <w:marLeft w:val="0"/>
                                                                                                                                                                                                                                  <w:marRight w:val="0"/>
                                                                                                                                                                                                                                  <w:marTop w:val="0"/>
                                                                                                                                                                                                                                  <w:marBottom w:val="0"/>
                                                                                                                                                                                                                                  <w:divBdr>
                                                                                                                                                                                                                                    <w:top w:val="none" w:sz="0" w:space="0" w:color="auto"/>
                                                                                                                                                                                                                                    <w:left w:val="none" w:sz="0" w:space="0" w:color="auto"/>
                                                                                                                                                                                                                                    <w:bottom w:val="none" w:sz="0" w:space="0" w:color="auto"/>
                                                                                                                                                                                                                                    <w:right w:val="none" w:sz="0" w:space="0" w:color="auto"/>
                                                                                                                                                                                                                                  </w:divBdr>
                                                                                                                                                                                                                                </w:div>
                                                                                                                                                                                                                                <w:div w:id="904947511">
                                                                                                                                                                                                                                  <w:marLeft w:val="0"/>
                                                                                                                                                                                                                                  <w:marRight w:val="0"/>
                                                                                                                                                                                                                                  <w:marTop w:val="0"/>
                                                                                                                                                                                                                                  <w:marBottom w:val="0"/>
                                                                                                                                                                                                                                  <w:divBdr>
                                                                                                                                                                                                                                    <w:top w:val="none" w:sz="0" w:space="0" w:color="auto"/>
                                                                                                                                                                                                                                    <w:left w:val="none" w:sz="0" w:space="0" w:color="auto"/>
                                                                                                                                                                                                                                    <w:bottom w:val="none" w:sz="0" w:space="0" w:color="auto"/>
                                                                                                                                                                                                                                    <w:right w:val="none" w:sz="0" w:space="0" w:color="auto"/>
                                                                                                                                                                                                                                  </w:divBdr>
                                                                                                                                                                                                                                </w:div>
                                                                                                                                                                                                                                <w:div w:id="1357148045">
                                                                                                                                                                                                                                  <w:marLeft w:val="0"/>
                                                                                                                                                                                                                                  <w:marRight w:val="0"/>
                                                                                                                                                                                                                                  <w:marTop w:val="0"/>
                                                                                                                                                                                                                                  <w:marBottom w:val="0"/>
                                                                                                                                                                                                                                  <w:divBdr>
                                                                                                                                                                                                                                    <w:top w:val="none" w:sz="0" w:space="0" w:color="auto"/>
                                                                                                                                                                                                                                    <w:left w:val="none" w:sz="0" w:space="0" w:color="auto"/>
                                                                                                                                                                                                                                    <w:bottom w:val="none" w:sz="0" w:space="0" w:color="auto"/>
                                                                                                                                                                                                                                    <w:right w:val="none" w:sz="0" w:space="0" w:color="auto"/>
                                                                                                                                                                                                                                  </w:divBdr>
                                                                                                                                                                                                                                </w:div>
                                                                                                                                                                                                                                <w:div w:id="244190446">
                                                                                                                                                                                                                                  <w:marLeft w:val="0"/>
                                                                                                                                                                                                                                  <w:marRight w:val="0"/>
                                                                                                                                                                                                                                  <w:marTop w:val="0"/>
                                                                                                                                                                                                                                  <w:marBottom w:val="0"/>
                                                                                                                                                                                                                                  <w:divBdr>
                                                                                                                                                                                                                                    <w:top w:val="none" w:sz="0" w:space="0" w:color="auto"/>
                                                                                                                                                                                                                                    <w:left w:val="none" w:sz="0" w:space="0" w:color="auto"/>
                                                                                                                                                                                                                                    <w:bottom w:val="none" w:sz="0" w:space="0" w:color="auto"/>
                                                                                                                                                                                                                                    <w:right w:val="none" w:sz="0" w:space="0" w:color="auto"/>
                                                                                                                                                                                                                                  </w:divBdr>
                                                                                                                                                                                                                                </w:div>
                                                                                                                                                                                                                                <w:div w:id="261883548">
                                                                                                                                                                                                                                  <w:marLeft w:val="0"/>
                                                                                                                                                                                                                                  <w:marRight w:val="0"/>
                                                                                                                                                                                                                                  <w:marTop w:val="0"/>
                                                                                                                                                                                                                                  <w:marBottom w:val="0"/>
                                                                                                                                                                                                                                  <w:divBdr>
                                                                                                                                                                                                                                    <w:top w:val="none" w:sz="0" w:space="0" w:color="auto"/>
                                                                                                                                                                                                                                    <w:left w:val="none" w:sz="0" w:space="0" w:color="auto"/>
                                                                                                                                                                                                                                    <w:bottom w:val="none" w:sz="0" w:space="0" w:color="auto"/>
                                                                                                                                                                                                                                    <w:right w:val="none" w:sz="0" w:space="0" w:color="auto"/>
                                                                                                                                                                                                                                  </w:divBdr>
                                                                                                                                                                                                                                </w:div>
                                                                                                                                                                                                                                <w:div w:id="152835784">
                                                                                                                                                                                                                                  <w:marLeft w:val="0"/>
                                                                                                                                                                                                                                  <w:marRight w:val="0"/>
                                                                                                                                                                                                                                  <w:marTop w:val="0"/>
                                                                                                                                                                                                                                  <w:marBottom w:val="0"/>
                                                                                                                                                                                                                                  <w:divBdr>
                                                                                                                                                                                                                                    <w:top w:val="none" w:sz="0" w:space="0" w:color="auto"/>
                                                                                                                                                                                                                                    <w:left w:val="none" w:sz="0" w:space="0" w:color="auto"/>
                                                                                                                                                                                                                                    <w:bottom w:val="none" w:sz="0" w:space="0" w:color="auto"/>
                                                                                                                                                                                                                                    <w:right w:val="none" w:sz="0" w:space="0" w:color="auto"/>
                                                                                                                                                                                                                                  </w:divBdr>
                                                                                                                                                                                                                                </w:div>
                                                                                                                                                                                                                                <w:div w:id="211892308">
                                                                                                                                                                                                                                  <w:marLeft w:val="0"/>
                                                                                                                                                                                                                                  <w:marRight w:val="0"/>
                                                                                                                                                                                                                                  <w:marTop w:val="0"/>
                                                                                                                                                                                                                                  <w:marBottom w:val="0"/>
                                                                                                                                                                                                                                  <w:divBdr>
                                                                                                                                                                                                                                    <w:top w:val="none" w:sz="0" w:space="0" w:color="auto"/>
                                                                                                                                                                                                                                    <w:left w:val="none" w:sz="0" w:space="0" w:color="auto"/>
                                                                                                                                                                                                                                    <w:bottom w:val="none" w:sz="0" w:space="0" w:color="auto"/>
                                                                                                                                                                                                                                    <w:right w:val="none" w:sz="0" w:space="0" w:color="auto"/>
                                                                                                                                                                                                                                  </w:divBdr>
                                                                                                                                                                                                                                </w:div>
                                                                                                                                                                                                                                <w:div w:id="35980449">
                                                                                                                                                                                                                                  <w:marLeft w:val="0"/>
                                                                                                                                                                                                                                  <w:marRight w:val="0"/>
                                                                                                                                                                                                                                  <w:marTop w:val="0"/>
                                                                                                                                                                                                                                  <w:marBottom w:val="0"/>
                                                                                                                                                                                                                                  <w:divBdr>
                                                                                                                                                                                                                                    <w:top w:val="none" w:sz="0" w:space="0" w:color="auto"/>
                                                                                                                                                                                                                                    <w:left w:val="none" w:sz="0" w:space="0" w:color="auto"/>
                                                                                                                                                                                                                                    <w:bottom w:val="none" w:sz="0" w:space="0" w:color="auto"/>
                                                                                                                                                                                                                                    <w:right w:val="none" w:sz="0" w:space="0" w:color="auto"/>
                                                                                                                                                                                                                                  </w:divBdr>
                                                                                                                                                                                                                                </w:div>
                                                                                                                                                                                                                                <w:div w:id="799541287">
                                                                                                                                                                                                                                  <w:marLeft w:val="0"/>
                                                                                                                                                                                                                                  <w:marRight w:val="0"/>
                                                                                                                                                                                                                                  <w:marTop w:val="0"/>
                                                                                                                                                                                                                                  <w:marBottom w:val="0"/>
                                                                                                                                                                                                                                  <w:divBdr>
                                                                                                                                                                                                                                    <w:top w:val="none" w:sz="0" w:space="0" w:color="auto"/>
                                                                                                                                                                                                                                    <w:left w:val="none" w:sz="0" w:space="0" w:color="auto"/>
                                                                                                                                                                                                                                    <w:bottom w:val="none" w:sz="0" w:space="0" w:color="auto"/>
                                                                                                                                                                                                                                    <w:right w:val="none" w:sz="0" w:space="0" w:color="auto"/>
                                                                                                                                                                                                                                  </w:divBdr>
                                                                                                                                                                                                                                </w:div>
                                                                                                                                                                                                                                <w:div w:id="1060637889">
                                                                                                                                                                                                                                  <w:marLeft w:val="0"/>
                                                                                                                                                                                                                                  <w:marRight w:val="0"/>
                                                                                                                                                                                                                                  <w:marTop w:val="0"/>
                                                                                                                                                                                                                                  <w:marBottom w:val="0"/>
                                                                                                                                                                                                                                  <w:divBdr>
                                                                                                                                                                                                                                    <w:top w:val="none" w:sz="0" w:space="0" w:color="auto"/>
                                                                                                                                                                                                                                    <w:left w:val="none" w:sz="0" w:space="0" w:color="auto"/>
                                                                                                                                                                                                                                    <w:bottom w:val="none" w:sz="0" w:space="0" w:color="auto"/>
                                                                                                                                                                                                                                    <w:right w:val="none" w:sz="0" w:space="0" w:color="auto"/>
                                                                                                                                                                                                                                  </w:divBdr>
                                                                                                                                                                                                                                </w:div>
                                                                                                                                                                                                                                <w:div w:id="1553615872">
                                                                                                                                                                                                                                  <w:marLeft w:val="0"/>
                                                                                                                                                                                                                                  <w:marRight w:val="0"/>
                                                                                                                                                                                                                                  <w:marTop w:val="0"/>
                                                                                                                                                                                                                                  <w:marBottom w:val="0"/>
                                                                                                                                                                                                                                  <w:divBdr>
                                                                                                                                                                                                                                    <w:top w:val="none" w:sz="0" w:space="0" w:color="auto"/>
                                                                                                                                                                                                                                    <w:left w:val="none" w:sz="0" w:space="0" w:color="auto"/>
                                                                                                                                                                                                                                    <w:bottom w:val="none" w:sz="0" w:space="0" w:color="auto"/>
                                                                                                                                                                                                                                    <w:right w:val="none" w:sz="0" w:space="0" w:color="auto"/>
                                                                                                                                                                                                                                  </w:divBdr>
                                                                                                                                                                                                                                </w:div>
                                                                                                                                                                                                                                <w:div w:id="894779985">
                                                                                                                                                                                                                                  <w:marLeft w:val="0"/>
                                                                                                                                                                                                                                  <w:marRight w:val="0"/>
                                                                                                                                                                                                                                  <w:marTop w:val="0"/>
                                                                                                                                                                                                                                  <w:marBottom w:val="0"/>
                                                                                                                                                                                                                                  <w:divBdr>
                                                                                                                                                                                                                                    <w:top w:val="none" w:sz="0" w:space="0" w:color="auto"/>
                                                                                                                                                                                                                                    <w:left w:val="none" w:sz="0" w:space="0" w:color="auto"/>
                                                                                                                                                                                                                                    <w:bottom w:val="none" w:sz="0" w:space="0" w:color="auto"/>
                                                                                                                                                                                                                                    <w:right w:val="none" w:sz="0" w:space="0" w:color="auto"/>
                                                                                                                                                                                                                                  </w:divBdr>
                                                                                                                                                                                                                                </w:div>
                                                                                                                                                                                                                                <w:div w:id="827671099">
                                                                                                                                                                                                                                  <w:marLeft w:val="0"/>
                                                                                                                                                                                                                                  <w:marRight w:val="0"/>
                                                                                                                                                                                                                                  <w:marTop w:val="0"/>
                                                                                                                                                                                                                                  <w:marBottom w:val="0"/>
                                                                                                                                                                                                                                  <w:divBdr>
                                                                                                                                                                                                                                    <w:top w:val="none" w:sz="0" w:space="0" w:color="auto"/>
                                                                                                                                                                                                                                    <w:left w:val="none" w:sz="0" w:space="0" w:color="auto"/>
                                                                                                                                                                                                                                    <w:bottom w:val="none" w:sz="0" w:space="0" w:color="auto"/>
                                                                                                                                                                                                                                    <w:right w:val="none" w:sz="0" w:space="0" w:color="auto"/>
                                                                                                                                                                                                                                  </w:divBdr>
                                                                                                                                                                                                                                </w:div>
                                                                                                                                                                                                                                <w:div w:id="4019114">
                                                                                                                                                                                                                                  <w:marLeft w:val="0"/>
                                                                                                                                                                                                                                  <w:marRight w:val="0"/>
                                                                                                                                                                                                                                  <w:marTop w:val="0"/>
                                                                                                                                                                                                                                  <w:marBottom w:val="0"/>
                                                                                                                                                                                                                                  <w:divBdr>
                                                                                                                                                                                                                                    <w:top w:val="none" w:sz="0" w:space="0" w:color="auto"/>
                                                                                                                                                                                                                                    <w:left w:val="none" w:sz="0" w:space="0" w:color="auto"/>
                                                                                                                                                                                                                                    <w:bottom w:val="none" w:sz="0" w:space="0" w:color="auto"/>
                                                                                                                                                                                                                                    <w:right w:val="none" w:sz="0" w:space="0" w:color="auto"/>
                                                                                                                                                                                                                                  </w:divBdr>
                                                                                                                                                                                                                                </w:div>
                                                                                                                                                                                                                                <w:div w:id="1298990785">
                                                                                                                                                                                                                                  <w:marLeft w:val="0"/>
                                                                                                                                                                                                                                  <w:marRight w:val="0"/>
                                                                                                                                                                                                                                  <w:marTop w:val="0"/>
                                                                                                                                                                                                                                  <w:marBottom w:val="0"/>
                                                                                                                                                                                                                                  <w:divBdr>
                                                                                                                                                                                                                                    <w:top w:val="none" w:sz="0" w:space="0" w:color="auto"/>
                                                                                                                                                                                                                                    <w:left w:val="none" w:sz="0" w:space="0" w:color="auto"/>
                                                                                                                                                                                                                                    <w:bottom w:val="none" w:sz="0" w:space="0" w:color="auto"/>
                                                                                                                                                                                                                                    <w:right w:val="none" w:sz="0" w:space="0" w:color="auto"/>
                                                                                                                                                                                                                                  </w:divBdr>
                                                                                                                                                                                                                                </w:div>
                                                                                                                                                                                                                                <w:div w:id="889152727">
                                                                                                                                                                                                                                  <w:marLeft w:val="0"/>
                                                                                                                                                                                                                                  <w:marRight w:val="0"/>
                                                                                                                                                                                                                                  <w:marTop w:val="0"/>
                                                                                                                                                                                                                                  <w:marBottom w:val="0"/>
                                                                                                                                                                                                                                  <w:divBdr>
                                                                                                                                                                                                                                    <w:top w:val="none" w:sz="0" w:space="0" w:color="auto"/>
                                                                                                                                                                                                                                    <w:left w:val="none" w:sz="0" w:space="0" w:color="auto"/>
                                                                                                                                                                                                                                    <w:bottom w:val="none" w:sz="0" w:space="0" w:color="auto"/>
                                                                                                                                                                                                                                    <w:right w:val="none" w:sz="0" w:space="0" w:color="auto"/>
                                                                                                                                                                                                                                  </w:divBdr>
                                                                                                                                                                                                                                </w:div>
                                                                                                                                                                                                                                <w:div w:id="871965760">
                                                                                                                                                                                                                                  <w:marLeft w:val="0"/>
                                                                                                                                                                                                                                  <w:marRight w:val="0"/>
                                                                                                                                                                                                                                  <w:marTop w:val="0"/>
                                                                                                                                                                                                                                  <w:marBottom w:val="0"/>
                                                                                                                                                                                                                                  <w:divBdr>
                                                                                                                                                                                                                                    <w:top w:val="none" w:sz="0" w:space="0" w:color="auto"/>
                                                                                                                                                                                                                                    <w:left w:val="none" w:sz="0" w:space="0" w:color="auto"/>
                                                                                                                                                                                                                                    <w:bottom w:val="none" w:sz="0" w:space="0" w:color="auto"/>
                                                                                                                                                                                                                                    <w:right w:val="none" w:sz="0" w:space="0" w:color="auto"/>
                                                                                                                                                                                                                                  </w:divBdr>
                                                                                                                                                                                                                                </w:div>
                                                                                                                                                                                                                                <w:div w:id="1024551738">
                                                                                                                                                                                                                                  <w:marLeft w:val="0"/>
                                                                                                                                                                                                                                  <w:marRight w:val="0"/>
                                                                                                                                                                                                                                  <w:marTop w:val="0"/>
                                                                                                                                                                                                                                  <w:marBottom w:val="0"/>
                                                                                                                                                                                                                                  <w:divBdr>
                                                                                                                                                                                                                                    <w:top w:val="none" w:sz="0" w:space="0" w:color="auto"/>
                                                                                                                                                                                                                                    <w:left w:val="none" w:sz="0" w:space="0" w:color="auto"/>
                                                                                                                                                                                                                                    <w:bottom w:val="none" w:sz="0" w:space="0" w:color="auto"/>
                                                                                                                                                                                                                                    <w:right w:val="none" w:sz="0" w:space="0" w:color="auto"/>
                                                                                                                                                                                                                                  </w:divBdr>
                                                                                                                                                                                                                                </w:div>
                                                                                                                                                                                                                                <w:div w:id="1222793356">
                                                                                                                                                                                                                                  <w:marLeft w:val="0"/>
                                                                                                                                                                                                                                  <w:marRight w:val="0"/>
                                                                                                                                                                                                                                  <w:marTop w:val="0"/>
                                                                                                                                                                                                                                  <w:marBottom w:val="0"/>
                                                                                                                                                                                                                                  <w:divBdr>
                                                                                                                                                                                                                                    <w:top w:val="none" w:sz="0" w:space="0" w:color="auto"/>
                                                                                                                                                                                                                                    <w:left w:val="none" w:sz="0" w:space="0" w:color="auto"/>
                                                                                                                                                                                                                                    <w:bottom w:val="none" w:sz="0" w:space="0" w:color="auto"/>
                                                                                                                                                                                                                                    <w:right w:val="none" w:sz="0" w:space="0" w:color="auto"/>
                                                                                                                                                                                                                                  </w:divBdr>
                                                                                                                                                                                                                                </w:div>
                                                                                                                                                                                                                                <w:div w:id="643437252">
                                                                                                                                                                                                                                  <w:marLeft w:val="0"/>
                                                                                                                                                                                                                                  <w:marRight w:val="0"/>
                                                                                                                                                                                                                                  <w:marTop w:val="0"/>
                                                                                                                                                                                                                                  <w:marBottom w:val="0"/>
                                                                                                                                                                                                                                  <w:divBdr>
                                                                                                                                                                                                                                    <w:top w:val="none" w:sz="0" w:space="0" w:color="auto"/>
                                                                                                                                                                                                                                    <w:left w:val="none" w:sz="0" w:space="0" w:color="auto"/>
                                                                                                                                                                                                                                    <w:bottom w:val="none" w:sz="0" w:space="0" w:color="auto"/>
                                                                                                                                                                                                                                    <w:right w:val="none" w:sz="0" w:space="0" w:color="auto"/>
                                                                                                                                                                                                                                  </w:divBdr>
                                                                                                                                                                                                                                </w:div>
                                                                                                                                                                                                                                <w:div w:id="19997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3534">
                                                                                                                                                                                                                          <w:marLeft w:val="0"/>
                                                                                                                                                                                                                          <w:marRight w:val="0"/>
                                                                                                                                                                                                                          <w:marTop w:val="0"/>
                                                                                                                                                                                                                          <w:marBottom w:val="0"/>
                                                                                                                                                                                                                          <w:divBdr>
                                                                                                                                                                                                                            <w:top w:val="none" w:sz="0" w:space="0" w:color="auto"/>
                                                                                                                                                                                                                            <w:left w:val="none" w:sz="0" w:space="0" w:color="auto"/>
                                                                                                                                                                                                                            <w:bottom w:val="none" w:sz="0" w:space="0" w:color="auto"/>
                                                                                                                                                                                                                            <w:right w:val="none" w:sz="0" w:space="0" w:color="auto"/>
                                                                                                                                                                                                                          </w:divBdr>
                                                                                                                                                                                                                        </w:div>
                                                                                                                                                                                                                        <w:div w:id="1125197191">
                                                                                                                                                                                                                          <w:marLeft w:val="0"/>
                                                                                                                                                                                                                          <w:marRight w:val="0"/>
                                                                                                                                                                                                                          <w:marTop w:val="0"/>
                                                                                                                                                                                                                          <w:marBottom w:val="0"/>
                                                                                                                                                                                                                          <w:divBdr>
                                                                                                                                                                                                                            <w:top w:val="none" w:sz="0" w:space="0" w:color="auto"/>
                                                                                                                                                                                                                            <w:left w:val="none" w:sz="0" w:space="0" w:color="auto"/>
                                                                                                                                                                                                                            <w:bottom w:val="none" w:sz="0" w:space="0" w:color="auto"/>
                                                                                                                                                                                                                            <w:right w:val="none" w:sz="0" w:space="0" w:color="auto"/>
                                                                                                                                                                                                                          </w:divBdr>
                                                                                                                                                                                                                        </w:div>
                                                                                                                                                                                                                        <w:div w:id="760680983">
                                                                                                                                                                                                                          <w:marLeft w:val="0"/>
                                                                                                                                                                                                                          <w:marRight w:val="0"/>
                                                                                                                                                                                                                          <w:marTop w:val="0"/>
                                                                                                                                                                                                                          <w:marBottom w:val="0"/>
                                                                                                                                                                                                                          <w:divBdr>
                                                                                                                                                                                                                            <w:top w:val="none" w:sz="0" w:space="0" w:color="auto"/>
                                                                                                                                                                                                                            <w:left w:val="none" w:sz="0" w:space="0" w:color="auto"/>
                                                                                                                                                                                                                            <w:bottom w:val="none" w:sz="0" w:space="0" w:color="auto"/>
                                                                                                                                                                                                                            <w:right w:val="none" w:sz="0" w:space="0" w:color="auto"/>
                                                                                                                                                                                                                          </w:divBdr>
                                                                                                                                                                                                                        </w:div>
                                                                                                                                                                                                                        <w:div w:id="267591509">
                                                                                                                                                                                                                          <w:marLeft w:val="0"/>
                                                                                                                                                                                                                          <w:marRight w:val="0"/>
                                                                                                                                                                                                                          <w:marTop w:val="0"/>
                                                                                                                                                                                                                          <w:marBottom w:val="0"/>
                                                                                                                                                                                                                          <w:divBdr>
                                                                                                                                                                                                                            <w:top w:val="none" w:sz="0" w:space="0" w:color="auto"/>
                                                                                                                                                                                                                            <w:left w:val="none" w:sz="0" w:space="0" w:color="auto"/>
                                                                                                                                                                                                                            <w:bottom w:val="none" w:sz="0" w:space="0" w:color="auto"/>
                                                                                                                                                                                                                            <w:right w:val="none" w:sz="0" w:space="0" w:color="auto"/>
                                                                                                                                                                                                                          </w:divBdr>
                                                                                                                                                                                                                        </w:div>
                                                                                                                                                                                                                        <w:div w:id="553543967">
                                                                                                                                                                                                                          <w:marLeft w:val="0"/>
                                                                                                                                                                                                                          <w:marRight w:val="0"/>
                                                                                                                                                                                                                          <w:marTop w:val="0"/>
                                                                                                                                                                                                                          <w:marBottom w:val="0"/>
                                                                                                                                                                                                                          <w:divBdr>
                                                                                                                                                                                                                            <w:top w:val="none" w:sz="0" w:space="0" w:color="auto"/>
                                                                                                                                                                                                                            <w:left w:val="none" w:sz="0" w:space="0" w:color="auto"/>
                                                                                                                                                                                                                            <w:bottom w:val="none" w:sz="0" w:space="0" w:color="auto"/>
                                                                                                                                                                                                                            <w:right w:val="none" w:sz="0" w:space="0" w:color="auto"/>
                                                                                                                                                                                                                          </w:divBdr>
                                                                                                                                                                                                                        </w:div>
                                                                                                                                                                                                                        <w:div w:id="2119568142">
                                                                                                                                                                                                                          <w:marLeft w:val="0"/>
                                                                                                                                                                                                                          <w:marRight w:val="0"/>
                                                                                                                                                                                                                          <w:marTop w:val="0"/>
                                                                                                                                                                                                                          <w:marBottom w:val="0"/>
                                                                                                                                                                                                                          <w:divBdr>
                                                                                                                                                                                                                            <w:top w:val="none" w:sz="0" w:space="0" w:color="auto"/>
                                                                                                                                                                                                                            <w:left w:val="none" w:sz="0" w:space="0" w:color="auto"/>
                                                                                                                                                                                                                            <w:bottom w:val="none" w:sz="0" w:space="0" w:color="auto"/>
                                                                                                                                                                                                                            <w:right w:val="none" w:sz="0" w:space="0" w:color="auto"/>
                                                                                                                                                                                                                          </w:divBdr>
                                                                                                                                                                                                                        </w:div>
                                                                                                                                                                                                                        <w:div w:id="586502132">
                                                                                                                                                                                                                          <w:marLeft w:val="0"/>
                                                                                                                                                                                                                          <w:marRight w:val="0"/>
                                                                                                                                                                                                                          <w:marTop w:val="0"/>
                                                                                                                                                                                                                          <w:marBottom w:val="0"/>
                                                                                                                                                                                                                          <w:divBdr>
                                                                                                                                                                                                                            <w:top w:val="none" w:sz="0" w:space="0" w:color="auto"/>
                                                                                                                                                                                                                            <w:left w:val="none" w:sz="0" w:space="0" w:color="auto"/>
                                                                                                                                                                                                                            <w:bottom w:val="none" w:sz="0" w:space="0" w:color="auto"/>
                                                                                                                                                                                                                            <w:right w:val="none" w:sz="0" w:space="0" w:color="auto"/>
                                                                                                                                                                                                                          </w:divBdr>
                                                                                                                                                                                                                        </w:div>
                                                                                                                                                                                                                        <w:div w:id="1955601047">
                                                                                                                                                                                                                          <w:marLeft w:val="0"/>
                                                                                                                                                                                                                          <w:marRight w:val="0"/>
                                                                                                                                                                                                                          <w:marTop w:val="0"/>
                                                                                                                                                                                                                          <w:marBottom w:val="0"/>
                                                                                                                                                                                                                          <w:divBdr>
                                                                                                                                                                                                                            <w:top w:val="none" w:sz="0" w:space="0" w:color="auto"/>
                                                                                                                                                                                                                            <w:left w:val="none" w:sz="0" w:space="0" w:color="auto"/>
                                                                                                                                                                                                                            <w:bottom w:val="none" w:sz="0" w:space="0" w:color="auto"/>
                                                                                                                                                                                                                            <w:right w:val="none" w:sz="0" w:space="0" w:color="auto"/>
                                                                                                                                                                                                                          </w:divBdr>
                                                                                                                                                                                                                        </w:div>
                                                                                                                                                                                                                        <w:div w:id="648248639">
                                                                                                                                                                                                                          <w:marLeft w:val="0"/>
                                                                                                                                                                                                                          <w:marRight w:val="0"/>
                                                                                                                                                                                                                          <w:marTop w:val="0"/>
                                                                                                                                                                                                                          <w:marBottom w:val="0"/>
                                                                                                                                                                                                                          <w:divBdr>
                                                                                                                                                                                                                            <w:top w:val="none" w:sz="0" w:space="0" w:color="auto"/>
                                                                                                                                                                                                                            <w:left w:val="none" w:sz="0" w:space="0" w:color="auto"/>
                                                                                                                                                                                                                            <w:bottom w:val="none" w:sz="0" w:space="0" w:color="auto"/>
                                                                                                                                                                                                                            <w:right w:val="none" w:sz="0" w:space="0" w:color="auto"/>
                                                                                                                                                                                                                          </w:divBdr>
                                                                                                                                                                                                                        </w:div>
                                                                                                                                                                                                                        <w:div w:id="416948566">
                                                                                                                                                                                                                          <w:marLeft w:val="0"/>
                                                                                                                                                                                                                          <w:marRight w:val="0"/>
                                                                                                                                                                                                                          <w:marTop w:val="0"/>
                                                                                                                                                                                                                          <w:marBottom w:val="0"/>
                                                                                                                                                                                                                          <w:divBdr>
                                                                                                                                                                                                                            <w:top w:val="none" w:sz="0" w:space="0" w:color="auto"/>
                                                                                                                                                                                                                            <w:left w:val="none" w:sz="0" w:space="0" w:color="auto"/>
                                                                                                                                                                                                                            <w:bottom w:val="none" w:sz="0" w:space="0" w:color="auto"/>
                                                                                                                                                                                                                            <w:right w:val="none" w:sz="0" w:space="0" w:color="auto"/>
                                                                                                                                                                                                                          </w:divBdr>
                                                                                                                                                                                                                        </w:div>
                                                                                                                                                                                                                        <w:div w:id="2057849603">
                                                                                                                                                                                                                          <w:marLeft w:val="0"/>
                                                                                                                                                                                                                          <w:marRight w:val="0"/>
                                                                                                                                                                                                                          <w:marTop w:val="0"/>
                                                                                                                                                                                                                          <w:marBottom w:val="0"/>
                                                                                                                                                                                                                          <w:divBdr>
                                                                                                                                                                                                                            <w:top w:val="none" w:sz="0" w:space="0" w:color="auto"/>
                                                                                                                                                                                                                            <w:left w:val="none" w:sz="0" w:space="0" w:color="auto"/>
                                                                                                                                                                                                                            <w:bottom w:val="none" w:sz="0" w:space="0" w:color="auto"/>
                                                                                                                                                                                                                            <w:right w:val="none" w:sz="0" w:space="0" w:color="auto"/>
                                                                                                                                                                                                                          </w:divBdr>
                                                                                                                                                                                                                        </w:div>
                                                                                                                                                                                                                        <w:div w:id="1052004834">
                                                                                                                                                                                                                          <w:marLeft w:val="0"/>
                                                                                                                                                                                                                          <w:marRight w:val="0"/>
                                                                                                                                                                                                                          <w:marTop w:val="0"/>
                                                                                                                                                                                                                          <w:marBottom w:val="0"/>
                                                                                                                                                                                                                          <w:divBdr>
                                                                                                                                                                                                                            <w:top w:val="none" w:sz="0" w:space="0" w:color="auto"/>
                                                                                                                                                                                                                            <w:left w:val="none" w:sz="0" w:space="0" w:color="auto"/>
                                                                                                                                                                                                                            <w:bottom w:val="none" w:sz="0" w:space="0" w:color="auto"/>
                                                                                                                                                                                                                            <w:right w:val="none" w:sz="0" w:space="0" w:color="auto"/>
                                                                                                                                                                                                                          </w:divBdr>
                                                                                                                                                                                                                        </w:div>
                                                                                                                                                                                                                        <w:div w:id="1647658865">
                                                                                                                                                                                                                          <w:marLeft w:val="0"/>
                                                                                                                                                                                                                          <w:marRight w:val="0"/>
                                                                                                                                                                                                                          <w:marTop w:val="0"/>
                                                                                                                                                                                                                          <w:marBottom w:val="0"/>
                                                                                                                                                                                                                          <w:divBdr>
                                                                                                                                                                                                                            <w:top w:val="none" w:sz="0" w:space="0" w:color="auto"/>
                                                                                                                                                                                                                            <w:left w:val="none" w:sz="0" w:space="0" w:color="auto"/>
                                                                                                                                                                                                                            <w:bottom w:val="none" w:sz="0" w:space="0" w:color="auto"/>
                                                                                                                                                                                                                            <w:right w:val="none" w:sz="0" w:space="0" w:color="auto"/>
                                                                                                                                                                                                                          </w:divBdr>
                                                                                                                                                                                                                        </w:div>
                                                                                                                                                                                                                        <w:div w:id="1187871630">
                                                                                                                                                                                                                          <w:marLeft w:val="0"/>
                                                                                                                                                                                                                          <w:marRight w:val="0"/>
                                                                                                                                                                                                                          <w:marTop w:val="0"/>
                                                                                                                                                                                                                          <w:marBottom w:val="0"/>
                                                                                                                                                                                                                          <w:divBdr>
                                                                                                                                                                                                                            <w:top w:val="none" w:sz="0" w:space="0" w:color="auto"/>
                                                                                                                                                                                                                            <w:left w:val="none" w:sz="0" w:space="0" w:color="auto"/>
                                                                                                                                                                                                                            <w:bottom w:val="none" w:sz="0" w:space="0" w:color="auto"/>
                                                                                                                                                                                                                            <w:right w:val="none" w:sz="0" w:space="0" w:color="auto"/>
                                                                                                                                                                                                                          </w:divBdr>
                                                                                                                                                                                                                        </w:div>
                                                                                                                                                                                                                        <w:div w:id="856239887">
                                                                                                                                                                                                                          <w:marLeft w:val="0"/>
                                                                                                                                                                                                                          <w:marRight w:val="0"/>
                                                                                                                                                                                                                          <w:marTop w:val="0"/>
                                                                                                                                                                                                                          <w:marBottom w:val="0"/>
                                                                                                                                                                                                                          <w:divBdr>
                                                                                                                                                                                                                            <w:top w:val="none" w:sz="0" w:space="0" w:color="auto"/>
                                                                                                                                                                                                                            <w:left w:val="none" w:sz="0" w:space="0" w:color="auto"/>
                                                                                                                                                                                                                            <w:bottom w:val="none" w:sz="0" w:space="0" w:color="auto"/>
                                                                                                                                                                                                                            <w:right w:val="none" w:sz="0" w:space="0" w:color="auto"/>
                                                                                                                                                                                                                          </w:divBdr>
                                                                                                                                                                                                                        </w:div>
                                                                                                                                                                                                                        <w:div w:id="1692533885">
                                                                                                                                                                                                                          <w:marLeft w:val="0"/>
                                                                                                                                                                                                                          <w:marRight w:val="0"/>
                                                                                                                                                                                                                          <w:marTop w:val="0"/>
                                                                                                                                                                                                                          <w:marBottom w:val="0"/>
                                                                                                                                                                                                                          <w:divBdr>
                                                                                                                                                                                                                            <w:top w:val="none" w:sz="0" w:space="0" w:color="auto"/>
                                                                                                                                                                                                                            <w:left w:val="none" w:sz="0" w:space="0" w:color="auto"/>
                                                                                                                                                                                                                            <w:bottom w:val="none" w:sz="0" w:space="0" w:color="auto"/>
                                                                                                                                                                                                                            <w:right w:val="none" w:sz="0" w:space="0" w:color="auto"/>
                                                                                                                                                                                                                          </w:divBdr>
                                                                                                                                                                                                                        </w:div>
                                                                                                                                                                                                                        <w:div w:id="955718461">
                                                                                                                                                                                                                          <w:marLeft w:val="0"/>
                                                                                                                                                                                                                          <w:marRight w:val="0"/>
                                                                                                                                                                                                                          <w:marTop w:val="0"/>
                                                                                                                                                                                                                          <w:marBottom w:val="0"/>
                                                                                                                                                                                                                          <w:divBdr>
                                                                                                                                                                                                                            <w:top w:val="none" w:sz="0" w:space="0" w:color="auto"/>
                                                                                                                                                                                                                            <w:left w:val="none" w:sz="0" w:space="0" w:color="auto"/>
                                                                                                                                                                                                                            <w:bottom w:val="none" w:sz="0" w:space="0" w:color="auto"/>
                                                                                                                                                                                                                            <w:right w:val="none" w:sz="0" w:space="0" w:color="auto"/>
                                                                                                                                                                                                                          </w:divBdr>
                                                                                                                                                                                                                        </w:div>
                                                                                                                                                                                                                        <w:div w:id="1955095974">
                                                                                                                                                                                                                          <w:marLeft w:val="0"/>
                                                                                                                                                                                                                          <w:marRight w:val="0"/>
                                                                                                                                                                                                                          <w:marTop w:val="0"/>
                                                                                                                                                                                                                          <w:marBottom w:val="0"/>
                                                                                                                                                                                                                          <w:divBdr>
                                                                                                                                                                                                                            <w:top w:val="none" w:sz="0" w:space="0" w:color="auto"/>
                                                                                                                                                                                                                            <w:left w:val="none" w:sz="0" w:space="0" w:color="auto"/>
                                                                                                                                                                                                                            <w:bottom w:val="none" w:sz="0" w:space="0" w:color="auto"/>
                                                                                                                                                                                                                            <w:right w:val="none" w:sz="0" w:space="0" w:color="auto"/>
                                                                                                                                                                                                                          </w:divBdr>
                                                                                                                                                                                                                        </w:div>
                                                                                                                                                                                                                        <w:div w:id="1109735080">
                                                                                                                                                                                                                          <w:marLeft w:val="0"/>
                                                                                                                                                                                                                          <w:marRight w:val="0"/>
                                                                                                                                                                                                                          <w:marTop w:val="0"/>
                                                                                                                                                                                                                          <w:marBottom w:val="0"/>
                                                                                                                                                                                                                          <w:divBdr>
                                                                                                                                                                                                                            <w:top w:val="none" w:sz="0" w:space="0" w:color="auto"/>
                                                                                                                                                                                                                            <w:left w:val="none" w:sz="0" w:space="0" w:color="auto"/>
                                                                                                                                                                                                                            <w:bottom w:val="none" w:sz="0" w:space="0" w:color="auto"/>
                                                                                                                                                                                                                            <w:right w:val="none" w:sz="0" w:space="0" w:color="auto"/>
                                                                                                                                                                                                                          </w:divBdr>
                                                                                                                                                                                                                        </w:div>
                                                                                                                                                                                                                        <w:div w:id="1721511139">
                                                                                                                                                                                                                          <w:marLeft w:val="0"/>
                                                                                                                                                                                                                          <w:marRight w:val="0"/>
                                                                                                                                                                                                                          <w:marTop w:val="0"/>
                                                                                                                                                                                                                          <w:marBottom w:val="0"/>
                                                                                                                                                                                                                          <w:divBdr>
                                                                                                                                                                                                                            <w:top w:val="none" w:sz="0" w:space="0" w:color="auto"/>
                                                                                                                                                                                                                            <w:left w:val="none" w:sz="0" w:space="0" w:color="auto"/>
                                                                                                                                                                                                                            <w:bottom w:val="none" w:sz="0" w:space="0" w:color="auto"/>
                                                                                                                                                                                                                            <w:right w:val="none" w:sz="0" w:space="0" w:color="auto"/>
                                                                                                                                                                                                                          </w:divBdr>
                                                                                                                                                                                                                        </w:div>
                                                                                                                                                                                                                        <w:div w:id="314534334">
                                                                                                                                                                                                                          <w:marLeft w:val="0"/>
                                                                                                                                                                                                                          <w:marRight w:val="0"/>
                                                                                                                                                                                                                          <w:marTop w:val="0"/>
                                                                                                                                                                                                                          <w:marBottom w:val="0"/>
                                                                                                                                                                                                                          <w:divBdr>
                                                                                                                                                                                                                            <w:top w:val="none" w:sz="0" w:space="0" w:color="auto"/>
                                                                                                                                                                                                                            <w:left w:val="none" w:sz="0" w:space="0" w:color="auto"/>
                                                                                                                                                                                                                            <w:bottom w:val="none" w:sz="0" w:space="0" w:color="auto"/>
                                                                                                                                                                                                                            <w:right w:val="none" w:sz="0" w:space="0" w:color="auto"/>
                                                                                                                                                                                                                          </w:divBdr>
                                                                                                                                                                                                                        </w:div>
                                                                                                                                                                                                                        <w:div w:id="1146702540">
                                                                                                                                                                                                                          <w:marLeft w:val="0"/>
                                                                                                                                                                                                                          <w:marRight w:val="0"/>
                                                                                                                                                                                                                          <w:marTop w:val="0"/>
                                                                                                                                                                                                                          <w:marBottom w:val="0"/>
                                                                                                                                                                                                                          <w:divBdr>
                                                                                                                                                                                                                            <w:top w:val="none" w:sz="0" w:space="0" w:color="auto"/>
                                                                                                                                                                                                                            <w:left w:val="none" w:sz="0" w:space="0" w:color="auto"/>
                                                                                                                                                                                                                            <w:bottom w:val="none" w:sz="0" w:space="0" w:color="auto"/>
                                                                                                                                                                                                                            <w:right w:val="none" w:sz="0" w:space="0" w:color="auto"/>
                                                                                                                                                                                                                          </w:divBdr>
                                                                                                                                                                                                                        </w:div>
                                                                                                                                                                                                                        <w:div w:id="226695985">
                                                                                                                                                                                                                          <w:marLeft w:val="0"/>
                                                                                                                                                                                                                          <w:marRight w:val="0"/>
                                                                                                                                                                                                                          <w:marTop w:val="0"/>
                                                                                                                                                                                                                          <w:marBottom w:val="0"/>
                                                                                                                                                                                                                          <w:divBdr>
                                                                                                                                                                                                                            <w:top w:val="none" w:sz="0" w:space="0" w:color="auto"/>
                                                                                                                                                                                                                            <w:left w:val="none" w:sz="0" w:space="0" w:color="auto"/>
                                                                                                                                                                                                                            <w:bottom w:val="none" w:sz="0" w:space="0" w:color="auto"/>
                                                                                                                                                                                                                            <w:right w:val="none" w:sz="0" w:space="0" w:color="auto"/>
                                                                                                                                                                                                                          </w:divBdr>
                                                                                                                                                                                                                        </w:div>
                                                                                                                                                                                                                        <w:div w:id="650133660">
                                                                                                                                                                                                                          <w:marLeft w:val="0"/>
                                                                                                                                                                                                                          <w:marRight w:val="0"/>
                                                                                                                                                                                                                          <w:marTop w:val="0"/>
                                                                                                                                                                                                                          <w:marBottom w:val="0"/>
                                                                                                                                                                                                                          <w:divBdr>
                                                                                                                                                                                                                            <w:top w:val="none" w:sz="0" w:space="0" w:color="auto"/>
                                                                                                                                                                                                                            <w:left w:val="none" w:sz="0" w:space="0" w:color="auto"/>
                                                                                                                                                                                                                            <w:bottom w:val="none" w:sz="0" w:space="0" w:color="auto"/>
                                                                                                                                                                                                                            <w:right w:val="none" w:sz="0" w:space="0" w:color="auto"/>
                                                                                                                                                                                                                          </w:divBdr>
                                                                                                                                                                                                                        </w:div>
                                                                                                                                                                                                                        <w:div w:id="691227460">
                                                                                                                                                                                                                          <w:marLeft w:val="0"/>
                                                                                                                                                                                                                          <w:marRight w:val="0"/>
                                                                                                                                                                                                                          <w:marTop w:val="0"/>
                                                                                                                                                                                                                          <w:marBottom w:val="0"/>
                                                                                                                                                                                                                          <w:divBdr>
                                                                                                                                                                                                                            <w:top w:val="none" w:sz="0" w:space="0" w:color="auto"/>
                                                                                                                                                                                                                            <w:left w:val="none" w:sz="0" w:space="0" w:color="auto"/>
                                                                                                                                                                                                                            <w:bottom w:val="none" w:sz="0" w:space="0" w:color="auto"/>
                                                                                                                                                                                                                            <w:right w:val="none" w:sz="0" w:space="0" w:color="auto"/>
                                                                                                                                                                                                                          </w:divBdr>
                                                                                                                                                                                                                        </w:div>
                                                                                                                                                                                                                        <w:div w:id="207494359">
                                                                                                                                                                                                                          <w:marLeft w:val="0"/>
                                                                                                                                                                                                                          <w:marRight w:val="0"/>
                                                                                                                                                                                                                          <w:marTop w:val="0"/>
                                                                                                                                                                                                                          <w:marBottom w:val="0"/>
                                                                                                                                                                                                                          <w:divBdr>
                                                                                                                                                                                                                            <w:top w:val="none" w:sz="0" w:space="0" w:color="auto"/>
                                                                                                                                                                                                                            <w:left w:val="none" w:sz="0" w:space="0" w:color="auto"/>
                                                                                                                                                                                                                            <w:bottom w:val="none" w:sz="0" w:space="0" w:color="auto"/>
                                                                                                                                                                                                                            <w:right w:val="none" w:sz="0" w:space="0" w:color="auto"/>
                                                                                                                                                                                                                          </w:divBdr>
                                                                                                                                                                                                                        </w:div>
                                                                                                                                                                                                                        <w:div w:id="1697661291">
                                                                                                                                                                                                                          <w:marLeft w:val="0"/>
                                                                                                                                                                                                                          <w:marRight w:val="0"/>
                                                                                                                                                                                                                          <w:marTop w:val="0"/>
                                                                                                                                                                                                                          <w:marBottom w:val="0"/>
                                                                                                                                                                                                                          <w:divBdr>
                                                                                                                                                                                                                            <w:top w:val="none" w:sz="0" w:space="0" w:color="auto"/>
                                                                                                                                                                                                                            <w:left w:val="none" w:sz="0" w:space="0" w:color="auto"/>
                                                                                                                                                                                                                            <w:bottom w:val="none" w:sz="0" w:space="0" w:color="auto"/>
                                                                                                                                                                                                                            <w:right w:val="none" w:sz="0" w:space="0" w:color="auto"/>
                                                                                                                                                                                                                          </w:divBdr>
                                                                                                                                                                                                                        </w:div>
                                                                                                                                                                                                                        <w:div w:id="1072122615">
                                                                                                                                                                                                                          <w:marLeft w:val="0"/>
                                                                                                                                                                                                                          <w:marRight w:val="0"/>
                                                                                                                                                                                                                          <w:marTop w:val="0"/>
                                                                                                                                                                                                                          <w:marBottom w:val="0"/>
                                                                                                                                                                                                                          <w:divBdr>
                                                                                                                                                                                                                            <w:top w:val="none" w:sz="0" w:space="0" w:color="auto"/>
                                                                                                                                                                                                                            <w:left w:val="none" w:sz="0" w:space="0" w:color="auto"/>
                                                                                                                                                                                                                            <w:bottom w:val="none" w:sz="0" w:space="0" w:color="auto"/>
                                                                                                                                                                                                                            <w:right w:val="none" w:sz="0" w:space="0" w:color="auto"/>
                                                                                                                                                                                                                          </w:divBdr>
                                                                                                                                                                                                                        </w:div>
                                                                                                                                                                                                                        <w:div w:id="1988893240">
                                                                                                                                                                                                                          <w:marLeft w:val="0"/>
                                                                                                                                                                                                                          <w:marRight w:val="0"/>
                                                                                                                                                                                                                          <w:marTop w:val="0"/>
                                                                                                                                                                                                                          <w:marBottom w:val="0"/>
                                                                                                                                                                                                                          <w:divBdr>
                                                                                                                                                                                                                            <w:top w:val="none" w:sz="0" w:space="0" w:color="auto"/>
                                                                                                                                                                                                                            <w:left w:val="none" w:sz="0" w:space="0" w:color="auto"/>
                                                                                                                                                                                                                            <w:bottom w:val="none" w:sz="0" w:space="0" w:color="auto"/>
                                                                                                                                                                                                                            <w:right w:val="none" w:sz="0" w:space="0" w:color="auto"/>
                                                                                                                                                                                                                          </w:divBdr>
                                                                                                                                                                                                                        </w:div>
                                                                                                                                                                                                                        <w:div w:id="1578779660">
                                                                                                                                                                                                                          <w:marLeft w:val="0"/>
                                                                                                                                                                                                                          <w:marRight w:val="0"/>
                                                                                                                                                                                                                          <w:marTop w:val="0"/>
                                                                                                                                                                                                                          <w:marBottom w:val="0"/>
                                                                                                                                                                                                                          <w:divBdr>
                                                                                                                                                                                                                            <w:top w:val="none" w:sz="0" w:space="0" w:color="auto"/>
                                                                                                                                                                                                                            <w:left w:val="none" w:sz="0" w:space="0" w:color="auto"/>
                                                                                                                                                                                                                            <w:bottom w:val="none" w:sz="0" w:space="0" w:color="auto"/>
                                                                                                                                                                                                                            <w:right w:val="none" w:sz="0" w:space="0" w:color="auto"/>
                                                                                                                                                                                                                          </w:divBdr>
                                                                                                                                                                                                                        </w:div>
                                                                                                                                                                                                                        <w:div w:id="443236656">
                                                                                                                                                                                                                          <w:marLeft w:val="0"/>
                                                                                                                                                                                                                          <w:marRight w:val="0"/>
                                                                                                                                                                                                                          <w:marTop w:val="0"/>
                                                                                                                                                                                                                          <w:marBottom w:val="0"/>
                                                                                                                                                                                                                          <w:divBdr>
                                                                                                                                                                                                                            <w:top w:val="none" w:sz="0" w:space="0" w:color="auto"/>
                                                                                                                                                                                                                            <w:left w:val="none" w:sz="0" w:space="0" w:color="auto"/>
                                                                                                                                                                                                                            <w:bottom w:val="none" w:sz="0" w:space="0" w:color="auto"/>
                                                                                                                                                                                                                            <w:right w:val="none" w:sz="0" w:space="0" w:color="auto"/>
                                                                                                                                                                                                                          </w:divBdr>
                                                                                                                                                                                                                        </w:div>
                                                                                                                                                                                                                        <w:div w:id="16533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827">
                                                                                                                                                                                                                  <w:marLeft w:val="0"/>
                                                                                                                                                                                                                  <w:marRight w:val="0"/>
                                                                                                                                                                                                                  <w:marTop w:val="0"/>
                                                                                                                                                                                                                  <w:marBottom w:val="0"/>
                                                                                                                                                                                                                  <w:divBdr>
                                                                                                                                                                                                                    <w:top w:val="none" w:sz="0" w:space="0" w:color="auto"/>
                                                                                                                                                                                                                    <w:left w:val="none" w:sz="0" w:space="0" w:color="auto"/>
                                                                                                                                                                                                                    <w:bottom w:val="none" w:sz="0" w:space="0" w:color="auto"/>
                                                                                                                                                                                                                    <w:right w:val="none" w:sz="0" w:space="0" w:color="auto"/>
                                                                                                                                                                                                                  </w:divBdr>
                                                                                                                                                                                                                </w:div>
                                                                                                                                                                                                                <w:div w:id="962685784">
                                                                                                                                                                                                                  <w:marLeft w:val="0"/>
                                                                                                                                                                                                                  <w:marRight w:val="0"/>
                                                                                                                                                                                                                  <w:marTop w:val="0"/>
                                                                                                                                                                                                                  <w:marBottom w:val="0"/>
                                                                                                                                                                                                                  <w:divBdr>
                                                                                                                                                                                                                    <w:top w:val="none" w:sz="0" w:space="0" w:color="auto"/>
                                                                                                                                                                                                                    <w:left w:val="none" w:sz="0" w:space="0" w:color="auto"/>
                                                                                                                                                                                                                    <w:bottom w:val="none" w:sz="0" w:space="0" w:color="auto"/>
                                                                                                                                                                                                                    <w:right w:val="none" w:sz="0" w:space="0" w:color="auto"/>
                                                                                                                                                                                                                  </w:divBdr>
                                                                                                                                                                                                                </w:div>
                                                                                                                                                                                                                <w:div w:id="855582754">
                                                                                                                                                                                                                  <w:marLeft w:val="0"/>
                                                                                                                                                                                                                  <w:marRight w:val="0"/>
                                                                                                                                                                                                                  <w:marTop w:val="0"/>
                                                                                                                                                                                                                  <w:marBottom w:val="0"/>
                                                                                                                                                                                                                  <w:divBdr>
                                                                                                                                                                                                                    <w:top w:val="none" w:sz="0" w:space="0" w:color="auto"/>
                                                                                                                                                                                                                    <w:left w:val="none" w:sz="0" w:space="0" w:color="auto"/>
                                                                                                                                                                                                                    <w:bottom w:val="none" w:sz="0" w:space="0" w:color="auto"/>
                                                                                                                                                                                                                    <w:right w:val="none" w:sz="0" w:space="0" w:color="auto"/>
                                                                                                                                                                                                                  </w:divBdr>
                                                                                                                                                                                                                </w:div>
                                                                                                                                                                                                                <w:div w:id="611480887">
                                                                                                                                                                                                                  <w:marLeft w:val="0"/>
                                                                                                                                                                                                                  <w:marRight w:val="0"/>
                                                                                                                                                                                                                  <w:marTop w:val="0"/>
                                                                                                                                                                                                                  <w:marBottom w:val="0"/>
                                                                                                                                                                                                                  <w:divBdr>
                                                                                                                                                                                                                    <w:top w:val="none" w:sz="0" w:space="0" w:color="auto"/>
                                                                                                                                                                                                                    <w:left w:val="none" w:sz="0" w:space="0" w:color="auto"/>
                                                                                                                                                                                                                    <w:bottom w:val="none" w:sz="0" w:space="0" w:color="auto"/>
                                                                                                                                                                                                                    <w:right w:val="none" w:sz="0" w:space="0" w:color="auto"/>
                                                                                                                                                                                                                  </w:divBdr>
                                                                                                                                                                                                                </w:div>
                                                                                                                                                                                                                <w:div w:id="1973098393">
                                                                                                                                                                                                                  <w:marLeft w:val="0"/>
                                                                                                                                                                                                                  <w:marRight w:val="0"/>
                                                                                                                                                                                                                  <w:marTop w:val="0"/>
                                                                                                                                                                                                                  <w:marBottom w:val="0"/>
                                                                                                                                                                                                                  <w:divBdr>
                                                                                                                                                                                                                    <w:top w:val="none" w:sz="0" w:space="0" w:color="auto"/>
                                                                                                                                                                                                                    <w:left w:val="none" w:sz="0" w:space="0" w:color="auto"/>
                                                                                                                                                                                                                    <w:bottom w:val="none" w:sz="0" w:space="0" w:color="auto"/>
                                                                                                                                                                                                                    <w:right w:val="none" w:sz="0" w:space="0" w:color="auto"/>
                                                                                                                                                                                                                  </w:divBdr>
                                                                                                                                                                                                                </w:div>
                                                                                                                                                                                                                <w:div w:id="1190096697">
                                                                                                                                                                                                                  <w:marLeft w:val="0"/>
                                                                                                                                                                                                                  <w:marRight w:val="0"/>
                                                                                                                                                                                                                  <w:marTop w:val="0"/>
                                                                                                                                                                                                                  <w:marBottom w:val="0"/>
                                                                                                                                                                                                                  <w:divBdr>
                                                                                                                                                                                                                    <w:top w:val="none" w:sz="0" w:space="0" w:color="auto"/>
                                                                                                                                                                                                                    <w:left w:val="none" w:sz="0" w:space="0" w:color="auto"/>
                                                                                                                                                                                                                    <w:bottom w:val="none" w:sz="0" w:space="0" w:color="auto"/>
                                                                                                                                                                                                                    <w:right w:val="none" w:sz="0" w:space="0" w:color="auto"/>
                                                                                                                                                                                                                  </w:divBdr>
                                                                                                                                                                                                                </w:div>
                                                                                                                                                                                                                <w:div w:id="225995800">
                                                                                                                                                                                                                  <w:marLeft w:val="0"/>
                                                                                                                                                                                                                  <w:marRight w:val="0"/>
                                                                                                                                                                                                                  <w:marTop w:val="0"/>
                                                                                                                                                                                                                  <w:marBottom w:val="0"/>
                                                                                                                                                                                                                  <w:divBdr>
                                                                                                                                                                                                                    <w:top w:val="none" w:sz="0" w:space="0" w:color="auto"/>
                                                                                                                                                                                                                    <w:left w:val="none" w:sz="0" w:space="0" w:color="auto"/>
                                                                                                                                                                                                                    <w:bottom w:val="none" w:sz="0" w:space="0" w:color="auto"/>
                                                                                                                                                                                                                    <w:right w:val="none" w:sz="0" w:space="0" w:color="auto"/>
                                                                                                                                                                                                                  </w:divBdr>
                                                                                                                                                                                                                </w:div>
                                                                                                                                                                                                                <w:div w:id="1782458447">
                                                                                                                                                                                                                  <w:marLeft w:val="0"/>
                                                                                                                                                                                                                  <w:marRight w:val="0"/>
                                                                                                                                                                                                                  <w:marTop w:val="0"/>
                                                                                                                                                                                                                  <w:marBottom w:val="0"/>
                                                                                                                                                                                                                  <w:divBdr>
                                                                                                                                                                                                                    <w:top w:val="none" w:sz="0" w:space="0" w:color="auto"/>
                                                                                                                                                                                                                    <w:left w:val="none" w:sz="0" w:space="0" w:color="auto"/>
                                                                                                                                                                                                                    <w:bottom w:val="none" w:sz="0" w:space="0" w:color="auto"/>
                                                                                                                                                                                                                    <w:right w:val="none" w:sz="0" w:space="0" w:color="auto"/>
                                                                                                                                                                                                                  </w:divBdr>
                                                                                                                                                                                                                </w:div>
                                                                                                                                                                                                                <w:div w:id="1951667541">
                                                                                                                                                                                                                  <w:marLeft w:val="0"/>
                                                                                                                                                                                                                  <w:marRight w:val="0"/>
                                                                                                                                                                                                                  <w:marTop w:val="0"/>
                                                                                                                                                                                                                  <w:marBottom w:val="0"/>
                                                                                                                                                                                                                  <w:divBdr>
                                                                                                                                                                                                                    <w:top w:val="none" w:sz="0" w:space="0" w:color="auto"/>
                                                                                                                                                                                                                    <w:left w:val="none" w:sz="0" w:space="0" w:color="auto"/>
                                                                                                                                                                                                                    <w:bottom w:val="none" w:sz="0" w:space="0" w:color="auto"/>
                                                                                                                                                                                                                    <w:right w:val="none" w:sz="0" w:space="0" w:color="auto"/>
                                                                                                                                                                                                                  </w:divBdr>
                                                                                                                                                                                                                </w:div>
                                                                                                                                                                                                                <w:div w:id="2061317793">
                                                                                                                                                                                                                  <w:marLeft w:val="0"/>
                                                                                                                                                                                                                  <w:marRight w:val="0"/>
                                                                                                                                                                                                                  <w:marTop w:val="0"/>
                                                                                                                                                                                                                  <w:marBottom w:val="0"/>
                                                                                                                                                                                                                  <w:divBdr>
                                                                                                                                                                                                                    <w:top w:val="none" w:sz="0" w:space="0" w:color="auto"/>
                                                                                                                                                                                                                    <w:left w:val="none" w:sz="0" w:space="0" w:color="auto"/>
                                                                                                                                                                                                                    <w:bottom w:val="none" w:sz="0" w:space="0" w:color="auto"/>
                                                                                                                                                                                                                    <w:right w:val="none" w:sz="0" w:space="0" w:color="auto"/>
                                                                                                                                                                                                                  </w:divBdr>
                                                                                                                                                                                                                </w:div>
                                                                                                                                                                                                                <w:div w:id="1210919468">
                                                                                                                                                                                                                  <w:marLeft w:val="0"/>
                                                                                                                                                                                                                  <w:marRight w:val="0"/>
                                                                                                                                                                                                                  <w:marTop w:val="0"/>
                                                                                                                                                                                                                  <w:marBottom w:val="0"/>
                                                                                                                                                                                                                  <w:divBdr>
                                                                                                                                                                                                                    <w:top w:val="none" w:sz="0" w:space="0" w:color="auto"/>
                                                                                                                                                                                                                    <w:left w:val="none" w:sz="0" w:space="0" w:color="auto"/>
                                                                                                                                                                                                                    <w:bottom w:val="none" w:sz="0" w:space="0" w:color="auto"/>
                                                                                                                                                                                                                    <w:right w:val="none" w:sz="0" w:space="0" w:color="auto"/>
                                                                                                                                                                                                                  </w:divBdr>
                                                                                                                                                                                                                </w:div>
                                                                                                                                                                                                                <w:div w:id="1852528424">
                                                                                                                                                                                                                  <w:marLeft w:val="0"/>
                                                                                                                                                                                                                  <w:marRight w:val="0"/>
                                                                                                                                                                                                                  <w:marTop w:val="0"/>
                                                                                                                                                                                                                  <w:marBottom w:val="0"/>
                                                                                                                                                                                                                  <w:divBdr>
                                                                                                                                                                                                                    <w:top w:val="none" w:sz="0" w:space="0" w:color="auto"/>
                                                                                                                                                                                                                    <w:left w:val="none" w:sz="0" w:space="0" w:color="auto"/>
                                                                                                                                                                                                                    <w:bottom w:val="none" w:sz="0" w:space="0" w:color="auto"/>
                                                                                                                                                                                                                    <w:right w:val="none" w:sz="0" w:space="0" w:color="auto"/>
                                                                                                                                                                                                                  </w:divBdr>
                                                                                                                                                                                                                </w:div>
                                                                                                                                                                                                                <w:div w:id="1167794340">
                                                                                                                                                                                                                  <w:marLeft w:val="0"/>
                                                                                                                                                                                                                  <w:marRight w:val="0"/>
                                                                                                                                                                                                                  <w:marTop w:val="0"/>
                                                                                                                                                                                                                  <w:marBottom w:val="0"/>
                                                                                                                                                                                                                  <w:divBdr>
                                                                                                                                                                                                                    <w:top w:val="none" w:sz="0" w:space="0" w:color="auto"/>
                                                                                                                                                                                                                    <w:left w:val="none" w:sz="0" w:space="0" w:color="auto"/>
                                                                                                                                                                                                                    <w:bottom w:val="none" w:sz="0" w:space="0" w:color="auto"/>
                                                                                                                                                                                                                    <w:right w:val="none" w:sz="0" w:space="0" w:color="auto"/>
                                                                                                                                                                                                                  </w:divBdr>
                                                                                                                                                                                                                </w:div>
                                                                                                                                                                                                                <w:div w:id="1063791052">
                                                                                                                                                                                                                  <w:marLeft w:val="0"/>
                                                                                                                                                                                                                  <w:marRight w:val="0"/>
                                                                                                                                                                                                                  <w:marTop w:val="0"/>
                                                                                                                                                                                                                  <w:marBottom w:val="0"/>
                                                                                                                                                                                                                  <w:divBdr>
                                                                                                                                                                                                                    <w:top w:val="none" w:sz="0" w:space="0" w:color="auto"/>
                                                                                                                                                                                                                    <w:left w:val="none" w:sz="0" w:space="0" w:color="auto"/>
                                                                                                                                                                                                                    <w:bottom w:val="none" w:sz="0" w:space="0" w:color="auto"/>
                                                                                                                                                                                                                    <w:right w:val="none" w:sz="0" w:space="0" w:color="auto"/>
                                                                                                                                                                                                                  </w:divBdr>
                                                                                                                                                                                                                </w:div>
                                                                                                                                                                                                                <w:div w:id="355086535">
                                                                                                                                                                                                                  <w:marLeft w:val="0"/>
                                                                                                                                                                                                                  <w:marRight w:val="0"/>
                                                                                                                                                                                                                  <w:marTop w:val="0"/>
                                                                                                                                                                                                                  <w:marBottom w:val="0"/>
                                                                                                                                                                                                                  <w:divBdr>
                                                                                                                                                                                                                    <w:top w:val="none" w:sz="0" w:space="0" w:color="auto"/>
                                                                                                                                                                                                                    <w:left w:val="none" w:sz="0" w:space="0" w:color="auto"/>
                                                                                                                                                                                                                    <w:bottom w:val="none" w:sz="0" w:space="0" w:color="auto"/>
                                                                                                                                                                                                                    <w:right w:val="none" w:sz="0" w:space="0" w:color="auto"/>
                                                                                                                                                                                                                  </w:divBdr>
                                                                                                                                                                                                                </w:div>
                                                                                                                                                                                                                <w:div w:id="1216429728">
                                                                                                                                                                                                                  <w:marLeft w:val="0"/>
                                                                                                                                                                                                                  <w:marRight w:val="0"/>
                                                                                                                                                                                                                  <w:marTop w:val="0"/>
                                                                                                                                                                                                                  <w:marBottom w:val="0"/>
                                                                                                                                                                                                                  <w:divBdr>
                                                                                                                                                                                                                    <w:top w:val="none" w:sz="0" w:space="0" w:color="auto"/>
                                                                                                                                                                                                                    <w:left w:val="none" w:sz="0" w:space="0" w:color="auto"/>
                                                                                                                                                                                                                    <w:bottom w:val="none" w:sz="0" w:space="0" w:color="auto"/>
                                                                                                                                                                                                                    <w:right w:val="none" w:sz="0" w:space="0" w:color="auto"/>
                                                                                                                                                                                                                  </w:divBdr>
                                                                                                                                                                                                                </w:div>
                                                                                                                                                                                                                <w:div w:id="331224643">
                                                                                                                                                                                                                  <w:marLeft w:val="0"/>
                                                                                                                                                                                                                  <w:marRight w:val="0"/>
                                                                                                                                                                                                                  <w:marTop w:val="0"/>
                                                                                                                                                                                                                  <w:marBottom w:val="0"/>
                                                                                                                                                                                                                  <w:divBdr>
                                                                                                                                                                                                                    <w:top w:val="none" w:sz="0" w:space="0" w:color="auto"/>
                                                                                                                                                                                                                    <w:left w:val="none" w:sz="0" w:space="0" w:color="auto"/>
                                                                                                                                                                                                                    <w:bottom w:val="none" w:sz="0" w:space="0" w:color="auto"/>
                                                                                                                                                                                                                    <w:right w:val="none" w:sz="0" w:space="0" w:color="auto"/>
                                                                                                                                                                                                                  </w:divBdr>
                                                                                                                                                                                                                </w:div>
                                                                                                                                                                                                                <w:div w:id="245460505">
                                                                                                                                                                                                                  <w:marLeft w:val="0"/>
                                                                                                                                                                                                                  <w:marRight w:val="0"/>
                                                                                                                                                                                                                  <w:marTop w:val="0"/>
                                                                                                                                                                                                                  <w:marBottom w:val="0"/>
                                                                                                                                                                                                                  <w:divBdr>
                                                                                                                                                                                                                    <w:top w:val="none" w:sz="0" w:space="0" w:color="auto"/>
                                                                                                                                                                                                                    <w:left w:val="none" w:sz="0" w:space="0" w:color="auto"/>
                                                                                                                                                                                                                    <w:bottom w:val="none" w:sz="0" w:space="0" w:color="auto"/>
                                                                                                                                                                                                                    <w:right w:val="none" w:sz="0" w:space="0" w:color="auto"/>
                                                                                                                                                                                                                  </w:divBdr>
                                                                                                                                                                                                                </w:div>
                                                                                                                                                                                                                <w:div w:id="1500775604">
                                                                                                                                                                                                                  <w:marLeft w:val="0"/>
                                                                                                                                                                                                                  <w:marRight w:val="0"/>
                                                                                                                                                                                                                  <w:marTop w:val="0"/>
                                                                                                                                                                                                                  <w:marBottom w:val="0"/>
                                                                                                                                                                                                                  <w:divBdr>
                                                                                                                                                                                                                    <w:top w:val="none" w:sz="0" w:space="0" w:color="auto"/>
                                                                                                                                                                                                                    <w:left w:val="none" w:sz="0" w:space="0" w:color="auto"/>
                                                                                                                                                                                                                    <w:bottom w:val="none" w:sz="0" w:space="0" w:color="auto"/>
                                                                                                                                                                                                                    <w:right w:val="none" w:sz="0" w:space="0" w:color="auto"/>
                                                                                                                                                                                                                  </w:divBdr>
                                                                                                                                                                                                                </w:div>
                                                                                                                                                                                                                <w:div w:id="1720015914">
                                                                                                                                                                                                                  <w:marLeft w:val="0"/>
                                                                                                                                                                                                                  <w:marRight w:val="0"/>
                                                                                                                                                                                                                  <w:marTop w:val="0"/>
                                                                                                                                                                                                                  <w:marBottom w:val="0"/>
                                                                                                                                                                                                                  <w:divBdr>
                                                                                                                                                                                                                    <w:top w:val="none" w:sz="0" w:space="0" w:color="auto"/>
                                                                                                                                                                                                                    <w:left w:val="none" w:sz="0" w:space="0" w:color="auto"/>
                                                                                                                                                                                                                    <w:bottom w:val="none" w:sz="0" w:space="0" w:color="auto"/>
                                                                                                                                                                                                                    <w:right w:val="none" w:sz="0" w:space="0" w:color="auto"/>
                                                                                                                                                                                                                  </w:divBdr>
                                                                                                                                                                                                                </w:div>
                                                                                                                                                                                                                <w:div w:id="1500539670">
                                                                                                                                                                                                                  <w:marLeft w:val="0"/>
                                                                                                                                                                                                                  <w:marRight w:val="0"/>
                                                                                                                                                                                                                  <w:marTop w:val="0"/>
                                                                                                                                                                                                                  <w:marBottom w:val="0"/>
                                                                                                                                                                                                                  <w:divBdr>
                                                                                                                                                                                                                    <w:top w:val="none" w:sz="0" w:space="0" w:color="auto"/>
                                                                                                                                                                                                                    <w:left w:val="none" w:sz="0" w:space="0" w:color="auto"/>
                                                                                                                                                                                                                    <w:bottom w:val="none" w:sz="0" w:space="0" w:color="auto"/>
                                                                                                                                                                                                                    <w:right w:val="none" w:sz="0" w:space="0" w:color="auto"/>
                                                                                                                                                                                                                  </w:divBdr>
                                                                                                                                                                                                                </w:div>
                                                                                                                                                                                                                <w:div w:id="1356074434">
                                                                                                                                                                                                                  <w:marLeft w:val="0"/>
                                                                                                                                                                                                                  <w:marRight w:val="0"/>
                                                                                                                                                                                                                  <w:marTop w:val="0"/>
                                                                                                                                                                                                                  <w:marBottom w:val="0"/>
                                                                                                                                                                                                                  <w:divBdr>
                                                                                                                                                                                                                    <w:top w:val="none" w:sz="0" w:space="0" w:color="auto"/>
                                                                                                                                                                                                                    <w:left w:val="none" w:sz="0" w:space="0" w:color="auto"/>
                                                                                                                                                                                                                    <w:bottom w:val="none" w:sz="0" w:space="0" w:color="auto"/>
                                                                                                                                                                                                                    <w:right w:val="none" w:sz="0" w:space="0" w:color="auto"/>
                                                                                                                                                                                                                  </w:divBdr>
                                                                                                                                                                                                                </w:div>
                                                                                                                                                                                                                <w:div w:id="1352991731">
                                                                                                                                                                                                                  <w:marLeft w:val="0"/>
                                                                                                                                                                                                                  <w:marRight w:val="0"/>
                                                                                                                                                                                                                  <w:marTop w:val="0"/>
                                                                                                                                                                                                                  <w:marBottom w:val="0"/>
                                                                                                                                                                                                                  <w:divBdr>
                                                                                                                                                                                                                    <w:top w:val="none" w:sz="0" w:space="0" w:color="auto"/>
                                                                                                                                                                                                                    <w:left w:val="none" w:sz="0" w:space="0" w:color="auto"/>
                                                                                                                                                                                                                    <w:bottom w:val="none" w:sz="0" w:space="0" w:color="auto"/>
                                                                                                                                                                                                                    <w:right w:val="none" w:sz="0" w:space="0" w:color="auto"/>
                                                                                                                                                                                                                  </w:divBdr>
                                                                                                                                                                                                                </w:div>
                                                                                                                                                                                                                <w:div w:id="70393326">
                                                                                                                                                                                                                  <w:marLeft w:val="0"/>
                                                                                                                                                                                                                  <w:marRight w:val="0"/>
                                                                                                                                                                                                                  <w:marTop w:val="0"/>
                                                                                                                                                                                                                  <w:marBottom w:val="0"/>
                                                                                                                                                                                                                  <w:divBdr>
                                                                                                                                                                                                                    <w:top w:val="none" w:sz="0" w:space="0" w:color="auto"/>
                                                                                                                                                                                                                    <w:left w:val="none" w:sz="0" w:space="0" w:color="auto"/>
                                                                                                                                                                                                                    <w:bottom w:val="none" w:sz="0" w:space="0" w:color="auto"/>
                                                                                                                                                                                                                    <w:right w:val="none" w:sz="0" w:space="0" w:color="auto"/>
                                                                                                                                                                                                                  </w:divBdr>
                                                                                                                                                                                                                </w:div>
                                                                                                                                                                                                                <w:div w:id="1275287511">
                                                                                                                                                                                                                  <w:marLeft w:val="0"/>
                                                                                                                                                                                                                  <w:marRight w:val="0"/>
                                                                                                                                                                                                                  <w:marTop w:val="0"/>
                                                                                                                                                                                                                  <w:marBottom w:val="0"/>
                                                                                                                                                                                                                  <w:divBdr>
                                                                                                                                                                                                                    <w:top w:val="none" w:sz="0" w:space="0" w:color="auto"/>
                                                                                                                                                                                                                    <w:left w:val="none" w:sz="0" w:space="0" w:color="auto"/>
                                                                                                                                                                                                                    <w:bottom w:val="none" w:sz="0" w:space="0" w:color="auto"/>
                                                                                                                                                                                                                    <w:right w:val="none" w:sz="0" w:space="0" w:color="auto"/>
                                                                                                                                                                                                                  </w:divBdr>
                                                                                                                                                                                                                </w:div>
                                                                                                                                                                                                                <w:div w:id="1731461412">
                                                                                                                                                                                                                  <w:marLeft w:val="0"/>
                                                                                                                                                                                                                  <w:marRight w:val="0"/>
                                                                                                                                                                                                                  <w:marTop w:val="0"/>
                                                                                                                                                                                                                  <w:marBottom w:val="0"/>
                                                                                                                                                                                                                  <w:divBdr>
                                                                                                                                                                                                                    <w:top w:val="none" w:sz="0" w:space="0" w:color="auto"/>
                                                                                                                                                                                                                    <w:left w:val="none" w:sz="0" w:space="0" w:color="auto"/>
                                                                                                                                                                                                                    <w:bottom w:val="none" w:sz="0" w:space="0" w:color="auto"/>
                                                                                                                                                                                                                    <w:right w:val="none" w:sz="0" w:space="0" w:color="auto"/>
                                                                                                                                                                                                                  </w:divBdr>
                                                                                                                                                                                                                </w:div>
                                                                                                                                                                                                                <w:div w:id="977489761">
                                                                                                                                                                                                                  <w:marLeft w:val="0"/>
                                                                                                                                                                                                                  <w:marRight w:val="0"/>
                                                                                                                                                                                                                  <w:marTop w:val="0"/>
                                                                                                                                                                                                                  <w:marBottom w:val="0"/>
                                                                                                                                                                                                                  <w:divBdr>
                                                                                                                                                                                                                    <w:top w:val="none" w:sz="0" w:space="0" w:color="auto"/>
                                                                                                                                                                                                                    <w:left w:val="none" w:sz="0" w:space="0" w:color="auto"/>
                                                                                                                                                                                                                    <w:bottom w:val="none" w:sz="0" w:space="0" w:color="auto"/>
                                                                                                                                                                                                                    <w:right w:val="none" w:sz="0" w:space="0" w:color="auto"/>
                                                                                                                                                                                                                  </w:divBdr>
                                                                                                                                                                                                                </w:div>
                                                                                                                                                                                                                <w:div w:id="1395465569">
                                                                                                                                                                                                                  <w:marLeft w:val="0"/>
                                                                                                                                                                                                                  <w:marRight w:val="0"/>
                                                                                                                                                                                                                  <w:marTop w:val="0"/>
                                                                                                                                                                                                                  <w:marBottom w:val="0"/>
                                                                                                                                                                                                                  <w:divBdr>
                                                                                                                                                                                                                    <w:top w:val="none" w:sz="0" w:space="0" w:color="auto"/>
                                                                                                                                                                                                                    <w:left w:val="none" w:sz="0" w:space="0" w:color="auto"/>
                                                                                                                                                                                                                    <w:bottom w:val="none" w:sz="0" w:space="0" w:color="auto"/>
                                                                                                                                                                                                                    <w:right w:val="none" w:sz="0" w:space="0" w:color="auto"/>
                                                                                                                                                                                                                  </w:divBdr>
                                                                                                                                                                                                                </w:div>
                                                                                                                                                                                                                <w:div w:id="458689551">
                                                                                                                                                                                                                  <w:marLeft w:val="0"/>
                                                                                                                                                                                                                  <w:marRight w:val="0"/>
                                                                                                                                                                                                                  <w:marTop w:val="0"/>
                                                                                                                                                                                                                  <w:marBottom w:val="0"/>
                                                                                                                                                                                                                  <w:divBdr>
                                                                                                                                                                                                                    <w:top w:val="none" w:sz="0" w:space="0" w:color="auto"/>
                                                                                                                                                                                                                    <w:left w:val="none" w:sz="0" w:space="0" w:color="auto"/>
                                                                                                                                                                                                                    <w:bottom w:val="none" w:sz="0" w:space="0" w:color="auto"/>
                                                                                                                                                                                                                    <w:right w:val="none" w:sz="0" w:space="0" w:color="auto"/>
                                                                                                                                                                                                                  </w:divBdr>
                                                                                                                                                                                                                </w:div>
                                                                                                                                                                                                                <w:div w:id="890842785">
                                                                                                                                                                                                                  <w:marLeft w:val="0"/>
                                                                                                                                                                                                                  <w:marRight w:val="0"/>
                                                                                                                                                                                                                  <w:marTop w:val="0"/>
                                                                                                                                                                                                                  <w:marBottom w:val="0"/>
                                                                                                                                                                                                                  <w:divBdr>
                                                                                                                                                                                                                    <w:top w:val="none" w:sz="0" w:space="0" w:color="auto"/>
                                                                                                                                                                                                                    <w:left w:val="none" w:sz="0" w:space="0" w:color="auto"/>
                                                                                                                                                                                                                    <w:bottom w:val="none" w:sz="0" w:space="0" w:color="auto"/>
                                                                                                                                                                                                                    <w:right w:val="none" w:sz="0" w:space="0" w:color="auto"/>
                                                                                                                                                                                                                  </w:divBdr>
                                                                                                                                                                                                                </w:div>
                                                                                                                                                                                                                <w:div w:id="1658999945">
                                                                                                                                                                                                                  <w:marLeft w:val="0"/>
                                                                                                                                                                                                                  <w:marRight w:val="0"/>
                                                                                                                                                                                                                  <w:marTop w:val="0"/>
                                                                                                                                                                                                                  <w:marBottom w:val="0"/>
                                                                                                                                                                                                                  <w:divBdr>
                                                                                                                                                                                                                    <w:top w:val="none" w:sz="0" w:space="0" w:color="auto"/>
                                                                                                                                                                                                                    <w:left w:val="none" w:sz="0" w:space="0" w:color="auto"/>
                                                                                                                                                                                                                    <w:bottom w:val="none" w:sz="0" w:space="0" w:color="auto"/>
                                                                                                                                                                                                                    <w:right w:val="none" w:sz="0" w:space="0" w:color="auto"/>
                                                                                                                                                                                                                  </w:divBdr>
                                                                                                                                                                                                                </w:div>
                                                                                                                                                                                                                <w:div w:id="10409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5542">
                                                                                                                                                                                                          <w:marLeft w:val="0"/>
                                                                                                                                                                                                          <w:marRight w:val="0"/>
                                                                                                                                                                                                          <w:marTop w:val="0"/>
                                                                                                                                                                                                          <w:marBottom w:val="0"/>
                                                                                                                                                                                                          <w:divBdr>
                                                                                                                                                                                                            <w:top w:val="none" w:sz="0" w:space="0" w:color="auto"/>
                                                                                                                                                                                                            <w:left w:val="none" w:sz="0" w:space="0" w:color="auto"/>
                                                                                                                                                                                                            <w:bottom w:val="none" w:sz="0" w:space="0" w:color="auto"/>
                                                                                                                                                                                                            <w:right w:val="none" w:sz="0" w:space="0" w:color="auto"/>
                                                                                                                                                                                                          </w:divBdr>
                                                                                                                                                                                                        </w:div>
                                                                                                                                                                                                        <w:div w:id="2074114266">
                                                                                                                                                                                                          <w:marLeft w:val="0"/>
                                                                                                                                                                                                          <w:marRight w:val="0"/>
                                                                                                                                                                                                          <w:marTop w:val="0"/>
                                                                                                                                                                                                          <w:marBottom w:val="0"/>
                                                                                                                                                                                                          <w:divBdr>
                                                                                                                                                                                                            <w:top w:val="none" w:sz="0" w:space="0" w:color="auto"/>
                                                                                                                                                                                                            <w:left w:val="none" w:sz="0" w:space="0" w:color="auto"/>
                                                                                                                                                                                                            <w:bottom w:val="none" w:sz="0" w:space="0" w:color="auto"/>
                                                                                                                                                                                                            <w:right w:val="none" w:sz="0" w:space="0" w:color="auto"/>
                                                                                                                                                                                                          </w:divBdr>
                                                                                                                                                                                                        </w:div>
                                                                                                                                                                                                        <w:div w:id="1708867119">
                                                                                                                                                                                                          <w:marLeft w:val="0"/>
                                                                                                                                                                                                          <w:marRight w:val="0"/>
                                                                                                                                                                                                          <w:marTop w:val="0"/>
                                                                                                                                                                                                          <w:marBottom w:val="0"/>
                                                                                                                                                                                                          <w:divBdr>
                                                                                                                                                                                                            <w:top w:val="none" w:sz="0" w:space="0" w:color="auto"/>
                                                                                                                                                                                                            <w:left w:val="none" w:sz="0" w:space="0" w:color="auto"/>
                                                                                                                                                                                                            <w:bottom w:val="none" w:sz="0" w:space="0" w:color="auto"/>
                                                                                                                                                                                                            <w:right w:val="none" w:sz="0" w:space="0" w:color="auto"/>
                                                                                                                                                                                                          </w:divBdr>
                                                                                                                                                                                                        </w:div>
                                                                                                                                                                                                        <w:div w:id="1003315830">
                                                                                                                                                                                                          <w:marLeft w:val="0"/>
                                                                                                                                                                                                          <w:marRight w:val="0"/>
                                                                                                                                                                                                          <w:marTop w:val="0"/>
                                                                                                                                                                                                          <w:marBottom w:val="0"/>
                                                                                                                                                                                                          <w:divBdr>
                                                                                                                                                                                                            <w:top w:val="none" w:sz="0" w:space="0" w:color="auto"/>
                                                                                                                                                                                                            <w:left w:val="none" w:sz="0" w:space="0" w:color="auto"/>
                                                                                                                                                                                                            <w:bottom w:val="none" w:sz="0" w:space="0" w:color="auto"/>
                                                                                                                                                                                                            <w:right w:val="none" w:sz="0" w:space="0" w:color="auto"/>
                                                                                                                                                                                                          </w:divBdr>
                                                                                                                                                                                                        </w:div>
                                                                                                                                                                                                        <w:div w:id="1921980435">
                                                                                                                                                                                                          <w:marLeft w:val="0"/>
                                                                                                                                                                                                          <w:marRight w:val="0"/>
                                                                                                                                                                                                          <w:marTop w:val="0"/>
                                                                                                                                                                                                          <w:marBottom w:val="0"/>
                                                                                                                                                                                                          <w:divBdr>
                                                                                                                                                                                                            <w:top w:val="none" w:sz="0" w:space="0" w:color="auto"/>
                                                                                                                                                                                                            <w:left w:val="none" w:sz="0" w:space="0" w:color="auto"/>
                                                                                                                                                                                                            <w:bottom w:val="none" w:sz="0" w:space="0" w:color="auto"/>
                                                                                                                                                                                                            <w:right w:val="none" w:sz="0" w:space="0" w:color="auto"/>
                                                                                                                                                                                                          </w:divBdr>
                                                                                                                                                                                                        </w:div>
                                                                                                                                                                                                        <w:div w:id="280115949">
                                                                                                                                                                                                          <w:marLeft w:val="0"/>
                                                                                                                                                                                                          <w:marRight w:val="0"/>
                                                                                                                                                                                                          <w:marTop w:val="0"/>
                                                                                                                                                                                                          <w:marBottom w:val="0"/>
                                                                                                                                                                                                          <w:divBdr>
                                                                                                                                                                                                            <w:top w:val="none" w:sz="0" w:space="0" w:color="auto"/>
                                                                                                                                                                                                            <w:left w:val="none" w:sz="0" w:space="0" w:color="auto"/>
                                                                                                                                                                                                            <w:bottom w:val="none" w:sz="0" w:space="0" w:color="auto"/>
                                                                                                                                                                                                            <w:right w:val="none" w:sz="0" w:space="0" w:color="auto"/>
                                                                                                                                                                                                          </w:divBdr>
                                                                                                                                                                                                        </w:div>
                                                                                                                                                                                                        <w:div w:id="840006259">
                                                                                                                                                                                                          <w:marLeft w:val="0"/>
                                                                                                                                                                                                          <w:marRight w:val="0"/>
                                                                                                                                                                                                          <w:marTop w:val="0"/>
                                                                                                                                                                                                          <w:marBottom w:val="0"/>
                                                                                                                                                                                                          <w:divBdr>
                                                                                                                                                                                                            <w:top w:val="none" w:sz="0" w:space="0" w:color="auto"/>
                                                                                                                                                                                                            <w:left w:val="none" w:sz="0" w:space="0" w:color="auto"/>
                                                                                                                                                                                                            <w:bottom w:val="none" w:sz="0" w:space="0" w:color="auto"/>
                                                                                                                                                                                                            <w:right w:val="none" w:sz="0" w:space="0" w:color="auto"/>
                                                                                                                                                                                                          </w:divBdr>
                                                                                                                                                                                                        </w:div>
                                                                                                                                                                                                        <w:div w:id="1263684220">
                                                                                                                                                                                                          <w:marLeft w:val="0"/>
                                                                                                                                                                                                          <w:marRight w:val="0"/>
                                                                                                                                                                                                          <w:marTop w:val="0"/>
                                                                                                                                                                                                          <w:marBottom w:val="0"/>
                                                                                                                                                                                                          <w:divBdr>
                                                                                                                                                                                                            <w:top w:val="none" w:sz="0" w:space="0" w:color="auto"/>
                                                                                                                                                                                                            <w:left w:val="none" w:sz="0" w:space="0" w:color="auto"/>
                                                                                                                                                                                                            <w:bottom w:val="none" w:sz="0" w:space="0" w:color="auto"/>
                                                                                                                                                                                                            <w:right w:val="none" w:sz="0" w:space="0" w:color="auto"/>
                                                                                                                                                                                                          </w:divBdr>
                                                                                                                                                                                                        </w:div>
                                                                                                                                                                                                        <w:div w:id="198011514">
                                                                                                                                                                                                          <w:marLeft w:val="0"/>
                                                                                                                                                                                                          <w:marRight w:val="0"/>
                                                                                                                                                                                                          <w:marTop w:val="0"/>
                                                                                                                                                                                                          <w:marBottom w:val="0"/>
                                                                                                                                                                                                          <w:divBdr>
                                                                                                                                                                                                            <w:top w:val="none" w:sz="0" w:space="0" w:color="auto"/>
                                                                                                                                                                                                            <w:left w:val="none" w:sz="0" w:space="0" w:color="auto"/>
                                                                                                                                                                                                            <w:bottom w:val="none" w:sz="0" w:space="0" w:color="auto"/>
                                                                                                                                                                                                            <w:right w:val="none" w:sz="0" w:space="0" w:color="auto"/>
                                                                                                                                                                                                          </w:divBdr>
                                                                                                                                                                                                        </w:div>
                                                                                                                                                                                                        <w:div w:id="1999653612">
                                                                                                                                                                                                          <w:marLeft w:val="0"/>
                                                                                                                                                                                                          <w:marRight w:val="0"/>
                                                                                                                                                                                                          <w:marTop w:val="0"/>
                                                                                                                                                                                                          <w:marBottom w:val="0"/>
                                                                                                                                                                                                          <w:divBdr>
                                                                                                                                                                                                            <w:top w:val="none" w:sz="0" w:space="0" w:color="auto"/>
                                                                                                                                                                                                            <w:left w:val="none" w:sz="0" w:space="0" w:color="auto"/>
                                                                                                                                                                                                            <w:bottom w:val="none" w:sz="0" w:space="0" w:color="auto"/>
                                                                                                                                                                                                            <w:right w:val="none" w:sz="0" w:space="0" w:color="auto"/>
                                                                                                                                                                                                          </w:divBdr>
                                                                                                                                                                                                        </w:div>
                                                                                                                                                                                                        <w:div w:id="1323193366">
                                                                                                                                                                                                          <w:marLeft w:val="0"/>
                                                                                                                                                                                                          <w:marRight w:val="0"/>
                                                                                                                                                                                                          <w:marTop w:val="0"/>
                                                                                                                                                                                                          <w:marBottom w:val="0"/>
                                                                                                                                                                                                          <w:divBdr>
                                                                                                                                                                                                            <w:top w:val="none" w:sz="0" w:space="0" w:color="auto"/>
                                                                                                                                                                                                            <w:left w:val="none" w:sz="0" w:space="0" w:color="auto"/>
                                                                                                                                                                                                            <w:bottom w:val="none" w:sz="0" w:space="0" w:color="auto"/>
                                                                                                                                                                                                            <w:right w:val="none" w:sz="0" w:space="0" w:color="auto"/>
                                                                                                                                                                                                          </w:divBdr>
                                                                                                                                                                                                        </w:div>
                                                                                                                                                                                                        <w:div w:id="1961492739">
                                                                                                                                                                                                          <w:marLeft w:val="0"/>
                                                                                                                                                                                                          <w:marRight w:val="0"/>
                                                                                                                                                                                                          <w:marTop w:val="0"/>
                                                                                                                                                                                                          <w:marBottom w:val="0"/>
                                                                                                                                                                                                          <w:divBdr>
                                                                                                                                                                                                            <w:top w:val="none" w:sz="0" w:space="0" w:color="auto"/>
                                                                                                                                                                                                            <w:left w:val="none" w:sz="0" w:space="0" w:color="auto"/>
                                                                                                                                                                                                            <w:bottom w:val="none" w:sz="0" w:space="0" w:color="auto"/>
                                                                                                                                                                                                            <w:right w:val="none" w:sz="0" w:space="0" w:color="auto"/>
                                                                                                                                                                                                          </w:divBdr>
                                                                                                                                                                                                        </w:div>
                                                                                                                                                                                                        <w:div w:id="1520897899">
                                                                                                                                                                                                          <w:marLeft w:val="0"/>
                                                                                                                                                                                                          <w:marRight w:val="0"/>
                                                                                                                                                                                                          <w:marTop w:val="0"/>
                                                                                                                                                                                                          <w:marBottom w:val="0"/>
                                                                                                                                                                                                          <w:divBdr>
                                                                                                                                                                                                            <w:top w:val="none" w:sz="0" w:space="0" w:color="auto"/>
                                                                                                                                                                                                            <w:left w:val="none" w:sz="0" w:space="0" w:color="auto"/>
                                                                                                                                                                                                            <w:bottom w:val="none" w:sz="0" w:space="0" w:color="auto"/>
                                                                                                                                                                                                            <w:right w:val="none" w:sz="0" w:space="0" w:color="auto"/>
                                                                                                                                                                                                          </w:divBdr>
                                                                                                                                                                                                        </w:div>
                                                                                                                                                                                                        <w:div w:id="290093018">
                                                                                                                                                                                                          <w:marLeft w:val="0"/>
                                                                                                                                                                                                          <w:marRight w:val="0"/>
                                                                                                                                                                                                          <w:marTop w:val="0"/>
                                                                                                                                                                                                          <w:marBottom w:val="0"/>
                                                                                                                                                                                                          <w:divBdr>
                                                                                                                                                                                                            <w:top w:val="none" w:sz="0" w:space="0" w:color="auto"/>
                                                                                                                                                                                                            <w:left w:val="none" w:sz="0" w:space="0" w:color="auto"/>
                                                                                                                                                                                                            <w:bottom w:val="none" w:sz="0" w:space="0" w:color="auto"/>
                                                                                                                                                                                                            <w:right w:val="none" w:sz="0" w:space="0" w:color="auto"/>
                                                                                                                                                                                                          </w:divBdr>
                                                                                                                                                                                                        </w:div>
                                                                                                                                                                                                        <w:div w:id="343944965">
                                                                                                                                                                                                          <w:marLeft w:val="0"/>
                                                                                                                                                                                                          <w:marRight w:val="0"/>
                                                                                                                                                                                                          <w:marTop w:val="0"/>
                                                                                                                                                                                                          <w:marBottom w:val="0"/>
                                                                                                                                                                                                          <w:divBdr>
                                                                                                                                                                                                            <w:top w:val="none" w:sz="0" w:space="0" w:color="auto"/>
                                                                                                                                                                                                            <w:left w:val="none" w:sz="0" w:space="0" w:color="auto"/>
                                                                                                                                                                                                            <w:bottom w:val="none" w:sz="0" w:space="0" w:color="auto"/>
                                                                                                                                                                                                            <w:right w:val="none" w:sz="0" w:space="0" w:color="auto"/>
                                                                                                                                                                                                          </w:divBdr>
                                                                                                                                                                                                        </w:div>
                                                                                                                                                                                                        <w:div w:id="1554386945">
                                                                                                                                                                                                          <w:marLeft w:val="0"/>
                                                                                                                                                                                                          <w:marRight w:val="0"/>
                                                                                                                                                                                                          <w:marTop w:val="0"/>
                                                                                                                                                                                                          <w:marBottom w:val="0"/>
                                                                                                                                                                                                          <w:divBdr>
                                                                                                                                                                                                            <w:top w:val="none" w:sz="0" w:space="0" w:color="auto"/>
                                                                                                                                                                                                            <w:left w:val="none" w:sz="0" w:space="0" w:color="auto"/>
                                                                                                                                                                                                            <w:bottom w:val="none" w:sz="0" w:space="0" w:color="auto"/>
                                                                                                                                                                                                            <w:right w:val="none" w:sz="0" w:space="0" w:color="auto"/>
                                                                                                                                                                                                          </w:divBdr>
                                                                                                                                                                                                        </w:div>
                                                                                                                                                                                                        <w:div w:id="32462433">
                                                                                                                                                                                                          <w:marLeft w:val="0"/>
                                                                                                                                                                                                          <w:marRight w:val="0"/>
                                                                                                                                                                                                          <w:marTop w:val="0"/>
                                                                                                                                                                                                          <w:marBottom w:val="0"/>
                                                                                                                                                                                                          <w:divBdr>
                                                                                                                                                                                                            <w:top w:val="none" w:sz="0" w:space="0" w:color="auto"/>
                                                                                                                                                                                                            <w:left w:val="none" w:sz="0" w:space="0" w:color="auto"/>
                                                                                                                                                                                                            <w:bottom w:val="none" w:sz="0" w:space="0" w:color="auto"/>
                                                                                                                                                                                                            <w:right w:val="none" w:sz="0" w:space="0" w:color="auto"/>
                                                                                                                                                                                                          </w:divBdr>
                                                                                                                                                                                                        </w:div>
                                                                                                                                                                                                        <w:div w:id="1970550566">
                                                                                                                                                                                                          <w:marLeft w:val="0"/>
                                                                                                                                                                                                          <w:marRight w:val="0"/>
                                                                                                                                                                                                          <w:marTop w:val="0"/>
                                                                                                                                                                                                          <w:marBottom w:val="0"/>
                                                                                                                                                                                                          <w:divBdr>
                                                                                                                                                                                                            <w:top w:val="none" w:sz="0" w:space="0" w:color="auto"/>
                                                                                                                                                                                                            <w:left w:val="none" w:sz="0" w:space="0" w:color="auto"/>
                                                                                                                                                                                                            <w:bottom w:val="none" w:sz="0" w:space="0" w:color="auto"/>
                                                                                                                                                                                                            <w:right w:val="none" w:sz="0" w:space="0" w:color="auto"/>
                                                                                                                                                                                                          </w:divBdr>
                                                                                                                                                                                                        </w:div>
                                                                                                                                                                                                        <w:div w:id="904485909">
                                                                                                                                                                                                          <w:marLeft w:val="0"/>
                                                                                                                                                                                                          <w:marRight w:val="0"/>
                                                                                                                                                                                                          <w:marTop w:val="0"/>
                                                                                                                                                                                                          <w:marBottom w:val="0"/>
                                                                                                                                                                                                          <w:divBdr>
                                                                                                                                                                                                            <w:top w:val="none" w:sz="0" w:space="0" w:color="auto"/>
                                                                                                                                                                                                            <w:left w:val="none" w:sz="0" w:space="0" w:color="auto"/>
                                                                                                                                                                                                            <w:bottom w:val="none" w:sz="0" w:space="0" w:color="auto"/>
                                                                                                                                                                                                            <w:right w:val="none" w:sz="0" w:space="0" w:color="auto"/>
                                                                                                                                                                                                          </w:divBdr>
                                                                                                                                                                                                        </w:div>
                                                                                                                                                                                                        <w:div w:id="667945440">
                                                                                                                                                                                                          <w:marLeft w:val="0"/>
                                                                                                                                                                                                          <w:marRight w:val="0"/>
                                                                                                                                                                                                          <w:marTop w:val="0"/>
                                                                                                                                                                                                          <w:marBottom w:val="0"/>
                                                                                                                                                                                                          <w:divBdr>
                                                                                                                                                                                                            <w:top w:val="none" w:sz="0" w:space="0" w:color="auto"/>
                                                                                                                                                                                                            <w:left w:val="none" w:sz="0" w:space="0" w:color="auto"/>
                                                                                                                                                                                                            <w:bottom w:val="none" w:sz="0" w:space="0" w:color="auto"/>
                                                                                                                                                                                                            <w:right w:val="none" w:sz="0" w:space="0" w:color="auto"/>
                                                                                                                                                                                                          </w:divBdr>
                                                                                                                                                                                                        </w:div>
                                                                                                                                                                                                        <w:div w:id="1813787205">
                                                                                                                                                                                                          <w:marLeft w:val="0"/>
                                                                                                                                                                                                          <w:marRight w:val="0"/>
                                                                                                                                                                                                          <w:marTop w:val="0"/>
                                                                                                                                                                                                          <w:marBottom w:val="0"/>
                                                                                                                                                                                                          <w:divBdr>
                                                                                                                                                                                                            <w:top w:val="none" w:sz="0" w:space="0" w:color="auto"/>
                                                                                                                                                                                                            <w:left w:val="none" w:sz="0" w:space="0" w:color="auto"/>
                                                                                                                                                                                                            <w:bottom w:val="none" w:sz="0" w:space="0" w:color="auto"/>
                                                                                                                                                                                                            <w:right w:val="none" w:sz="0" w:space="0" w:color="auto"/>
                                                                                                                                                                                                          </w:divBdr>
                                                                                                                                                                                                        </w:div>
                                                                                                                                                                                                        <w:div w:id="694228988">
                                                                                                                                                                                                          <w:marLeft w:val="0"/>
                                                                                                                                                                                                          <w:marRight w:val="0"/>
                                                                                                                                                                                                          <w:marTop w:val="0"/>
                                                                                                                                                                                                          <w:marBottom w:val="0"/>
                                                                                                                                                                                                          <w:divBdr>
                                                                                                                                                                                                            <w:top w:val="none" w:sz="0" w:space="0" w:color="auto"/>
                                                                                                                                                                                                            <w:left w:val="none" w:sz="0" w:space="0" w:color="auto"/>
                                                                                                                                                                                                            <w:bottom w:val="none" w:sz="0" w:space="0" w:color="auto"/>
                                                                                                                                                                                                            <w:right w:val="none" w:sz="0" w:space="0" w:color="auto"/>
                                                                                                                                                                                                          </w:divBdr>
                                                                                                                                                                                                        </w:div>
                                                                                                                                                                                                        <w:div w:id="449975748">
                                                                                                                                                                                                          <w:marLeft w:val="0"/>
                                                                                                                                                                                                          <w:marRight w:val="0"/>
                                                                                                                                                                                                          <w:marTop w:val="0"/>
                                                                                                                                                                                                          <w:marBottom w:val="0"/>
                                                                                                                                                                                                          <w:divBdr>
                                                                                                                                                                                                            <w:top w:val="none" w:sz="0" w:space="0" w:color="auto"/>
                                                                                                                                                                                                            <w:left w:val="none" w:sz="0" w:space="0" w:color="auto"/>
                                                                                                                                                                                                            <w:bottom w:val="none" w:sz="0" w:space="0" w:color="auto"/>
                                                                                                                                                                                                            <w:right w:val="none" w:sz="0" w:space="0" w:color="auto"/>
                                                                                                                                                                                                          </w:divBdr>
                                                                                                                                                                                                        </w:div>
                                                                                                                                                                                                        <w:div w:id="290521968">
                                                                                                                                                                                                          <w:marLeft w:val="0"/>
                                                                                                                                                                                                          <w:marRight w:val="0"/>
                                                                                                                                                                                                          <w:marTop w:val="0"/>
                                                                                                                                                                                                          <w:marBottom w:val="0"/>
                                                                                                                                                                                                          <w:divBdr>
                                                                                                                                                                                                            <w:top w:val="none" w:sz="0" w:space="0" w:color="auto"/>
                                                                                                                                                                                                            <w:left w:val="none" w:sz="0" w:space="0" w:color="auto"/>
                                                                                                                                                                                                            <w:bottom w:val="none" w:sz="0" w:space="0" w:color="auto"/>
                                                                                                                                                                                                            <w:right w:val="none" w:sz="0" w:space="0" w:color="auto"/>
                                                                                                                                                                                                          </w:divBdr>
                                                                                                                                                                                                        </w:div>
                                                                                                                                                                                                        <w:div w:id="2037850201">
                                                                                                                                                                                                          <w:marLeft w:val="0"/>
                                                                                                                                                                                                          <w:marRight w:val="0"/>
                                                                                                                                                                                                          <w:marTop w:val="0"/>
                                                                                                                                                                                                          <w:marBottom w:val="0"/>
                                                                                                                                                                                                          <w:divBdr>
                                                                                                                                                                                                            <w:top w:val="none" w:sz="0" w:space="0" w:color="auto"/>
                                                                                                                                                                                                            <w:left w:val="none" w:sz="0" w:space="0" w:color="auto"/>
                                                                                                                                                                                                            <w:bottom w:val="none" w:sz="0" w:space="0" w:color="auto"/>
                                                                                                                                                                                                            <w:right w:val="none" w:sz="0" w:space="0" w:color="auto"/>
                                                                                                                                                                                                          </w:divBdr>
                                                                                                                                                                                                        </w:div>
                                                                                                                                                                                                        <w:div w:id="214320710">
                                                                                                                                                                                                          <w:marLeft w:val="0"/>
                                                                                                                                                                                                          <w:marRight w:val="0"/>
                                                                                                                                                                                                          <w:marTop w:val="0"/>
                                                                                                                                                                                                          <w:marBottom w:val="0"/>
                                                                                                                                                                                                          <w:divBdr>
                                                                                                                                                                                                            <w:top w:val="none" w:sz="0" w:space="0" w:color="auto"/>
                                                                                                                                                                                                            <w:left w:val="none" w:sz="0" w:space="0" w:color="auto"/>
                                                                                                                                                                                                            <w:bottom w:val="none" w:sz="0" w:space="0" w:color="auto"/>
                                                                                                                                                                                                            <w:right w:val="none" w:sz="0" w:space="0" w:color="auto"/>
                                                                                                                                                                                                          </w:divBdr>
                                                                                                                                                                                                        </w:div>
                                                                                                                                                                                                        <w:div w:id="2062748828">
                                                                                                                                                                                                          <w:marLeft w:val="0"/>
                                                                                                                                                                                                          <w:marRight w:val="0"/>
                                                                                                                                                                                                          <w:marTop w:val="0"/>
                                                                                                                                                                                                          <w:marBottom w:val="0"/>
                                                                                                                                                                                                          <w:divBdr>
                                                                                                                                                                                                            <w:top w:val="none" w:sz="0" w:space="0" w:color="auto"/>
                                                                                                                                                                                                            <w:left w:val="none" w:sz="0" w:space="0" w:color="auto"/>
                                                                                                                                                                                                            <w:bottom w:val="none" w:sz="0" w:space="0" w:color="auto"/>
                                                                                                                                                                                                            <w:right w:val="none" w:sz="0" w:space="0" w:color="auto"/>
                                                                                                                                                                                                          </w:divBdr>
                                                                                                                                                                                                        </w:div>
                                                                                                                                                                                                        <w:div w:id="895047460">
                                                                                                                                                                                                          <w:marLeft w:val="0"/>
                                                                                                                                                                                                          <w:marRight w:val="0"/>
                                                                                                                                                                                                          <w:marTop w:val="0"/>
                                                                                                                                                                                                          <w:marBottom w:val="0"/>
                                                                                                                                                                                                          <w:divBdr>
                                                                                                                                                                                                            <w:top w:val="none" w:sz="0" w:space="0" w:color="auto"/>
                                                                                                                                                                                                            <w:left w:val="none" w:sz="0" w:space="0" w:color="auto"/>
                                                                                                                                                                                                            <w:bottom w:val="none" w:sz="0" w:space="0" w:color="auto"/>
                                                                                                                                                                                                            <w:right w:val="none" w:sz="0" w:space="0" w:color="auto"/>
                                                                                                                                                                                                          </w:divBdr>
                                                                                                                                                                                                        </w:div>
                                                                                                                                                                                                        <w:div w:id="595329975">
                                                                                                                                                                                                          <w:marLeft w:val="0"/>
                                                                                                                                                                                                          <w:marRight w:val="0"/>
                                                                                                                                                                                                          <w:marTop w:val="0"/>
                                                                                                                                                                                                          <w:marBottom w:val="0"/>
                                                                                                                                                                                                          <w:divBdr>
                                                                                                                                                                                                            <w:top w:val="none" w:sz="0" w:space="0" w:color="auto"/>
                                                                                                                                                                                                            <w:left w:val="none" w:sz="0" w:space="0" w:color="auto"/>
                                                                                                                                                                                                            <w:bottom w:val="none" w:sz="0" w:space="0" w:color="auto"/>
                                                                                                                                                                                                            <w:right w:val="none" w:sz="0" w:space="0" w:color="auto"/>
                                                                                                                                                                                                          </w:divBdr>
                                                                                                                                                                                                        </w:div>
                                                                                                                                                                                                        <w:div w:id="300768256">
                                                                                                                                                                                                          <w:marLeft w:val="0"/>
                                                                                                                                                                                                          <w:marRight w:val="0"/>
                                                                                                                                                                                                          <w:marTop w:val="0"/>
                                                                                                                                                                                                          <w:marBottom w:val="0"/>
                                                                                                                                                                                                          <w:divBdr>
                                                                                                                                                                                                            <w:top w:val="none" w:sz="0" w:space="0" w:color="auto"/>
                                                                                                                                                                                                            <w:left w:val="none" w:sz="0" w:space="0" w:color="auto"/>
                                                                                                                                                                                                            <w:bottom w:val="none" w:sz="0" w:space="0" w:color="auto"/>
                                                                                                                                                                                                            <w:right w:val="none" w:sz="0" w:space="0" w:color="auto"/>
                                                                                                                                                                                                          </w:divBdr>
                                                                                                                                                                                                        </w:div>
                                                                                                                                                                                                        <w:div w:id="560098466">
                                                                                                                                                                                                          <w:marLeft w:val="0"/>
                                                                                                                                                                                                          <w:marRight w:val="0"/>
                                                                                                                                                                                                          <w:marTop w:val="0"/>
                                                                                                                                                                                                          <w:marBottom w:val="0"/>
                                                                                                                                                                                                          <w:divBdr>
                                                                                                                                                                                                            <w:top w:val="none" w:sz="0" w:space="0" w:color="auto"/>
                                                                                                                                                                                                            <w:left w:val="none" w:sz="0" w:space="0" w:color="auto"/>
                                                                                                                                                                                                            <w:bottom w:val="none" w:sz="0" w:space="0" w:color="auto"/>
                                                                                                                                                                                                            <w:right w:val="none" w:sz="0" w:space="0" w:color="auto"/>
                                                                                                                                                                                                          </w:divBdr>
                                                                                                                                                                                                        </w:div>
                                                                                                                                                                                                        <w:div w:id="9937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7888">
                                                                                                                                                                                                  <w:marLeft w:val="0"/>
                                                                                                                                                                                                  <w:marRight w:val="0"/>
                                                                                                                                                                                                  <w:marTop w:val="0"/>
                                                                                                                                                                                                  <w:marBottom w:val="0"/>
                                                                                                                                                                                                  <w:divBdr>
                                                                                                                                                                                                    <w:top w:val="none" w:sz="0" w:space="0" w:color="auto"/>
                                                                                                                                                                                                    <w:left w:val="none" w:sz="0" w:space="0" w:color="auto"/>
                                                                                                                                                                                                    <w:bottom w:val="none" w:sz="0" w:space="0" w:color="auto"/>
                                                                                                                                                                                                    <w:right w:val="none" w:sz="0" w:space="0" w:color="auto"/>
                                                                                                                                                                                                  </w:divBdr>
                                                                                                                                                                                                </w:div>
                                                                                                                                                                                                <w:div w:id="1920751373">
                                                                                                                                                                                                  <w:marLeft w:val="0"/>
                                                                                                                                                                                                  <w:marRight w:val="0"/>
                                                                                                                                                                                                  <w:marTop w:val="0"/>
                                                                                                                                                                                                  <w:marBottom w:val="0"/>
                                                                                                                                                                                                  <w:divBdr>
                                                                                                                                                                                                    <w:top w:val="none" w:sz="0" w:space="0" w:color="auto"/>
                                                                                                                                                                                                    <w:left w:val="none" w:sz="0" w:space="0" w:color="auto"/>
                                                                                                                                                                                                    <w:bottom w:val="none" w:sz="0" w:space="0" w:color="auto"/>
                                                                                                                                                                                                    <w:right w:val="none" w:sz="0" w:space="0" w:color="auto"/>
                                                                                                                                                                                                  </w:divBdr>
                                                                                                                                                                                                </w:div>
                                                                                                                                                                                                <w:div w:id="885340680">
                                                                                                                                                                                                  <w:marLeft w:val="0"/>
                                                                                                                                                                                                  <w:marRight w:val="0"/>
                                                                                                                                                                                                  <w:marTop w:val="0"/>
                                                                                                                                                                                                  <w:marBottom w:val="0"/>
                                                                                                                                                                                                  <w:divBdr>
                                                                                                                                                                                                    <w:top w:val="none" w:sz="0" w:space="0" w:color="auto"/>
                                                                                                                                                                                                    <w:left w:val="none" w:sz="0" w:space="0" w:color="auto"/>
                                                                                                                                                                                                    <w:bottom w:val="none" w:sz="0" w:space="0" w:color="auto"/>
                                                                                                                                                                                                    <w:right w:val="none" w:sz="0" w:space="0" w:color="auto"/>
                                                                                                                                                                                                  </w:divBdr>
                                                                                                                                                                                                </w:div>
                                                                                                                                                                                                <w:div w:id="1563563541">
                                                                                                                                                                                                  <w:marLeft w:val="0"/>
                                                                                                                                                                                                  <w:marRight w:val="0"/>
                                                                                                                                                                                                  <w:marTop w:val="0"/>
                                                                                                                                                                                                  <w:marBottom w:val="0"/>
                                                                                                                                                                                                  <w:divBdr>
                                                                                                                                                                                                    <w:top w:val="none" w:sz="0" w:space="0" w:color="auto"/>
                                                                                                                                                                                                    <w:left w:val="none" w:sz="0" w:space="0" w:color="auto"/>
                                                                                                                                                                                                    <w:bottom w:val="none" w:sz="0" w:space="0" w:color="auto"/>
                                                                                                                                                                                                    <w:right w:val="none" w:sz="0" w:space="0" w:color="auto"/>
                                                                                                                                                                                                  </w:divBdr>
                                                                                                                                                                                                </w:div>
                                                                                                                                                                                                <w:div w:id="767122593">
                                                                                                                                                                                                  <w:marLeft w:val="0"/>
                                                                                                                                                                                                  <w:marRight w:val="0"/>
                                                                                                                                                                                                  <w:marTop w:val="0"/>
                                                                                                                                                                                                  <w:marBottom w:val="0"/>
                                                                                                                                                                                                  <w:divBdr>
                                                                                                                                                                                                    <w:top w:val="none" w:sz="0" w:space="0" w:color="auto"/>
                                                                                                                                                                                                    <w:left w:val="none" w:sz="0" w:space="0" w:color="auto"/>
                                                                                                                                                                                                    <w:bottom w:val="none" w:sz="0" w:space="0" w:color="auto"/>
                                                                                                                                                                                                    <w:right w:val="none" w:sz="0" w:space="0" w:color="auto"/>
                                                                                                                                                                                                  </w:divBdr>
                                                                                                                                                                                                </w:div>
                                                                                                                                                                                                <w:div w:id="519979109">
                                                                                                                                                                                                  <w:marLeft w:val="0"/>
                                                                                                                                                                                                  <w:marRight w:val="0"/>
                                                                                                                                                                                                  <w:marTop w:val="0"/>
                                                                                                                                                                                                  <w:marBottom w:val="0"/>
                                                                                                                                                                                                  <w:divBdr>
                                                                                                                                                                                                    <w:top w:val="none" w:sz="0" w:space="0" w:color="auto"/>
                                                                                                                                                                                                    <w:left w:val="none" w:sz="0" w:space="0" w:color="auto"/>
                                                                                                                                                                                                    <w:bottom w:val="none" w:sz="0" w:space="0" w:color="auto"/>
                                                                                                                                                                                                    <w:right w:val="none" w:sz="0" w:space="0" w:color="auto"/>
                                                                                                                                                                                                  </w:divBdr>
                                                                                                                                                                                                </w:div>
                                                                                                                                                                                                <w:div w:id="266428367">
                                                                                                                                                                                                  <w:marLeft w:val="0"/>
                                                                                                                                                                                                  <w:marRight w:val="0"/>
                                                                                                                                                                                                  <w:marTop w:val="0"/>
                                                                                                                                                                                                  <w:marBottom w:val="0"/>
                                                                                                                                                                                                  <w:divBdr>
                                                                                                                                                                                                    <w:top w:val="none" w:sz="0" w:space="0" w:color="auto"/>
                                                                                                                                                                                                    <w:left w:val="none" w:sz="0" w:space="0" w:color="auto"/>
                                                                                                                                                                                                    <w:bottom w:val="none" w:sz="0" w:space="0" w:color="auto"/>
                                                                                                                                                                                                    <w:right w:val="none" w:sz="0" w:space="0" w:color="auto"/>
                                                                                                                                                                                                  </w:divBdr>
                                                                                                                                                                                                </w:div>
                                                                                                                                                                                                <w:div w:id="524443955">
                                                                                                                                                                                                  <w:marLeft w:val="0"/>
                                                                                                                                                                                                  <w:marRight w:val="0"/>
                                                                                                                                                                                                  <w:marTop w:val="0"/>
                                                                                                                                                                                                  <w:marBottom w:val="0"/>
                                                                                                                                                                                                  <w:divBdr>
                                                                                                                                                                                                    <w:top w:val="none" w:sz="0" w:space="0" w:color="auto"/>
                                                                                                                                                                                                    <w:left w:val="none" w:sz="0" w:space="0" w:color="auto"/>
                                                                                                                                                                                                    <w:bottom w:val="none" w:sz="0" w:space="0" w:color="auto"/>
                                                                                                                                                                                                    <w:right w:val="none" w:sz="0" w:space="0" w:color="auto"/>
                                                                                                                                                                                                  </w:divBdr>
                                                                                                                                                                                                </w:div>
                                                                                                                                                                                                <w:div w:id="56901920">
                                                                                                                                                                                                  <w:marLeft w:val="0"/>
                                                                                                                                                                                                  <w:marRight w:val="0"/>
                                                                                                                                                                                                  <w:marTop w:val="0"/>
                                                                                                                                                                                                  <w:marBottom w:val="0"/>
                                                                                                                                                                                                  <w:divBdr>
                                                                                                                                                                                                    <w:top w:val="none" w:sz="0" w:space="0" w:color="auto"/>
                                                                                                                                                                                                    <w:left w:val="none" w:sz="0" w:space="0" w:color="auto"/>
                                                                                                                                                                                                    <w:bottom w:val="none" w:sz="0" w:space="0" w:color="auto"/>
                                                                                                                                                                                                    <w:right w:val="none" w:sz="0" w:space="0" w:color="auto"/>
                                                                                                                                                                                                  </w:divBdr>
                                                                                                                                                                                                </w:div>
                                                                                                                                                                                                <w:div w:id="308554727">
                                                                                                                                                                                                  <w:marLeft w:val="0"/>
                                                                                                                                                                                                  <w:marRight w:val="0"/>
                                                                                                                                                                                                  <w:marTop w:val="0"/>
                                                                                                                                                                                                  <w:marBottom w:val="0"/>
                                                                                                                                                                                                  <w:divBdr>
                                                                                                                                                                                                    <w:top w:val="none" w:sz="0" w:space="0" w:color="auto"/>
                                                                                                                                                                                                    <w:left w:val="none" w:sz="0" w:space="0" w:color="auto"/>
                                                                                                                                                                                                    <w:bottom w:val="none" w:sz="0" w:space="0" w:color="auto"/>
                                                                                                                                                                                                    <w:right w:val="none" w:sz="0" w:space="0" w:color="auto"/>
                                                                                                                                                                                                  </w:divBdr>
                                                                                                                                                                                                </w:div>
                                                                                                                                                                                                <w:div w:id="1356809493">
                                                                                                                                                                                                  <w:marLeft w:val="0"/>
                                                                                                                                                                                                  <w:marRight w:val="0"/>
                                                                                                                                                                                                  <w:marTop w:val="0"/>
                                                                                                                                                                                                  <w:marBottom w:val="0"/>
                                                                                                                                                                                                  <w:divBdr>
                                                                                                                                                                                                    <w:top w:val="none" w:sz="0" w:space="0" w:color="auto"/>
                                                                                                                                                                                                    <w:left w:val="none" w:sz="0" w:space="0" w:color="auto"/>
                                                                                                                                                                                                    <w:bottom w:val="none" w:sz="0" w:space="0" w:color="auto"/>
                                                                                                                                                                                                    <w:right w:val="none" w:sz="0" w:space="0" w:color="auto"/>
                                                                                                                                                                                                  </w:divBdr>
                                                                                                                                                                                                </w:div>
                                                                                                                                                                                                <w:div w:id="1293707335">
                                                                                                                                                                                                  <w:marLeft w:val="0"/>
                                                                                                                                                                                                  <w:marRight w:val="0"/>
                                                                                                                                                                                                  <w:marTop w:val="0"/>
                                                                                                                                                                                                  <w:marBottom w:val="0"/>
                                                                                                                                                                                                  <w:divBdr>
                                                                                                                                                                                                    <w:top w:val="none" w:sz="0" w:space="0" w:color="auto"/>
                                                                                                                                                                                                    <w:left w:val="none" w:sz="0" w:space="0" w:color="auto"/>
                                                                                                                                                                                                    <w:bottom w:val="none" w:sz="0" w:space="0" w:color="auto"/>
                                                                                                                                                                                                    <w:right w:val="none" w:sz="0" w:space="0" w:color="auto"/>
                                                                                                                                                                                                  </w:divBdr>
                                                                                                                                                                                                </w:div>
                                                                                                                                                                                                <w:div w:id="433483300">
                                                                                                                                                                                                  <w:marLeft w:val="0"/>
                                                                                                                                                                                                  <w:marRight w:val="0"/>
                                                                                                                                                                                                  <w:marTop w:val="0"/>
                                                                                                                                                                                                  <w:marBottom w:val="0"/>
                                                                                                                                                                                                  <w:divBdr>
                                                                                                                                                                                                    <w:top w:val="none" w:sz="0" w:space="0" w:color="auto"/>
                                                                                                                                                                                                    <w:left w:val="none" w:sz="0" w:space="0" w:color="auto"/>
                                                                                                                                                                                                    <w:bottom w:val="none" w:sz="0" w:space="0" w:color="auto"/>
                                                                                                                                                                                                    <w:right w:val="none" w:sz="0" w:space="0" w:color="auto"/>
                                                                                                                                                                                                  </w:divBdr>
                                                                                                                                                                                                </w:div>
                                                                                                                                                                                                <w:div w:id="206573941">
                                                                                                                                                                                                  <w:marLeft w:val="0"/>
                                                                                                                                                                                                  <w:marRight w:val="0"/>
                                                                                                                                                                                                  <w:marTop w:val="0"/>
                                                                                                                                                                                                  <w:marBottom w:val="0"/>
                                                                                                                                                                                                  <w:divBdr>
                                                                                                                                                                                                    <w:top w:val="none" w:sz="0" w:space="0" w:color="auto"/>
                                                                                                                                                                                                    <w:left w:val="none" w:sz="0" w:space="0" w:color="auto"/>
                                                                                                                                                                                                    <w:bottom w:val="none" w:sz="0" w:space="0" w:color="auto"/>
                                                                                                                                                                                                    <w:right w:val="none" w:sz="0" w:space="0" w:color="auto"/>
                                                                                                                                                                                                  </w:divBdr>
                                                                                                                                                                                                </w:div>
                                                                                                                                                                                                <w:div w:id="1264920973">
                                                                                                                                                                                                  <w:marLeft w:val="0"/>
                                                                                                                                                                                                  <w:marRight w:val="0"/>
                                                                                                                                                                                                  <w:marTop w:val="0"/>
                                                                                                                                                                                                  <w:marBottom w:val="0"/>
                                                                                                                                                                                                  <w:divBdr>
                                                                                                                                                                                                    <w:top w:val="none" w:sz="0" w:space="0" w:color="auto"/>
                                                                                                                                                                                                    <w:left w:val="none" w:sz="0" w:space="0" w:color="auto"/>
                                                                                                                                                                                                    <w:bottom w:val="none" w:sz="0" w:space="0" w:color="auto"/>
                                                                                                                                                                                                    <w:right w:val="none" w:sz="0" w:space="0" w:color="auto"/>
                                                                                                                                                                                                  </w:divBdr>
                                                                                                                                                                                                </w:div>
                                                                                                                                                                                                <w:div w:id="726611927">
                                                                                                                                                                                                  <w:marLeft w:val="0"/>
                                                                                                                                                                                                  <w:marRight w:val="0"/>
                                                                                                                                                                                                  <w:marTop w:val="0"/>
                                                                                                                                                                                                  <w:marBottom w:val="0"/>
                                                                                                                                                                                                  <w:divBdr>
                                                                                                                                                                                                    <w:top w:val="none" w:sz="0" w:space="0" w:color="auto"/>
                                                                                                                                                                                                    <w:left w:val="none" w:sz="0" w:space="0" w:color="auto"/>
                                                                                                                                                                                                    <w:bottom w:val="none" w:sz="0" w:space="0" w:color="auto"/>
                                                                                                                                                                                                    <w:right w:val="none" w:sz="0" w:space="0" w:color="auto"/>
                                                                                                                                                                                                  </w:divBdr>
                                                                                                                                                                                                </w:div>
                                                                                                                                                                                                <w:div w:id="1405950496">
                                                                                                                                                                                                  <w:marLeft w:val="0"/>
                                                                                                                                                                                                  <w:marRight w:val="0"/>
                                                                                                                                                                                                  <w:marTop w:val="0"/>
                                                                                                                                                                                                  <w:marBottom w:val="0"/>
                                                                                                                                                                                                  <w:divBdr>
                                                                                                                                                                                                    <w:top w:val="none" w:sz="0" w:space="0" w:color="auto"/>
                                                                                                                                                                                                    <w:left w:val="none" w:sz="0" w:space="0" w:color="auto"/>
                                                                                                                                                                                                    <w:bottom w:val="none" w:sz="0" w:space="0" w:color="auto"/>
                                                                                                                                                                                                    <w:right w:val="none" w:sz="0" w:space="0" w:color="auto"/>
                                                                                                                                                                                                  </w:divBdr>
                                                                                                                                                                                                </w:div>
                                                                                                                                                                                                <w:div w:id="1006903582">
                                                                                                                                                                                                  <w:marLeft w:val="0"/>
                                                                                                                                                                                                  <w:marRight w:val="0"/>
                                                                                                                                                                                                  <w:marTop w:val="0"/>
                                                                                                                                                                                                  <w:marBottom w:val="0"/>
                                                                                                                                                                                                  <w:divBdr>
                                                                                                                                                                                                    <w:top w:val="none" w:sz="0" w:space="0" w:color="auto"/>
                                                                                                                                                                                                    <w:left w:val="none" w:sz="0" w:space="0" w:color="auto"/>
                                                                                                                                                                                                    <w:bottom w:val="none" w:sz="0" w:space="0" w:color="auto"/>
                                                                                                                                                                                                    <w:right w:val="none" w:sz="0" w:space="0" w:color="auto"/>
                                                                                                                                                                                                  </w:divBdr>
                                                                                                                                                                                                </w:div>
                                                                                                                                                                                                <w:div w:id="158622757">
                                                                                                                                                                                                  <w:marLeft w:val="0"/>
                                                                                                                                                                                                  <w:marRight w:val="0"/>
                                                                                                                                                                                                  <w:marTop w:val="0"/>
                                                                                                                                                                                                  <w:marBottom w:val="0"/>
                                                                                                                                                                                                  <w:divBdr>
                                                                                                                                                                                                    <w:top w:val="none" w:sz="0" w:space="0" w:color="auto"/>
                                                                                                                                                                                                    <w:left w:val="none" w:sz="0" w:space="0" w:color="auto"/>
                                                                                                                                                                                                    <w:bottom w:val="none" w:sz="0" w:space="0" w:color="auto"/>
                                                                                                                                                                                                    <w:right w:val="none" w:sz="0" w:space="0" w:color="auto"/>
                                                                                                                                                                                                  </w:divBdr>
                                                                                                                                                                                                </w:div>
                                                                                                                                                                                                <w:div w:id="2070565317">
                                                                                                                                                                                                  <w:marLeft w:val="0"/>
                                                                                                                                                                                                  <w:marRight w:val="0"/>
                                                                                                                                                                                                  <w:marTop w:val="0"/>
                                                                                                                                                                                                  <w:marBottom w:val="0"/>
                                                                                                                                                                                                  <w:divBdr>
                                                                                                                                                                                                    <w:top w:val="none" w:sz="0" w:space="0" w:color="auto"/>
                                                                                                                                                                                                    <w:left w:val="none" w:sz="0" w:space="0" w:color="auto"/>
                                                                                                                                                                                                    <w:bottom w:val="none" w:sz="0" w:space="0" w:color="auto"/>
                                                                                                                                                                                                    <w:right w:val="none" w:sz="0" w:space="0" w:color="auto"/>
                                                                                                                                                                                                  </w:divBdr>
                                                                                                                                                                                                </w:div>
                                                                                                                                                                                                <w:div w:id="214852121">
                                                                                                                                                                                                  <w:marLeft w:val="0"/>
                                                                                                                                                                                                  <w:marRight w:val="0"/>
                                                                                                                                                                                                  <w:marTop w:val="0"/>
                                                                                                                                                                                                  <w:marBottom w:val="0"/>
                                                                                                                                                                                                  <w:divBdr>
                                                                                                                                                                                                    <w:top w:val="none" w:sz="0" w:space="0" w:color="auto"/>
                                                                                                                                                                                                    <w:left w:val="none" w:sz="0" w:space="0" w:color="auto"/>
                                                                                                                                                                                                    <w:bottom w:val="none" w:sz="0" w:space="0" w:color="auto"/>
                                                                                                                                                                                                    <w:right w:val="none" w:sz="0" w:space="0" w:color="auto"/>
                                                                                                                                                                                                  </w:divBdr>
                                                                                                                                                                                                </w:div>
                                                                                                                                                                                                <w:div w:id="1993679850">
                                                                                                                                                                                                  <w:marLeft w:val="0"/>
                                                                                                                                                                                                  <w:marRight w:val="0"/>
                                                                                                                                                                                                  <w:marTop w:val="0"/>
                                                                                                                                                                                                  <w:marBottom w:val="0"/>
                                                                                                                                                                                                  <w:divBdr>
                                                                                                                                                                                                    <w:top w:val="none" w:sz="0" w:space="0" w:color="auto"/>
                                                                                                                                                                                                    <w:left w:val="none" w:sz="0" w:space="0" w:color="auto"/>
                                                                                                                                                                                                    <w:bottom w:val="none" w:sz="0" w:space="0" w:color="auto"/>
                                                                                                                                                                                                    <w:right w:val="none" w:sz="0" w:space="0" w:color="auto"/>
                                                                                                                                                                                                  </w:divBdr>
                                                                                                                                                                                                </w:div>
                                                                                                                                                                                                <w:div w:id="1561404729">
                                                                                                                                                                                                  <w:marLeft w:val="0"/>
                                                                                                                                                                                                  <w:marRight w:val="0"/>
                                                                                                                                                                                                  <w:marTop w:val="0"/>
                                                                                                                                                                                                  <w:marBottom w:val="0"/>
                                                                                                                                                                                                  <w:divBdr>
                                                                                                                                                                                                    <w:top w:val="none" w:sz="0" w:space="0" w:color="auto"/>
                                                                                                                                                                                                    <w:left w:val="none" w:sz="0" w:space="0" w:color="auto"/>
                                                                                                                                                                                                    <w:bottom w:val="none" w:sz="0" w:space="0" w:color="auto"/>
                                                                                                                                                                                                    <w:right w:val="none" w:sz="0" w:space="0" w:color="auto"/>
                                                                                                                                                                                                  </w:divBdr>
                                                                                                                                                                                                </w:div>
                                                                                                                                                                                                <w:div w:id="2146578291">
                                                                                                                                                                                                  <w:marLeft w:val="0"/>
                                                                                                                                                                                                  <w:marRight w:val="0"/>
                                                                                                                                                                                                  <w:marTop w:val="0"/>
                                                                                                                                                                                                  <w:marBottom w:val="0"/>
                                                                                                                                                                                                  <w:divBdr>
                                                                                                                                                                                                    <w:top w:val="none" w:sz="0" w:space="0" w:color="auto"/>
                                                                                                                                                                                                    <w:left w:val="none" w:sz="0" w:space="0" w:color="auto"/>
                                                                                                                                                                                                    <w:bottom w:val="none" w:sz="0" w:space="0" w:color="auto"/>
                                                                                                                                                                                                    <w:right w:val="none" w:sz="0" w:space="0" w:color="auto"/>
                                                                                                                                                                                                  </w:divBdr>
                                                                                                                                                                                                </w:div>
                                                                                                                                                                                                <w:div w:id="1536775804">
                                                                                                                                                                                                  <w:marLeft w:val="0"/>
                                                                                                                                                                                                  <w:marRight w:val="0"/>
                                                                                                                                                                                                  <w:marTop w:val="0"/>
                                                                                                                                                                                                  <w:marBottom w:val="0"/>
                                                                                                                                                                                                  <w:divBdr>
                                                                                                                                                                                                    <w:top w:val="none" w:sz="0" w:space="0" w:color="auto"/>
                                                                                                                                                                                                    <w:left w:val="none" w:sz="0" w:space="0" w:color="auto"/>
                                                                                                                                                                                                    <w:bottom w:val="none" w:sz="0" w:space="0" w:color="auto"/>
                                                                                                                                                                                                    <w:right w:val="none" w:sz="0" w:space="0" w:color="auto"/>
                                                                                                                                                                                                  </w:divBdr>
                                                                                                                                                                                                </w:div>
                                                                                                                                                                                                <w:div w:id="76757850">
                                                                                                                                                                                                  <w:marLeft w:val="0"/>
                                                                                                                                                                                                  <w:marRight w:val="0"/>
                                                                                                                                                                                                  <w:marTop w:val="0"/>
                                                                                                                                                                                                  <w:marBottom w:val="0"/>
                                                                                                                                                                                                  <w:divBdr>
                                                                                                                                                                                                    <w:top w:val="none" w:sz="0" w:space="0" w:color="auto"/>
                                                                                                                                                                                                    <w:left w:val="none" w:sz="0" w:space="0" w:color="auto"/>
                                                                                                                                                                                                    <w:bottom w:val="none" w:sz="0" w:space="0" w:color="auto"/>
                                                                                                                                                                                                    <w:right w:val="none" w:sz="0" w:space="0" w:color="auto"/>
                                                                                                                                                                                                  </w:divBdr>
                                                                                                                                                                                                </w:div>
                                                                                                                                                                                                <w:div w:id="322781201">
                                                                                                                                                                                                  <w:marLeft w:val="0"/>
                                                                                                                                                                                                  <w:marRight w:val="0"/>
                                                                                                                                                                                                  <w:marTop w:val="0"/>
                                                                                                                                                                                                  <w:marBottom w:val="0"/>
                                                                                                                                                                                                  <w:divBdr>
                                                                                                                                                                                                    <w:top w:val="none" w:sz="0" w:space="0" w:color="auto"/>
                                                                                                                                                                                                    <w:left w:val="none" w:sz="0" w:space="0" w:color="auto"/>
                                                                                                                                                                                                    <w:bottom w:val="none" w:sz="0" w:space="0" w:color="auto"/>
                                                                                                                                                                                                    <w:right w:val="none" w:sz="0" w:space="0" w:color="auto"/>
                                                                                                                                                                                                  </w:divBdr>
                                                                                                                                                                                                </w:div>
                                                                                                                                                                                                <w:div w:id="1871214044">
                                                                                                                                                                                                  <w:marLeft w:val="0"/>
                                                                                                                                                                                                  <w:marRight w:val="0"/>
                                                                                                                                                                                                  <w:marTop w:val="0"/>
                                                                                                                                                                                                  <w:marBottom w:val="0"/>
                                                                                                                                                                                                  <w:divBdr>
                                                                                                                                                                                                    <w:top w:val="none" w:sz="0" w:space="0" w:color="auto"/>
                                                                                                                                                                                                    <w:left w:val="none" w:sz="0" w:space="0" w:color="auto"/>
                                                                                                                                                                                                    <w:bottom w:val="none" w:sz="0" w:space="0" w:color="auto"/>
                                                                                                                                                                                                    <w:right w:val="none" w:sz="0" w:space="0" w:color="auto"/>
                                                                                                                                                                                                  </w:divBdr>
                                                                                                                                                                                                </w:div>
                                                                                                                                                                                                <w:div w:id="765617171">
                                                                                                                                                                                                  <w:marLeft w:val="0"/>
                                                                                                                                                                                                  <w:marRight w:val="0"/>
                                                                                                                                                                                                  <w:marTop w:val="0"/>
                                                                                                                                                                                                  <w:marBottom w:val="0"/>
                                                                                                                                                                                                  <w:divBdr>
                                                                                                                                                                                                    <w:top w:val="none" w:sz="0" w:space="0" w:color="auto"/>
                                                                                                                                                                                                    <w:left w:val="none" w:sz="0" w:space="0" w:color="auto"/>
                                                                                                                                                                                                    <w:bottom w:val="none" w:sz="0" w:space="0" w:color="auto"/>
                                                                                                                                                                                                    <w:right w:val="none" w:sz="0" w:space="0" w:color="auto"/>
                                                                                                                                                                                                  </w:divBdr>
                                                                                                                                                                                                </w:div>
                                                                                                                                                                                                <w:div w:id="1656059913">
                                                                                                                                                                                                  <w:marLeft w:val="0"/>
                                                                                                                                                                                                  <w:marRight w:val="0"/>
                                                                                                                                                                                                  <w:marTop w:val="0"/>
                                                                                                                                                                                                  <w:marBottom w:val="0"/>
                                                                                                                                                                                                  <w:divBdr>
                                                                                                                                                                                                    <w:top w:val="none" w:sz="0" w:space="0" w:color="auto"/>
                                                                                                                                                                                                    <w:left w:val="none" w:sz="0" w:space="0" w:color="auto"/>
                                                                                                                                                                                                    <w:bottom w:val="none" w:sz="0" w:space="0" w:color="auto"/>
                                                                                                                                                                                                    <w:right w:val="none" w:sz="0" w:space="0" w:color="auto"/>
                                                                                                                                                                                                  </w:divBdr>
                                                                                                                                                                                                </w:div>
                                                                                                                                                                                                <w:div w:id="7284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1803">
                                                                                                                                                                                          <w:marLeft w:val="0"/>
                                                                                                                                                                                          <w:marRight w:val="0"/>
                                                                                                                                                                                          <w:marTop w:val="0"/>
                                                                                                                                                                                          <w:marBottom w:val="0"/>
                                                                                                                                                                                          <w:divBdr>
                                                                                                                                                                                            <w:top w:val="none" w:sz="0" w:space="0" w:color="auto"/>
                                                                                                                                                                                            <w:left w:val="none" w:sz="0" w:space="0" w:color="auto"/>
                                                                                                                                                                                            <w:bottom w:val="none" w:sz="0" w:space="0" w:color="auto"/>
                                                                                                                                                                                            <w:right w:val="none" w:sz="0" w:space="0" w:color="auto"/>
                                                                                                                                                                                          </w:divBdr>
                                                                                                                                                                                        </w:div>
                                                                                                                                                                                        <w:div w:id="1569077152">
                                                                                                                                                                                          <w:marLeft w:val="0"/>
                                                                                                                                                                                          <w:marRight w:val="0"/>
                                                                                                                                                                                          <w:marTop w:val="0"/>
                                                                                                                                                                                          <w:marBottom w:val="0"/>
                                                                                                                                                                                          <w:divBdr>
                                                                                                                                                                                            <w:top w:val="none" w:sz="0" w:space="0" w:color="auto"/>
                                                                                                                                                                                            <w:left w:val="none" w:sz="0" w:space="0" w:color="auto"/>
                                                                                                                                                                                            <w:bottom w:val="none" w:sz="0" w:space="0" w:color="auto"/>
                                                                                                                                                                                            <w:right w:val="none" w:sz="0" w:space="0" w:color="auto"/>
                                                                                                                                                                                          </w:divBdr>
                                                                                                                                                                                        </w:div>
                                                                                                                                                                                        <w:div w:id="10376301">
                                                                                                                                                                                          <w:marLeft w:val="0"/>
                                                                                                                                                                                          <w:marRight w:val="0"/>
                                                                                                                                                                                          <w:marTop w:val="0"/>
                                                                                                                                                                                          <w:marBottom w:val="0"/>
                                                                                                                                                                                          <w:divBdr>
                                                                                                                                                                                            <w:top w:val="none" w:sz="0" w:space="0" w:color="auto"/>
                                                                                                                                                                                            <w:left w:val="none" w:sz="0" w:space="0" w:color="auto"/>
                                                                                                                                                                                            <w:bottom w:val="none" w:sz="0" w:space="0" w:color="auto"/>
                                                                                                                                                                                            <w:right w:val="none" w:sz="0" w:space="0" w:color="auto"/>
                                                                                                                                                                                          </w:divBdr>
                                                                                                                                                                                        </w:div>
                                                                                                                                                                                        <w:div w:id="188183226">
                                                                                                                                                                                          <w:marLeft w:val="0"/>
                                                                                                                                                                                          <w:marRight w:val="0"/>
                                                                                                                                                                                          <w:marTop w:val="0"/>
                                                                                                                                                                                          <w:marBottom w:val="0"/>
                                                                                                                                                                                          <w:divBdr>
                                                                                                                                                                                            <w:top w:val="none" w:sz="0" w:space="0" w:color="auto"/>
                                                                                                                                                                                            <w:left w:val="none" w:sz="0" w:space="0" w:color="auto"/>
                                                                                                                                                                                            <w:bottom w:val="none" w:sz="0" w:space="0" w:color="auto"/>
                                                                                                                                                                                            <w:right w:val="none" w:sz="0" w:space="0" w:color="auto"/>
                                                                                                                                                                                          </w:divBdr>
                                                                                                                                                                                        </w:div>
                                                                                                                                                                                        <w:div w:id="1692343842">
                                                                                                                                                                                          <w:marLeft w:val="0"/>
                                                                                                                                                                                          <w:marRight w:val="0"/>
                                                                                                                                                                                          <w:marTop w:val="0"/>
                                                                                                                                                                                          <w:marBottom w:val="0"/>
                                                                                                                                                                                          <w:divBdr>
                                                                                                                                                                                            <w:top w:val="none" w:sz="0" w:space="0" w:color="auto"/>
                                                                                                                                                                                            <w:left w:val="none" w:sz="0" w:space="0" w:color="auto"/>
                                                                                                                                                                                            <w:bottom w:val="none" w:sz="0" w:space="0" w:color="auto"/>
                                                                                                                                                                                            <w:right w:val="none" w:sz="0" w:space="0" w:color="auto"/>
                                                                                                                                                                                          </w:divBdr>
                                                                                                                                                                                        </w:div>
                                                                                                                                                                                        <w:div w:id="321204719">
                                                                                                                                                                                          <w:marLeft w:val="0"/>
                                                                                                                                                                                          <w:marRight w:val="0"/>
                                                                                                                                                                                          <w:marTop w:val="0"/>
                                                                                                                                                                                          <w:marBottom w:val="0"/>
                                                                                                                                                                                          <w:divBdr>
                                                                                                                                                                                            <w:top w:val="none" w:sz="0" w:space="0" w:color="auto"/>
                                                                                                                                                                                            <w:left w:val="none" w:sz="0" w:space="0" w:color="auto"/>
                                                                                                                                                                                            <w:bottom w:val="none" w:sz="0" w:space="0" w:color="auto"/>
                                                                                                                                                                                            <w:right w:val="none" w:sz="0" w:space="0" w:color="auto"/>
                                                                                                                                                                                          </w:divBdr>
                                                                                                                                                                                        </w:div>
                                                                                                                                                                                        <w:div w:id="885218758">
                                                                                                                                                                                          <w:marLeft w:val="0"/>
                                                                                                                                                                                          <w:marRight w:val="0"/>
                                                                                                                                                                                          <w:marTop w:val="0"/>
                                                                                                                                                                                          <w:marBottom w:val="0"/>
                                                                                                                                                                                          <w:divBdr>
                                                                                                                                                                                            <w:top w:val="none" w:sz="0" w:space="0" w:color="auto"/>
                                                                                                                                                                                            <w:left w:val="none" w:sz="0" w:space="0" w:color="auto"/>
                                                                                                                                                                                            <w:bottom w:val="none" w:sz="0" w:space="0" w:color="auto"/>
                                                                                                                                                                                            <w:right w:val="none" w:sz="0" w:space="0" w:color="auto"/>
                                                                                                                                                                                          </w:divBdr>
                                                                                                                                                                                        </w:div>
                                                                                                                                                                                        <w:div w:id="272325473">
                                                                                                                                                                                          <w:marLeft w:val="0"/>
                                                                                                                                                                                          <w:marRight w:val="0"/>
                                                                                                                                                                                          <w:marTop w:val="0"/>
                                                                                                                                                                                          <w:marBottom w:val="0"/>
                                                                                                                                                                                          <w:divBdr>
                                                                                                                                                                                            <w:top w:val="none" w:sz="0" w:space="0" w:color="auto"/>
                                                                                                                                                                                            <w:left w:val="none" w:sz="0" w:space="0" w:color="auto"/>
                                                                                                                                                                                            <w:bottom w:val="none" w:sz="0" w:space="0" w:color="auto"/>
                                                                                                                                                                                            <w:right w:val="none" w:sz="0" w:space="0" w:color="auto"/>
                                                                                                                                                                                          </w:divBdr>
                                                                                                                                                                                        </w:div>
                                                                                                                                                                                        <w:div w:id="1120564035">
                                                                                                                                                                                          <w:marLeft w:val="0"/>
                                                                                                                                                                                          <w:marRight w:val="0"/>
                                                                                                                                                                                          <w:marTop w:val="0"/>
                                                                                                                                                                                          <w:marBottom w:val="0"/>
                                                                                                                                                                                          <w:divBdr>
                                                                                                                                                                                            <w:top w:val="none" w:sz="0" w:space="0" w:color="auto"/>
                                                                                                                                                                                            <w:left w:val="none" w:sz="0" w:space="0" w:color="auto"/>
                                                                                                                                                                                            <w:bottom w:val="none" w:sz="0" w:space="0" w:color="auto"/>
                                                                                                                                                                                            <w:right w:val="none" w:sz="0" w:space="0" w:color="auto"/>
                                                                                                                                                                                          </w:divBdr>
                                                                                                                                                                                        </w:div>
                                                                                                                                                                                        <w:div w:id="231744358">
                                                                                                                                                                                          <w:marLeft w:val="0"/>
                                                                                                                                                                                          <w:marRight w:val="0"/>
                                                                                                                                                                                          <w:marTop w:val="0"/>
                                                                                                                                                                                          <w:marBottom w:val="0"/>
                                                                                                                                                                                          <w:divBdr>
                                                                                                                                                                                            <w:top w:val="none" w:sz="0" w:space="0" w:color="auto"/>
                                                                                                                                                                                            <w:left w:val="none" w:sz="0" w:space="0" w:color="auto"/>
                                                                                                                                                                                            <w:bottom w:val="none" w:sz="0" w:space="0" w:color="auto"/>
                                                                                                                                                                                            <w:right w:val="none" w:sz="0" w:space="0" w:color="auto"/>
                                                                                                                                                                                          </w:divBdr>
                                                                                                                                                                                        </w:div>
                                                                                                                                                                                        <w:div w:id="623341672">
                                                                                                                                                                                          <w:marLeft w:val="0"/>
                                                                                                                                                                                          <w:marRight w:val="0"/>
                                                                                                                                                                                          <w:marTop w:val="0"/>
                                                                                                                                                                                          <w:marBottom w:val="0"/>
                                                                                                                                                                                          <w:divBdr>
                                                                                                                                                                                            <w:top w:val="none" w:sz="0" w:space="0" w:color="auto"/>
                                                                                                                                                                                            <w:left w:val="none" w:sz="0" w:space="0" w:color="auto"/>
                                                                                                                                                                                            <w:bottom w:val="none" w:sz="0" w:space="0" w:color="auto"/>
                                                                                                                                                                                            <w:right w:val="none" w:sz="0" w:space="0" w:color="auto"/>
                                                                                                                                                                                          </w:divBdr>
                                                                                                                                                                                        </w:div>
                                                                                                                                                                                        <w:div w:id="1900941965">
                                                                                                                                                                                          <w:marLeft w:val="0"/>
                                                                                                                                                                                          <w:marRight w:val="0"/>
                                                                                                                                                                                          <w:marTop w:val="0"/>
                                                                                                                                                                                          <w:marBottom w:val="0"/>
                                                                                                                                                                                          <w:divBdr>
                                                                                                                                                                                            <w:top w:val="none" w:sz="0" w:space="0" w:color="auto"/>
                                                                                                                                                                                            <w:left w:val="none" w:sz="0" w:space="0" w:color="auto"/>
                                                                                                                                                                                            <w:bottom w:val="none" w:sz="0" w:space="0" w:color="auto"/>
                                                                                                                                                                                            <w:right w:val="none" w:sz="0" w:space="0" w:color="auto"/>
                                                                                                                                                                                          </w:divBdr>
                                                                                                                                                                                        </w:div>
                                                                                                                                                                                        <w:div w:id="1081608363">
                                                                                                                                                                                          <w:marLeft w:val="0"/>
                                                                                                                                                                                          <w:marRight w:val="0"/>
                                                                                                                                                                                          <w:marTop w:val="0"/>
                                                                                                                                                                                          <w:marBottom w:val="0"/>
                                                                                                                                                                                          <w:divBdr>
                                                                                                                                                                                            <w:top w:val="none" w:sz="0" w:space="0" w:color="auto"/>
                                                                                                                                                                                            <w:left w:val="none" w:sz="0" w:space="0" w:color="auto"/>
                                                                                                                                                                                            <w:bottom w:val="none" w:sz="0" w:space="0" w:color="auto"/>
                                                                                                                                                                                            <w:right w:val="none" w:sz="0" w:space="0" w:color="auto"/>
                                                                                                                                                                                          </w:divBdr>
                                                                                                                                                                                        </w:div>
                                                                                                                                                                                        <w:div w:id="69696469">
                                                                                                                                                                                          <w:marLeft w:val="0"/>
                                                                                                                                                                                          <w:marRight w:val="0"/>
                                                                                                                                                                                          <w:marTop w:val="0"/>
                                                                                                                                                                                          <w:marBottom w:val="0"/>
                                                                                                                                                                                          <w:divBdr>
                                                                                                                                                                                            <w:top w:val="none" w:sz="0" w:space="0" w:color="auto"/>
                                                                                                                                                                                            <w:left w:val="none" w:sz="0" w:space="0" w:color="auto"/>
                                                                                                                                                                                            <w:bottom w:val="none" w:sz="0" w:space="0" w:color="auto"/>
                                                                                                                                                                                            <w:right w:val="none" w:sz="0" w:space="0" w:color="auto"/>
                                                                                                                                                                                          </w:divBdr>
                                                                                                                                                                                        </w:div>
                                                                                                                                                                                        <w:div w:id="1259483272">
                                                                                                                                                                                          <w:marLeft w:val="0"/>
                                                                                                                                                                                          <w:marRight w:val="0"/>
                                                                                                                                                                                          <w:marTop w:val="0"/>
                                                                                                                                                                                          <w:marBottom w:val="0"/>
                                                                                                                                                                                          <w:divBdr>
                                                                                                                                                                                            <w:top w:val="none" w:sz="0" w:space="0" w:color="auto"/>
                                                                                                                                                                                            <w:left w:val="none" w:sz="0" w:space="0" w:color="auto"/>
                                                                                                                                                                                            <w:bottom w:val="none" w:sz="0" w:space="0" w:color="auto"/>
                                                                                                                                                                                            <w:right w:val="none" w:sz="0" w:space="0" w:color="auto"/>
                                                                                                                                                                                          </w:divBdr>
                                                                                                                                                                                        </w:div>
                                                                                                                                                                                        <w:div w:id="1486244821">
                                                                                                                                                                                          <w:marLeft w:val="0"/>
                                                                                                                                                                                          <w:marRight w:val="0"/>
                                                                                                                                                                                          <w:marTop w:val="0"/>
                                                                                                                                                                                          <w:marBottom w:val="0"/>
                                                                                                                                                                                          <w:divBdr>
                                                                                                                                                                                            <w:top w:val="none" w:sz="0" w:space="0" w:color="auto"/>
                                                                                                                                                                                            <w:left w:val="none" w:sz="0" w:space="0" w:color="auto"/>
                                                                                                                                                                                            <w:bottom w:val="none" w:sz="0" w:space="0" w:color="auto"/>
                                                                                                                                                                                            <w:right w:val="none" w:sz="0" w:space="0" w:color="auto"/>
                                                                                                                                                                                          </w:divBdr>
                                                                                                                                                                                        </w:div>
                                                                                                                                                                                        <w:div w:id="1533886211">
                                                                                                                                                                                          <w:marLeft w:val="0"/>
                                                                                                                                                                                          <w:marRight w:val="0"/>
                                                                                                                                                                                          <w:marTop w:val="0"/>
                                                                                                                                                                                          <w:marBottom w:val="0"/>
                                                                                                                                                                                          <w:divBdr>
                                                                                                                                                                                            <w:top w:val="none" w:sz="0" w:space="0" w:color="auto"/>
                                                                                                                                                                                            <w:left w:val="none" w:sz="0" w:space="0" w:color="auto"/>
                                                                                                                                                                                            <w:bottom w:val="none" w:sz="0" w:space="0" w:color="auto"/>
                                                                                                                                                                                            <w:right w:val="none" w:sz="0" w:space="0" w:color="auto"/>
                                                                                                                                                                                          </w:divBdr>
                                                                                                                                                                                        </w:div>
                                                                                                                                                                                        <w:div w:id="1935092406">
                                                                                                                                                                                          <w:marLeft w:val="0"/>
                                                                                                                                                                                          <w:marRight w:val="0"/>
                                                                                                                                                                                          <w:marTop w:val="0"/>
                                                                                                                                                                                          <w:marBottom w:val="0"/>
                                                                                                                                                                                          <w:divBdr>
                                                                                                                                                                                            <w:top w:val="none" w:sz="0" w:space="0" w:color="auto"/>
                                                                                                                                                                                            <w:left w:val="none" w:sz="0" w:space="0" w:color="auto"/>
                                                                                                                                                                                            <w:bottom w:val="none" w:sz="0" w:space="0" w:color="auto"/>
                                                                                                                                                                                            <w:right w:val="none" w:sz="0" w:space="0" w:color="auto"/>
                                                                                                                                                                                          </w:divBdr>
                                                                                                                                                                                        </w:div>
                                                                                                                                                                                        <w:div w:id="696583139">
                                                                                                                                                                                          <w:marLeft w:val="0"/>
                                                                                                                                                                                          <w:marRight w:val="0"/>
                                                                                                                                                                                          <w:marTop w:val="0"/>
                                                                                                                                                                                          <w:marBottom w:val="0"/>
                                                                                                                                                                                          <w:divBdr>
                                                                                                                                                                                            <w:top w:val="none" w:sz="0" w:space="0" w:color="auto"/>
                                                                                                                                                                                            <w:left w:val="none" w:sz="0" w:space="0" w:color="auto"/>
                                                                                                                                                                                            <w:bottom w:val="none" w:sz="0" w:space="0" w:color="auto"/>
                                                                                                                                                                                            <w:right w:val="none" w:sz="0" w:space="0" w:color="auto"/>
                                                                                                                                                                                          </w:divBdr>
                                                                                                                                                                                        </w:div>
                                                                                                                                                                                        <w:div w:id="867178821">
                                                                                                                                                                                          <w:marLeft w:val="0"/>
                                                                                                                                                                                          <w:marRight w:val="0"/>
                                                                                                                                                                                          <w:marTop w:val="0"/>
                                                                                                                                                                                          <w:marBottom w:val="0"/>
                                                                                                                                                                                          <w:divBdr>
                                                                                                                                                                                            <w:top w:val="none" w:sz="0" w:space="0" w:color="auto"/>
                                                                                                                                                                                            <w:left w:val="none" w:sz="0" w:space="0" w:color="auto"/>
                                                                                                                                                                                            <w:bottom w:val="none" w:sz="0" w:space="0" w:color="auto"/>
                                                                                                                                                                                            <w:right w:val="none" w:sz="0" w:space="0" w:color="auto"/>
                                                                                                                                                                                          </w:divBdr>
                                                                                                                                                                                        </w:div>
                                                                                                                                                                                        <w:div w:id="2064789578">
                                                                                                                                                                                          <w:marLeft w:val="0"/>
                                                                                                                                                                                          <w:marRight w:val="0"/>
                                                                                                                                                                                          <w:marTop w:val="0"/>
                                                                                                                                                                                          <w:marBottom w:val="0"/>
                                                                                                                                                                                          <w:divBdr>
                                                                                                                                                                                            <w:top w:val="none" w:sz="0" w:space="0" w:color="auto"/>
                                                                                                                                                                                            <w:left w:val="none" w:sz="0" w:space="0" w:color="auto"/>
                                                                                                                                                                                            <w:bottom w:val="none" w:sz="0" w:space="0" w:color="auto"/>
                                                                                                                                                                                            <w:right w:val="none" w:sz="0" w:space="0" w:color="auto"/>
                                                                                                                                                                                          </w:divBdr>
                                                                                                                                                                                        </w:div>
                                                                                                                                                                                        <w:div w:id="251669611">
                                                                                                                                                                                          <w:marLeft w:val="0"/>
                                                                                                                                                                                          <w:marRight w:val="0"/>
                                                                                                                                                                                          <w:marTop w:val="0"/>
                                                                                                                                                                                          <w:marBottom w:val="0"/>
                                                                                                                                                                                          <w:divBdr>
                                                                                                                                                                                            <w:top w:val="none" w:sz="0" w:space="0" w:color="auto"/>
                                                                                                                                                                                            <w:left w:val="none" w:sz="0" w:space="0" w:color="auto"/>
                                                                                                                                                                                            <w:bottom w:val="none" w:sz="0" w:space="0" w:color="auto"/>
                                                                                                                                                                                            <w:right w:val="none" w:sz="0" w:space="0" w:color="auto"/>
                                                                                                                                                                                          </w:divBdr>
                                                                                                                                                                                        </w:div>
                                                                                                                                                                                        <w:div w:id="629440036">
                                                                                                                                                                                          <w:marLeft w:val="0"/>
                                                                                                                                                                                          <w:marRight w:val="0"/>
                                                                                                                                                                                          <w:marTop w:val="0"/>
                                                                                                                                                                                          <w:marBottom w:val="0"/>
                                                                                                                                                                                          <w:divBdr>
                                                                                                                                                                                            <w:top w:val="none" w:sz="0" w:space="0" w:color="auto"/>
                                                                                                                                                                                            <w:left w:val="none" w:sz="0" w:space="0" w:color="auto"/>
                                                                                                                                                                                            <w:bottom w:val="none" w:sz="0" w:space="0" w:color="auto"/>
                                                                                                                                                                                            <w:right w:val="none" w:sz="0" w:space="0" w:color="auto"/>
                                                                                                                                                                                          </w:divBdr>
                                                                                                                                                                                        </w:div>
                                                                                                                                                                                        <w:div w:id="1718237825">
                                                                                                                                                                                          <w:marLeft w:val="0"/>
                                                                                                                                                                                          <w:marRight w:val="0"/>
                                                                                                                                                                                          <w:marTop w:val="0"/>
                                                                                                                                                                                          <w:marBottom w:val="0"/>
                                                                                                                                                                                          <w:divBdr>
                                                                                                                                                                                            <w:top w:val="none" w:sz="0" w:space="0" w:color="auto"/>
                                                                                                                                                                                            <w:left w:val="none" w:sz="0" w:space="0" w:color="auto"/>
                                                                                                                                                                                            <w:bottom w:val="none" w:sz="0" w:space="0" w:color="auto"/>
                                                                                                                                                                                            <w:right w:val="none" w:sz="0" w:space="0" w:color="auto"/>
                                                                                                                                                                                          </w:divBdr>
                                                                                                                                                                                        </w:div>
                                                                                                                                                                                        <w:div w:id="1954166175">
                                                                                                                                                                                          <w:marLeft w:val="0"/>
                                                                                                                                                                                          <w:marRight w:val="0"/>
                                                                                                                                                                                          <w:marTop w:val="0"/>
                                                                                                                                                                                          <w:marBottom w:val="0"/>
                                                                                                                                                                                          <w:divBdr>
                                                                                                                                                                                            <w:top w:val="none" w:sz="0" w:space="0" w:color="auto"/>
                                                                                                                                                                                            <w:left w:val="none" w:sz="0" w:space="0" w:color="auto"/>
                                                                                                                                                                                            <w:bottom w:val="none" w:sz="0" w:space="0" w:color="auto"/>
                                                                                                                                                                                            <w:right w:val="none" w:sz="0" w:space="0" w:color="auto"/>
                                                                                                                                                                                          </w:divBdr>
                                                                                                                                                                                        </w:div>
                                                                                                                                                                                        <w:div w:id="532495434">
                                                                                                                                                                                          <w:marLeft w:val="0"/>
                                                                                                                                                                                          <w:marRight w:val="0"/>
                                                                                                                                                                                          <w:marTop w:val="0"/>
                                                                                                                                                                                          <w:marBottom w:val="0"/>
                                                                                                                                                                                          <w:divBdr>
                                                                                                                                                                                            <w:top w:val="none" w:sz="0" w:space="0" w:color="auto"/>
                                                                                                                                                                                            <w:left w:val="none" w:sz="0" w:space="0" w:color="auto"/>
                                                                                                                                                                                            <w:bottom w:val="none" w:sz="0" w:space="0" w:color="auto"/>
                                                                                                                                                                                            <w:right w:val="none" w:sz="0" w:space="0" w:color="auto"/>
                                                                                                                                                                                          </w:divBdr>
                                                                                                                                                                                        </w:div>
                                                                                                                                                                                        <w:div w:id="1992244558">
                                                                                                                                                                                          <w:marLeft w:val="0"/>
                                                                                                                                                                                          <w:marRight w:val="0"/>
                                                                                                                                                                                          <w:marTop w:val="0"/>
                                                                                                                                                                                          <w:marBottom w:val="0"/>
                                                                                                                                                                                          <w:divBdr>
                                                                                                                                                                                            <w:top w:val="none" w:sz="0" w:space="0" w:color="auto"/>
                                                                                                                                                                                            <w:left w:val="none" w:sz="0" w:space="0" w:color="auto"/>
                                                                                                                                                                                            <w:bottom w:val="none" w:sz="0" w:space="0" w:color="auto"/>
                                                                                                                                                                                            <w:right w:val="none" w:sz="0" w:space="0" w:color="auto"/>
                                                                                                                                                                                          </w:divBdr>
                                                                                                                                                                                        </w:div>
                                                                                                                                                                                        <w:div w:id="1814566258">
                                                                                                                                                                                          <w:marLeft w:val="0"/>
                                                                                                                                                                                          <w:marRight w:val="0"/>
                                                                                                                                                                                          <w:marTop w:val="0"/>
                                                                                                                                                                                          <w:marBottom w:val="0"/>
                                                                                                                                                                                          <w:divBdr>
                                                                                                                                                                                            <w:top w:val="none" w:sz="0" w:space="0" w:color="auto"/>
                                                                                                                                                                                            <w:left w:val="none" w:sz="0" w:space="0" w:color="auto"/>
                                                                                                                                                                                            <w:bottom w:val="none" w:sz="0" w:space="0" w:color="auto"/>
                                                                                                                                                                                            <w:right w:val="none" w:sz="0" w:space="0" w:color="auto"/>
                                                                                                                                                                                          </w:divBdr>
                                                                                                                                                                                        </w:div>
                                                                                                                                                                                        <w:div w:id="1309869844">
                                                                                                                                                                                          <w:marLeft w:val="0"/>
                                                                                                                                                                                          <w:marRight w:val="0"/>
                                                                                                                                                                                          <w:marTop w:val="0"/>
                                                                                                                                                                                          <w:marBottom w:val="0"/>
                                                                                                                                                                                          <w:divBdr>
                                                                                                                                                                                            <w:top w:val="none" w:sz="0" w:space="0" w:color="auto"/>
                                                                                                                                                                                            <w:left w:val="none" w:sz="0" w:space="0" w:color="auto"/>
                                                                                                                                                                                            <w:bottom w:val="none" w:sz="0" w:space="0" w:color="auto"/>
                                                                                                                                                                                            <w:right w:val="none" w:sz="0" w:space="0" w:color="auto"/>
                                                                                                                                                                                          </w:divBdr>
                                                                                                                                                                                        </w:div>
                                                                                                                                                                                        <w:div w:id="643240448">
                                                                                                                                                                                          <w:marLeft w:val="0"/>
                                                                                                                                                                                          <w:marRight w:val="0"/>
                                                                                                                                                                                          <w:marTop w:val="0"/>
                                                                                                                                                                                          <w:marBottom w:val="0"/>
                                                                                                                                                                                          <w:divBdr>
                                                                                                                                                                                            <w:top w:val="none" w:sz="0" w:space="0" w:color="auto"/>
                                                                                                                                                                                            <w:left w:val="none" w:sz="0" w:space="0" w:color="auto"/>
                                                                                                                                                                                            <w:bottom w:val="none" w:sz="0" w:space="0" w:color="auto"/>
                                                                                                                                                                                            <w:right w:val="none" w:sz="0" w:space="0" w:color="auto"/>
                                                                                                                                                                                          </w:divBdr>
                                                                                                                                                                                        </w:div>
                                                                                                                                                                                        <w:div w:id="4554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7373">
                                                                                                                                                                                  <w:marLeft w:val="0"/>
                                                                                                                                                                                  <w:marRight w:val="0"/>
                                                                                                                                                                                  <w:marTop w:val="0"/>
                                                                                                                                                                                  <w:marBottom w:val="0"/>
                                                                                                                                                                                  <w:divBdr>
                                                                                                                                                                                    <w:top w:val="none" w:sz="0" w:space="0" w:color="auto"/>
                                                                                                                                                                                    <w:left w:val="none" w:sz="0" w:space="0" w:color="auto"/>
                                                                                                                                                                                    <w:bottom w:val="none" w:sz="0" w:space="0" w:color="auto"/>
                                                                                                                                                                                    <w:right w:val="none" w:sz="0" w:space="0" w:color="auto"/>
                                                                                                                                                                                  </w:divBdr>
                                                                                                                                                                                </w:div>
                                                                                                                                                                                <w:div w:id="1076322561">
                                                                                                                                                                                  <w:marLeft w:val="0"/>
                                                                                                                                                                                  <w:marRight w:val="0"/>
                                                                                                                                                                                  <w:marTop w:val="0"/>
                                                                                                                                                                                  <w:marBottom w:val="0"/>
                                                                                                                                                                                  <w:divBdr>
                                                                                                                                                                                    <w:top w:val="none" w:sz="0" w:space="0" w:color="auto"/>
                                                                                                                                                                                    <w:left w:val="none" w:sz="0" w:space="0" w:color="auto"/>
                                                                                                                                                                                    <w:bottom w:val="none" w:sz="0" w:space="0" w:color="auto"/>
                                                                                                                                                                                    <w:right w:val="none" w:sz="0" w:space="0" w:color="auto"/>
                                                                                                                                                                                  </w:divBdr>
                                                                                                                                                                                </w:div>
                                                                                                                                                                                <w:div w:id="2105147814">
                                                                                                                                                                                  <w:marLeft w:val="0"/>
                                                                                                                                                                                  <w:marRight w:val="0"/>
                                                                                                                                                                                  <w:marTop w:val="0"/>
                                                                                                                                                                                  <w:marBottom w:val="0"/>
                                                                                                                                                                                  <w:divBdr>
                                                                                                                                                                                    <w:top w:val="none" w:sz="0" w:space="0" w:color="auto"/>
                                                                                                                                                                                    <w:left w:val="none" w:sz="0" w:space="0" w:color="auto"/>
                                                                                                                                                                                    <w:bottom w:val="none" w:sz="0" w:space="0" w:color="auto"/>
                                                                                                                                                                                    <w:right w:val="none" w:sz="0" w:space="0" w:color="auto"/>
                                                                                                                                                                                  </w:divBdr>
                                                                                                                                                                                </w:div>
                                                                                                                                                                                <w:div w:id="1292323995">
                                                                                                                                                                                  <w:marLeft w:val="0"/>
                                                                                                                                                                                  <w:marRight w:val="0"/>
                                                                                                                                                                                  <w:marTop w:val="0"/>
                                                                                                                                                                                  <w:marBottom w:val="0"/>
                                                                                                                                                                                  <w:divBdr>
                                                                                                                                                                                    <w:top w:val="none" w:sz="0" w:space="0" w:color="auto"/>
                                                                                                                                                                                    <w:left w:val="none" w:sz="0" w:space="0" w:color="auto"/>
                                                                                                                                                                                    <w:bottom w:val="none" w:sz="0" w:space="0" w:color="auto"/>
                                                                                                                                                                                    <w:right w:val="none" w:sz="0" w:space="0" w:color="auto"/>
                                                                                                                                                                                  </w:divBdr>
                                                                                                                                                                                </w:div>
                                                                                                                                                                                <w:div w:id="1914122094">
                                                                                                                                                                                  <w:marLeft w:val="0"/>
                                                                                                                                                                                  <w:marRight w:val="0"/>
                                                                                                                                                                                  <w:marTop w:val="0"/>
                                                                                                                                                                                  <w:marBottom w:val="0"/>
                                                                                                                                                                                  <w:divBdr>
                                                                                                                                                                                    <w:top w:val="none" w:sz="0" w:space="0" w:color="auto"/>
                                                                                                                                                                                    <w:left w:val="none" w:sz="0" w:space="0" w:color="auto"/>
                                                                                                                                                                                    <w:bottom w:val="none" w:sz="0" w:space="0" w:color="auto"/>
                                                                                                                                                                                    <w:right w:val="none" w:sz="0" w:space="0" w:color="auto"/>
                                                                                                                                                                                  </w:divBdr>
                                                                                                                                                                                </w:div>
                                                                                                                                                                                <w:div w:id="676620322">
                                                                                                                                                                                  <w:marLeft w:val="0"/>
                                                                                                                                                                                  <w:marRight w:val="0"/>
                                                                                                                                                                                  <w:marTop w:val="0"/>
                                                                                                                                                                                  <w:marBottom w:val="0"/>
                                                                                                                                                                                  <w:divBdr>
                                                                                                                                                                                    <w:top w:val="none" w:sz="0" w:space="0" w:color="auto"/>
                                                                                                                                                                                    <w:left w:val="none" w:sz="0" w:space="0" w:color="auto"/>
                                                                                                                                                                                    <w:bottom w:val="none" w:sz="0" w:space="0" w:color="auto"/>
                                                                                                                                                                                    <w:right w:val="none" w:sz="0" w:space="0" w:color="auto"/>
                                                                                                                                                                                  </w:divBdr>
                                                                                                                                                                                </w:div>
                                                                                                                                                                                <w:div w:id="355158528">
                                                                                                                                                                                  <w:marLeft w:val="0"/>
                                                                                                                                                                                  <w:marRight w:val="0"/>
                                                                                                                                                                                  <w:marTop w:val="0"/>
                                                                                                                                                                                  <w:marBottom w:val="0"/>
                                                                                                                                                                                  <w:divBdr>
                                                                                                                                                                                    <w:top w:val="none" w:sz="0" w:space="0" w:color="auto"/>
                                                                                                                                                                                    <w:left w:val="none" w:sz="0" w:space="0" w:color="auto"/>
                                                                                                                                                                                    <w:bottom w:val="none" w:sz="0" w:space="0" w:color="auto"/>
                                                                                                                                                                                    <w:right w:val="none" w:sz="0" w:space="0" w:color="auto"/>
                                                                                                                                                                                  </w:divBdr>
                                                                                                                                                                                </w:div>
                                                                                                                                                                                <w:div w:id="1887712488">
                                                                                                                                                                                  <w:marLeft w:val="0"/>
                                                                                                                                                                                  <w:marRight w:val="0"/>
                                                                                                                                                                                  <w:marTop w:val="0"/>
                                                                                                                                                                                  <w:marBottom w:val="0"/>
                                                                                                                                                                                  <w:divBdr>
                                                                                                                                                                                    <w:top w:val="none" w:sz="0" w:space="0" w:color="auto"/>
                                                                                                                                                                                    <w:left w:val="none" w:sz="0" w:space="0" w:color="auto"/>
                                                                                                                                                                                    <w:bottom w:val="none" w:sz="0" w:space="0" w:color="auto"/>
                                                                                                                                                                                    <w:right w:val="none" w:sz="0" w:space="0" w:color="auto"/>
                                                                                                                                                                                  </w:divBdr>
                                                                                                                                                                                </w:div>
                                                                                                                                                                                <w:div w:id="844246799">
                                                                                                                                                                                  <w:marLeft w:val="0"/>
                                                                                                                                                                                  <w:marRight w:val="0"/>
                                                                                                                                                                                  <w:marTop w:val="0"/>
                                                                                                                                                                                  <w:marBottom w:val="0"/>
                                                                                                                                                                                  <w:divBdr>
                                                                                                                                                                                    <w:top w:val="none" w:sz="0" w:space="0" w:color="auto"/>
                                                                                                                                                                                    <w:left w:val="none" w:sz="0" w:space="0" w:color="auto"/>
                                                                                                                                                                                    <w:bottom w:val="none" w:sz="0" w:space="0" w:color="auto"/>
                                                                                                                                                                                    <w:right w:val="none" w:sz="0" w:space="0" w:color="auto"/>
                                                                                                                                                                                  </w:divBdr>
                                                                                                                                                                                </w:div>
                                                                                                                                                                                <w:div w:id="1433546896">
                                                                                                                                                                                  <w:marLeft w:val="0"/>
                                                                                                                                                                                  <w:marRight w:val="0"/>
                                                                                                                                                                                  <w:marTop w:val="0"/>
                                                                                                                                                                                  <w:marBottom w:val="0"/>
                                                                                                                                                                                  <w:divBdr>
                                                                                                                                                                                    <w:top w:val="none" w:sz="0" w:space="0" w:color="auto"/>
                                                                                                                                                                                    <w:left w:val="none" w:sz="0" w:space="0" w:color="auto"/>
                                                                                                                                                                                    <w:bottom w:val="none" w:sz="0" w:space="0" w:color="auto"/>
                                                                                                                                                                                    <w:right w:val="none" w:sz="0" w:space="0" w:color="auto"/>
                                                                                                                                                                                  </w:divBdr>
                                                                                                                                                                                </w:div>
                                                                                                                                                                                <w:div w:id="618144832">
                                                                                                                                                                                  <w:marLeft w:val="0"/>
                                                                                                                                                                                  <w:marRight w:val="0"/>
                                                                                                                                                                                  <w:marTop w:val="0"/>
                                                                                                                                                                                  <w:marBottom w:val="0"/>
                                                                                                                                                                                  <w:divBdr>
                                                                                                                                                                                    <w:top w:val="none" w:sz="0" w:space="0" w:color="auto"/>
                                                                                                                                                                                    <w:left w:val="none" w:sz="0" w:space="0" w:color="auto"/>
                                                                                                                                                                                    <w:bottom w:val="none" w:sz="0" w:space="0" w:color="auto"/>
                                                                                                                                                                                    <w:right w:val="none" w:sz="0" w:space="0" w:color="auto"/>
                                                                                                                                                                                  </w:divBdr>
                                                                                                                                                                                </w:div>
                                                                                                                                                                                <w:div w:id="1191525983">
                                                                                                                                                                                  <w:marLeft w:val="0"/>
                                                                                                                                                                                  <w:marRight w:val="0"/>
                                                                                                                                                                                  <w:marTop w:val="0"/>
                                                                                                                                                                                  <w:marBottom w:val="0"/>
                                                                                                                                                                                  <w:divBdr>
                                                                                                                                                                                    <w:top w:val="none" w:sz="0" w:space="0" w:color="auto"/>
                                                                                                                                                                                    <w:left w:val="none" w:sz="0" w:space="0" w:color="auto"/>
                                                                                                                                                                                    <w:bottom w:val="none" w:sz="0" w:space="0" w:color="auto"/>
                                                                                                                                                                                    <w:right w:val="none" w:sz="0" w:space="0" w:color="auto"/>
                                                                                                                                                                                  </w:divBdr>
                                                                                                                                                                                </w:div>
                                                                                                                                                                                <w:div w:id="1361977742">
                                                                                                                                                                                  <w:marLeft w:val="0"/>
                                                                                                                                                                                  <w:marRight w:val="0"/>
                                                                                                                                                                                  <w:marTop w:val="0"/>
                                                                                                                                                                                  <w:marBottom w:val="0"/>
                                                                                                                                                                                  <w:divBdr>
                                                                                                                                                                                    <w:top w:val="none" w:sz="0" w:space="0" w:color="auto"/>
                                                                                                                                                                                    <w:left w:val="none" w:sz="0" w:space="0" w:color="auto"/>
                                                                                                                                                                                    <w:bottom w:val="none" w:sz="0" w:space="0" w:color="auto"/>
                                                                                                                                                                                    <w:right w:val="none" w:sz="0" w:space="0" w:color="auto"/>
                                                                                                                                                                                  </w:divBdr>
                                                                                                                                                                                </w:div>
                                                                                                                                                                                <w:div w:id="1696349718">
                                                                                                                                                                                  <w:marLeft w:val="0"/>
                                                                                                                                                                                  <w:marRight w:val="0"/>
                                                                                                                                                                                  <w:marTop w:val="0"/>
                                                                                                                                                                                  <w:marBottom w:val="0"/>
                                                                                                                                                                                  <w:divBdr>
                                                                                                                                                                                    <w:top w:val="none" w:sz="0" w:space="0" w:color="auto"/>
                                                                                                                                                                                    <w:left w:val="none" w:sz="0" w:space="0" w:color="auto"/>
                                                                                                                                                                                    <w:bottom w:val="none" w:sz="0" w:space="0" w:color="auto"/>
                                                                                                                                                                                    <w:right w:val="none" w:sz="0" w:space="0" w:color="auto"/>
                                                                                                                                                                                  </w:divBdr>
                                                                                                                                                                                </w:div>
                                                                                                                                                                                <w:div w:id="1745836227">
                                                                                                                                                                                  <w:marLeft w:val="0"/>
                                                                                                                                                                                  <w:marRight w:val="0"/>
                                                                                                                                                                                  <w:marTop w:val="0"/>
                                                                                                                                                                                  <w:marBottom w:val="0"/>
                                                                                                                                                                                  <w:divBdr>
                                                                                                                                                                                    <w:top w:val="none" w:sz="0" w:space="0" w:color="auto"/>
                                                                                                                                                                                    <w:left w:val="none" w:sz="0" w:space="0" w:color="auto"/>
                                                                                                                                                                                    <w:bottom w:val="none" w:sz="0" w:space="0" w:color="auto"/>
                                                                                                                                                                                    <w:right w:val="none" w:sz="0" w:space="0" w:color="auto"/>
                                                                                                                                                                                  </w:divBdr>
                                                                                                                                                                                </w:div>
                                                                                                                                                                                <w:div w:id="1621690388">
                                                                                                                                                                                  <w:marLeft w:val="0"/>
                                                                                                                                                                                  <w:marRight w:val="0"/>
                                                                                                                                                                                  <w:marTop w:val="0"/>
                                                                                                                                                                                  <w:marBottom w:val="0"/>
                                                                                                                                                                                  <w:divBdr>
                                                                                                                                                                                    <w:top w:val="none" w:sz="0" w:space="0" w:color="auto"/>
                                                                                                                                                                                    <w:left w:val="none" w:sz="0" w:space="0" w:color="auto"/>
                                                                                                                                                                                    <w:bottom w:val="none" w:sz="0" w:space="0" w:color="auto"/>
                                                                                                                                                                                    <w:right w:val="none" w:sz="0" w:space="0" w:color="auto"/>
                                                                                                                                                                                  </w:divBdr>
                                                                                                                                                                                </w:div>
                                                                                                                                                                                <w:div w:id="1962878393">
                                                                                                                                                                                  <w:marLeft w:val="0"/>
                                                                                                                                                                                  <w:marRight w:val="0"/>
                                                                                                                                                                                  <w:marTop w:val="0"/>
                                                                                                                                                                                  <w:marBottom w:val="0"/>
                                                                                                                                                                                  <w:divBdr>
                                                                                                                                                                                    <w:top w:val="none" w:sz="0" w:space="0" w:color="auto"/>
                                                                                                                                                                                    <w:left w:val="none" w:sz="0" w:space="0" w:color="auto"/>
                                                                                                                                                                                    <w:bottom w:val="none" w:sz="0" w:space="0" w:color="auto"/>
                                                                                                                                                                                    <w:right w:val="none" w:sz="0" w:space="0" w:color="auto"/>
                                                                                                                                                                                  </w:divBdr>
                                                                                                                                                                                </w:div>
                                                                                                                                                                                <w:div w:id="901792573">
                                                                                                                                                                                  <w:marLeft w:val="0"/>
                                                                                                                                                                                  <w:marRight w:val="0"/>
                                                                                                                                                                                  <w:marTop w:val="0"/>
                                                                                                                                                                                  <w:marBottom w:val="0"/>
                                                                                                                                                                                  <w:divBdr>
                                                                                                                                                                                    <w:top w:val="none" w:sz="0" w:space="0" w:color="auto"/>
                                                                                                                                                                                    <w:left w:val="none" w:sz="0" w:space="0" w:color="auto"/>
                                                                                                                                                                                    <w:bottom w:val="none" w:sz="0" w:space="0" w:color="auto"/>
                                                                                                                                                                                    <w:right w:val="none" w:sz="0" w:space="0" w:color="auto"/>
                                                                                                                                                                                  </w:divBdr>
                                                                                                                                                                                </w:div>
                                                                                                                                                                                <w:div w:id="572013353">
                                                                                                                                                                                  <w:marLeft w:val="0"/>
                                                                                                                                                                                  <w:marRight w:val="0"/>
                                                                                                                                                                                  <w:marTop w:val="0"/>
                                                                                                                                                                                  <w:marBottom w:val="0"/>
                                                                                                                                                                                  <w:divBdr>
                                                                                                                                                                                    <w:top w:val="none" w:sz="0" w:space="0" w:color="auto"/>
                                                                                                                                                                                    <w:left w:val="none" w:sz="0" w:space="0" w:color="auto"/>
                                                                                                                                                                                    <w:bottom w:val="none" w:sz="0" w:space="0" w:color="auto"/>
                                                                                                                                                                                    <w:right w:val="none" w:sz="0" w:space="0" w:color="auto"/>
                                                                                                                                                                                  </w:divBdr>
                                                                                                                                                                                </w:div>
                                                                                                                                                                                <w:div w:id="686491700">
                                                                                                                                                                                  <w:marLeft w:val="0"/>
                                                                                                                                                                                  <w:marRight w:val="0"/>
                                                                                                                                                                                  <w:marTop w:val="0"/>
                                                                                                                                                                                  <w:marBottom w:val="0"/>
                                                                                                                                                                                  <w:divBdr>
                                                                                                                                                                                    <w:top w:val="none" w:sz="0" w:space="0" w:color="auto"/>
                                                                                                                                                                                    <w:left w:val="none" w:sz="0" w:space="0" w:color="auto"/>
                                                                                                                                                                                    <w:bottom w:val="none" w:sz="0" w:space="0" w:color="auto"/>
                                                                                                                                                                                    <w:right w:val="none" w:sz="0" w:space="0" w:color="auto"/>
                                                                                                                                                                                  </w:divBdr>
                                                                                                                                                                                </w:div>
                                                                                                                                                                                <w:div w:id="833885431">
                                                                                                                                                                                  <w:marLeft w:val="0"/>
                                                                                                                                                                                  <w:marRight w:val="0"/>
                                                                                                                                                                                  <w:marTop w:val="0"/>
                                                                                                                                                                                  <w:marBottom w:val="0"/>
                                                                                                                                                                                  <w:divBdr>
                                                                                                                                                                                    <w:top w:val="none" w:sz="0" w:space="0" w:color="auto"/>
                                                                                                                                                                                    <w:left w:val="none" w:sz="0" w:space="0" w:color="auto"/>
                                                                                                                                                                                    <w:bottom w:val="none" w:sz="0" w:space="0" w:color="auto"/>
                                                                                                                                                                                    <w:right w:val="none" w:sz="0" w:space="0" w:color="auto"/>
                                                                                                                                                                                  </w:divBdr>
                                                                                                                                                                                </w:div>
                                                                                                                                                                                <w:div w:id="1505972183">
                                                                                                                                                                                  <w:marLeft w:val="0"/>
                                                                                                                                                                                  <w:marRight w:val="0"/>
                                                                                                                                                                                  <w:marTop w:val="0"/>
                                                                                                                                                                                  <w:marBottom w:val="0"/>
                                                                                                                                                                                  <w:divBdr>
                                                                                                                                                                                    <w:top w:val="none" w:sz="0" w:space="0" w:color="auto"/>
                                                                                                                                                                                    <w:left w:val="none" w:sz="0" w:space="0" w:color="auto"/>
                                                                                                                                                                                    <w:bottom w:val="none" w:sz="0" w:space="0" w:color="auto"/>
                                                                                                                                                                                    <w:right w:val="none" w:sz="0" w:space="0" w:color="auto"/>
                                                                                                                                                                                  </w:divBdr>
                                                                                                                                                                                </w:div>
                                                                                                                                                                                <w:div w:id="221454277">
                                                                                                                                                                                  <w:marLeft w:val="0"/>
                                                                                                                                                                                  <w:marRight w:val="0"/>
                                                                                                                                                                                  <w:marTop w:val="0"/>
                                                                                                                                                                                  <w:marBottom w:val="0"/>
                                                                                                                                                                                  <w:divBdr>
                                                                                                                                                                                    <w:top w:val="none" w:sz="0" w:space="0" w:color="auto"/>
                                                                                                                                                                                    <w:left w:val="none" w:sz="0" w:space="0" w:color="auto"/>
                                                                                                                                                                                    <w:bottom w:val="none" w:sz="0" w:space="0" w:color="auto"/>
                                                                                                                                                                                    <w:right w:val="none" w:sz="0" w:space="0" w:color="auto"/>
                                                                                                                                                                                  </w:divBdr>
                                                                                                                                                                                </w:div>
                                                                                                                                                                                <w:div w:id="1433234710">
                                                                                                                                                                                  <w:marLeft w:val="0"/>
                                                                                                                                                                                  <w:marRight w:val="0"/>
                                                                                                                                                                                  <w:marTop w:val="0"/>
                                                                                                                                                                                  <w:marBottom w:val="0"/>
                                                                                                                                                                                  <w:divBdr>
                                                                                                                                                                                    <w:top w:val="none" w:sz="0" w:space="0" w:color="auto"/>
                                                                                                                                                                                    <w:left w:val="none" w:sz="0" w:space="0" w:color="auto"/>
                                                                                                                                                                                    <w:bottom w:val="none" w:sz="0" w:space="0" w:color="auto"/>
                                                                                                                                                                                    <w:right w:val="none" w:sz="0" w:space="0" w:color="auto"/>
                                                                                                                                                                                  </w:divBdr>
                                                                                                                                                                                </w:div>
                                                                                                                                                                                <w:div w:id="270628080">
                                                                                                                                                                                  <w:marLeft w:val="0"/>
                                                                                                                                                                                  <w:marRight w:val="0"/>
                                                                                                                                                                                  <w:marTop w:val="0"/>
                                                                                                                                                                                  <w:marBottom w:val="0"/>
                                                                                                                                                                                  <w:divBdr>
                                                                                                                                                                                    <w:top w:val="none" w:sz="0" w:space="0" w:color="auto"/>
                                                                                                                                                                                    <w:left w:val="none" w:sz="0" w:space="0" w:color="auto"/>
                                                                                                                                                                                    <w:bottom w:val="none" w:sz="0" w:space="0" w:color="auto"/>
                                                                                                                                                                                    <w:right w:val="none" w:sz="0" w:space="0" w:color="auto"/>
                                                                                                                                                                                  </w:divBdr>
                                                                                                                                                                                </w:div>
                                                                                                                                                                                <w:div w:id="999574107">
                                                                                                                                                                                  <w:marLeft w:val="0"/>
                                                                                                                                                                                  <w:marRight w:val="0"/>
                                                                                                                                                                                  <w:marTop w:val="0"/>
                                                                                                                                                                                  <w:marBottom w:val="0"/>
                                                                                                                                                                                  <w:divBdr>
                                                                                                                                                                                    <w:top w:val="none" w:sz="0" w:space="0" w:color="auto"/>
                                                                                                                                                                                    <w:left w:val="none" w:sz="0" w:space="0" w:color="auto"/>
                                                                                                                                                                                    <w:bottom w:val="none" w:sz="0" w:space="0" w:color="auto"/>
                                                                                                                                                                                    <w:right w:val="none" w:sz="0" w:space="0" w:color="auto"/>
                                                                                                                                                                                  </w:divBdr>
                                                                                                                                                                                </w:div>
                                                                                                                                                                                <w:div w:id="357320447">
                                                                                                                                                                                  <w:marLeft w:val="0"/>
                                                                                                                                                                                  <w:marRight w:val="0"/>
                                                                                                                                                                                  <w:marTop w:val="0"/>
                                                                                                                                                                                  <w:marBottom w:val="0"/>
                                                                                                                                                                                  <w:divBdr>
                                                                                                                                                                                    <w:top w:val="none" w:sz="0" w:space="0" w:color="auto"/>
                                                                                                                                                                                    <w:left w:val="none" w:sz="0" w:space="0" w:color="auto"/>
                                                                                                                                                                                    <w:bottom w:val="none" w:sz="0" w:space="0" w:color="auto"/>
                                                                                                                                                                                    <w:right w:val="none" w:sz="0" w:space="0" w:color="auto"/>
                                                                                                                                                                                  </w:divBdr>
                                                                                                                                                                                </w:div>
                                                                                                                                                                                <w:div w:id="1405105497">
                                                                                                                                                                                  <w:marLeft w:val="0"/>
                                                                                                                                                                                  <w:marRight w:val="0"/>
                                                                                                                                                                                  <w:marTop w:val="0"/>
                                                                                                                                                                                  <w:marBottom w:val="0"/>
                                                                                                                                                                                  <w:divBdr>
                                                                                                                                                                                    <w:top w:val="none" w:sz="0" w:space="0" w:color="auto"/>
                                                                                                                                                                                    <w:left w:val="none" w:sz="0" w:space="0" w:color="auto"/>
                                                                                                                                                                                    <w:bottom w:val="none" w:sz="0" w:space="0" w:color="auto"/>
                                                                                                                                                                                    <w:right w:val="none" w:sz="0" w:space="0" w:color="auto"/>
                                                                                                                                                                                  </w:divBdr>
                                                                                                                                                                                </w:div>
                                                                                                                                                                                <w:div w:id="669410090">
                                                                                                                                                                                  <w:marLeft w:val="0"/>
                                                                                                                                                                                  <w:marRight w:val="0"/>
                                                                                                                                                                                  <w:marTop w:val="0"/>
                                                                                                                                                                                  <w:marBottom w:val="0"/>
                                                                                                                                                                                  <w:divBdr>
                                                                                                                                                                                    <w:top w:val="none" w:sz="0" w:space="0" w:color="auto"/>
                                                                                                                                                                                    <w:left w:val="none" w:sz="0" w:space="0" w:color="auto"/>
                                                                                                                                                                                    <w:bottom w:val="none" w:sz="0" w:space="0" w:color="auto"/>
                                                                                                                                                                                    <w:right w:val="none" w:sz="0" w:space="0" w:color="auto"/>
                                                                                                                                                                                  </w:divBdr>
                                                                                                                                                                                </w:div>
                                                                                                                                                                                <w:div w:id="1642274350">
                                                                                                                                                                                  <w:marLeft w:val="0"/>
                                                                                                                                                                                  <w:marRight w:val="0"/>
                                                                                                                                                                                  <w:marTop w:val="0"/>
                                                                                                                                                                                  <w:marBottom w:val="0"/>
                                                                                                                                                                                  <w:divBdr>
                                                                                                                                                                                    <w:top w:val="none" w:sz="0" w:space="0" w:color="auto"/>
                                                                                                                                                                                    <w:left w:val="none" w:sz="0" w:space="0" w:color="auto"/>
                                                                                                                                                                                    <w:bottom w:val="none" w:sz="0" w:space="0" w:color="auto"/>
                                                                                                                                                                                    <w:right w:val="none" w:sz="0" w:space="0" w:color="auto"/>
                                                                                                                                                                                  </w:divBdr>
                                                                                                                                                                                </w:div>
                                                                                                                                                                                <w:div w:id="18147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75075">
                                                                                                                                                                          <w:marLeft w:val="0"/>
                                                                                                                                                                          <w:marRight w:val="0"/>
                                                                                                                                                                          <w:marTop w:val="0"/>
                                                                                                                                                                          <w:marBottom w:val="0"/>
                                                                                                                                                                          <w:divBdr>
                                                                                                                                                                            <w:top w:val="none" w:sz="0" w:space="0" w:color="auto"/>
                                                                                                                                                                            <w:left w:val="none" w:sz="0" w:space="0" w:color="auto"/>
                                                                                                                                                                            <w:bottom w:val="none" w:sz="0" w:space="0" w:color="auto"/>
                                                                                                                                                                            <w:right w:val="none" w:sz="0" w:space="0" w:color="auto"/>
                                                                                                                                                                          </w:divBdr>
                                                                                                                                                                        </w:div>
                                                                                                                                                                        <w:div w:id="897859061">
                                                                                                                                                                          <w:marLeft w:val="0"/>
                                                                                                                                                                          <w:marRight w:val="0"/>
                                                                                                                                                                          <w:marTop w:val="0"/>
                                                                                                                                                                          <w:marBottom w:val="0"/>
                                                                                                                                                                          <w:divBdr>
                                                                                                                                                                            <w:top w:val="none" w:sz="0" w:space="0" w:color="auto"/>
                                                                                                                                                                            <w:left w:val="none" w:sz="0" w:space="0" w:color="auto"/>
                                                                                                                                                                            <w:bottom w:val="none" w:sz="0" w:space="0" w:color="auto"/>
                                                                                                                                                                            <w:right w:val="none" w:sz="0" w:space="0" w:color="auto"/>
                                                                                                                                                                          </w:divBdr>
                                                                                                                                                                        </w:div>
                                                                                                                                                                        <w:div w:id="1919172433">
                                                                                                                                                                          <w:marLeft w:val="0"/>
                                                                                                                                                                          <w:marRight w:val="0"/>
                                                                                                                                                                          <w:marTop w:val="0"/>
                                                                                                                                                                          <w:marBottom w:val="0"/>
                                                                                                                                                                          <w:divBdr>
                                                                                                                                                                            <w:top w:val="none" w:sz="0" w:space="0" w:color="auto"/>
                                                                                                                                                                            <w:left w:val="none" w:sz="0" w:space="0" w:color="auto"/>
                                                                                                                                                                            <w:bottom w:val="none" w:sz="0" w:space="0" w:color="auto"/>
                                                                                                                                                                            <w:right w:val="none" w:sz="0" w:space="0" w:color="auto"/>
                                                                                                                                                                          </w:divBdr>
                                                                                                                                                                        </w:div>
                                                                                                                                                                        <w:div w:id="776482698">
                                                                                                                                                                          <w:marLeft w:val="0"/>
                                                                                                                                                                          <w:marRight w:val="0"/>
                                                                                                                                                                          <w:marTop w:val="0"/>
                                                                                                                                                                          <w:marBottom w:val="0"/>
                                                                                                                                                                          <w:divBdr>
                                                                                                                                                                            <w:top w:val="none" w:sz="0" w:space="0" w:color="auto"/>
                                                                                                                                                                            <w:left w:val="none" w:sz="0" w:space="0" w:color="auto"/>
                                                                                                                                                                            <w:bottom w:val="none" w:sz="0" w:space="0" w:color="auto"/>
                                                                                                                                                                            <w:right w:val="none" w:sz="0" w:space="0" w:color="auto"/>
                                                                                                                                                                          </w:divBdr>
                                                                                                                                                                        </w:div>
                                                                                                                                                                        <w:div w:id="1472795545">
                                                                                                                                                                          <w:marLeft w:val="0"/>
                                                                                                                                                                          <w:marRight w:val="0"/>
                                                                                                                                                                          <w:marTop w:val="0"/>
                                                                                                                                                                          <w:marBottom w:val="0"/>
                                                                                                                                                                          <w:divBdr>
                                                                                                                                                                            <w:top w:val="none" w:sz="0" w:space="0" w:color="auto"/>
                                                                                                                                                                            <w:left w:val="none" w:sz="0" w:space="0" w:color="auto"/>
                                                                                                                                                                            <w:bottom w:val="none" w:sz="0" w:space="0" w:color="auto"/>
                                                                                                                                                                            <w:right w:val="none" w:sz="0" w:space="0" w:color="auto"/>
                                                                                                                                                                          </w:divBdr>
                                                                                                                                                                        </w:div>
                                                                                                                                                                        <w:div w:id="1886015957">
                                                                                                                                                                          <w:marLeft w:val="0"/>
                                                                                                                                                                          <w:marRight w:val="0"/>
                                                                                                                                                                          <w:marTop w:val="0"/>
                                                                                                                                                                          <w:marBottom w:val="0"/>
                                                                                                                                                                          <w:divBdr>
                                                                                                                                                                            <w:top w:val="none" w:sz="0" w:space="0" w:color="auto"/>
                                                                                                                                                                            <w:left w:val="none" w:sz="0" w:space="0" w:color="auto"/>
                                                                                                                                                                            <w:bottom w:val="none" w:sz="0" w:space="0" w:color="auto"/>
                                                                                                                                                                            <w:right w:val="none" w:sz="0" w:space="0" w:color="auto"/>
                                                                                                                                                                          </w:divBdr>
                                                                                                                                                                        </w:div>
                                                                                                                                                                        <w:div w:id="2117869188">
                                                                                                                                                                          <w:marLeft w:val="0"/>
                                                                                                                                                                          <w:marRight w:val="0"/>
                                                                                                                                                                          <w:marTop w:val="0"/>
                                                                                                                                                                          <w:marBottom w:val="0"/>
                                                                                                                                                                          <w:divBdr>
                                                                                                                                                                            <w:top w:val="none" w:sz="0" w:space="0" w:color="auto"/>
                                                                                                                                                                            <w:left w:val="none" w:sz="0" w:space="0" w:color="auto"/>
                                                                                                                                                                            <w:bottom w:val="none" w:sz="0" w:space="0" w:color="auto"/>
                                                                                                                                                                            <w:right w:val="none" w:sz="0" w:space="0" w:color="auto"/>
                                                                                                                                                                          </w:divBdr>
                                                                                                                                                                        </w:div>
                                                                                                                                                                        <w:div w:id="996570066">
                                                                                                                                                                          <w:marLeft w:val="0"/>
                                                                                                                                                                          <w:marRight w:val="0"/>
                                                                                                                                                                          <w:marTop w:val="0"/>
                                                                                                                                                                          <w:marBottom w:val="0"/>
                                                                                                                                                                          <w:divBdr>
                                                                                                                                                                            <w:top w:val="none" w:sz="0" w:space="0" w:color="auto"/>
                                                                                                                                                                            <w:left w:val="none" w:sz="0" w:space="0" w:color="auto"/>
                                                                                                                                                                            <w:bottom w:val="none" w:sz="0" w:space="0" w:color="auto"/>
                                                                                                                                                                            <w:right w:val="none" w:sz="0" w:space="0" w:color="auto"/>
                                                                                                                                                                          </w:divBdr>
                                                                                                                                                                        </w:div>
                                                                                                                                                                        <w:div w:id="1697536161">
                                                                                                                                                                          <w:marLeft w:val="0"/>
                                                                                                                                                                          <w:marRight w:val="0"/>
                                                                                                                                                                          <w:marTop w:val="0"/>
                                                                                                                                                                          <w:marBottom w:val="0"/>
                                                                                                                                                                          <w:divBdr>
                                                                                                                                                                            <w:top w:val="none" w:sz="0" w:space="0" w:color="auto"/>
                                                                                                                                                                            <w:left w:val="none" w:sz="0" w:space="0" w:color="auto"/>
                                                                                                                                                                            <w:bottom w:val="none" w:sz="0" w:space="0" w:color="auto"/>
                                                                                                                                                                            <w:right w:val="none" w:sz="0" w:space="0" w:color="auto"/>
                                                                                                                                                                          </w:divBdr>
                                                                                                                                                                        </w:div>
                                                                                                                                                                        <w:div w:id="1142965553">
                                                                                                                                                                          <w:marLeft w:val="0"/>
                                                                                                                                                                          <w:marRight w:val="0"/>
                                                                                                                                                                          <w:marTop w:val="0"/>
                                                                                                                                                                          <w:marBottom w:val="0"/>
                                                                                                                                                                          <w:divBdr>
                                                                                                                                                                            <w:top w:val="none" w:sz="0" w:space="0" w:color="auto"/>
                                                                                                                                                                            <w:left w:val="none" w:sz="0" w:space="0" w:color="auto"/>
                                                                                                                                                                            <w:bottom w:val="none" w:sz="0" w:space="0" w:color="auto"/>
                                                                                                                                                                            <w:right w:val="none" w:sz="0" w:space="0" w:color="auto"/>
                                                                                                                                                                          </w:divBdr>
                                                                                                                                                                        </w:div>
                                                                                                                                                                        <w:div w:id="385685214">
                                                                                                                                                                          <w:marLeft w:val="0"/>
                                                                                                                                                                          <w:marRight w:val="0"/>
                                                                                                                                                                          <w:marTop w:val="0"/>
                                                                                                                                                                          <w:marBottom w:val="0"/>
                                                                                                                                                                          <w:divBdr>
                                                                                                                                                                            <w:top w:val="none" w:sz="0" w:space="0" w:color="auto"/>
                                                                                                                                                                            <w:left w:val="none" w:sz="0" w:space="0" w:color="auto"/>
                                                                                                                                                                            <w:bottom w:val="none" w:sz="0" w:space="0" w:color="auto"/>
                                                                                                                                                                            <w:right w:val="none" w:sz="0" w:space="0" w:color="auto"/>
                                                                                                                                                                          </w:divBdr>
                                                                                                                                                                        </w:div>
                                                                                                                                                                        <w:div w:id="1051534438">
                                                                                                                                                                          <w:marLeft w:val="0"/>
                                                                                                                                                                          <w:marRight w:val="0"/>
                                                                                                                                                                          <w:marTop w:val="0"/>
                                                                                                                                                                          <w:marBottom w:val="0"/>
                                                                                                                                                                          <w:divBdr>
                                                                                                                                                                            <w:top w:val="none" w:sz="0" w:space="0" w:color="auto"/>
                                                                                                                                                                            <w:left w:val="none" w:sz="0" w:space="0" w:color="auto"/>
                                                                                                                                                                            <w:bottom w:val="none" w:sz="0" w:space="0" w:color="auto"/>
                                                                                                                                                                            <w:right w:val="none" w:sz="0" w:space="0" w:color="auto"/>
                                                                                                                                                                          </w:divBdr>
                                                                                                                                                                        </w:div>
                                                                                                                                                                        <w:div w:id="1584099748">
                                                                                                                                                                          <w:marLeft w:val="0"/>
                                                                                                                                                                          <w:marRight w:val="0"/>
                                                                                                                                                                          <w:marTop w:val="0"/>
                                                                                                                                                                          <w:marBottom w:val="0"/>
                                                                                                                                                                          <w:divBdr>
                                                                                                                                                                            <w:top w:val="none" w:sz="0" w:space="0" w:color="auto"/>
                                                                                                                                                                            <w:left w:val="none" w:sz="0" w:space="0" w:color="auto"/>
                                                                                                                                                                            <w:bottom w:val="none" w:sz="0" w:space="0" w:color="auto"/>
                                                                                                                                                                            <w:right w:val="none" w:sz="0" w:space="0" w:color="auto"/>
                                                                                                                                                                          </w:divBdr>
                                                                                                                                                                        </w:div>
                                                                                                                                                                        <w:div w:id="1383945907">
                                                                                                                                                                          <w:marLeft w:val="0"/>
                                                                                                                                                                          <w:marRight w:val="0"/>
                                                                                                                                                                          <w:marTop w:val="0"/>
                                                                                                                                                                          <w:marBottom w:val="0"/>
                                                                                                                                                                          <w:divBdr>
                                                                                                                                                                            <w:top w:val="none" w:sz="0" w:space="0" w:color="auto"/>
                                                                                                                                                                            <w:left w:val="none" w:sz="0" w:space="0" w:color="auto"/>
                                                                                                                                                                            <w:bottom w:val="none" w:sz="0" w:space="0" w:color="auto"/>
                                                                                                                                                                            <w:right w:val="none" w:sz="0" w:space="0" w:color="auto"/>
                                                                                                                                                                          </w:divBdr>
                                                                                                                                                                        </w:div>
                                                                                                                                                                        <w:div w:id="754322564">
                                                                                                                                                                          <w:marLeft w:val="0"/>
                                                                                                                                                                          <w:marRight w:val="0"/>
                                                                                                                                                                          <w:marTop w:val="0"/>
                                                                                                                                                                          <w:marBottom w:val="0"/>
                                                                                                                                                                          <w:divBdr>
                                                                                                                                                                            <w:top w:val="none" w:sz="0" w:space="0" w:color="auto"/>
                                                                                                                                                                            <w:left w:val="none" w:sz="0" w:space="0" w:color="auto"/>
                                                                                                                                                                            <w:bottom w:val="none" w:sz="0" w:space="0" w:color="auto"/>
                                                                                                                                                                            <w:right w:val="none" w:sz="0" w:space="0" w:color="auto"/>
                                                                                                                                                                          </w:divBdr>
                                                                                                                                                                        </w:div>
                                                                                                                                                                        <w:div w:id="785928958">
                                                                                                                                                                          <w:marLeft w:val="0"/>
                                                                                                                                                                          <w:marRight w:val="0"/>
                                                                                                                                                                          <w:marTop w:val="0"/>
                                                                                                                                                                          <w:marBottom w:val="0"/>
                                                                                                                                                                          <w:divBdr>
                                                                                                                                                                            <w:top w:val="none" w:sz="0" w:space="0" w:color="auto"/>
                                                                                                                                                                            <w:left w:val="none" w:sz="0" w:space="0" w:color="auto"/>
                                                                                                                                                                            <w:bottom w:val="none" w:sz="0" w:space="0" w:color="auto"/>
                                                                                                                                                                            <w:right w:val="none" w:sz="0" w:space="0" w:color="auto"/>
                                                                                                                                                                          </w:divBdr>
                                                                                                                                                                        </w:div>
                                                                                                                                                                        <w:div w:id="36199941">
                                                                                                                                                                          <w:marLeft w:val="0"/>
                                                                                                                                                                          <w:marRight w:val="0"/>
                                                                                                                                                                          <w:marTop w:val="0"/>
                                                                                                                                                                          <w:marBottom w:val="0"/>
                                                                                                                                                                          <w:divBdr>
                                                                                                                                                                            <w:top w:val="none" w:sz="0" w:space="0" w:color="auto"/>
                                                                                                                                                                            <w:left w:val="none" w:sz="0" w:space="0" w:color="auto"/>
                                                                                                                                                                            <w:bottom w:val="none" w:sz="0" w:space="0" w:color="auto"/>
                                                                                                                                                                            <w:right w:val="none" w:sz="0" w:space="0" w:color="auto"/>
                                                                                                                                                                          </w:divBdr>
                                                                                                                                                                        </w:div>
                                                                                                                                                                        <w:div w:id="2080637579">
                                                                                                                                                                          <w:marLeft w:val="0"/>
                                                                                                                                                                          <w:marRight w:val="0"/>
                                                                                                                                                                          <w:marTop w:val="0"/>
                                                                                                                                                                          <w:marBottom w:val="0"/>
                                                                                                                                                                          <w:divBdr>
                                                                                                                                                                            <w:top w:val="none" w:sz="0" w:space="0" w:color="auto"/>
                                                                                                                                                                            <w:left w:val="none" w:sz="0" w:space="0" w:color="auto"/>
                                                                                                                                                                            <w:bottom w:val="none" w:sz="0" w:space="0" w:color="auto"/>
                                                                                                                                                                            <w:right w:val="none" w:sz="0" w:space="0" w:color="auto"/>
                                                                                                                                                                          </w:divBdr>
                                                                                                                                                                        </w:div>
                                                                                                                                                                        <w:div w:id="563680696">
                                                                                                                                                                          <w:marLeft w:val="0"/>
                                                                                                                                                                          <w:marRight w:val="0"/>
                                                                                                                                                                          <w:marTop w:val="0"/>
                                                                                                                                                                          <w:marBottom w:val="0"/>
                                                                                                                                                                          <w:divBdr>
                                                                                                                                                                            <w:top w:val="none" w:sz="0" w:space="0" w:color="auto"/>
                                                                                                                                                                            <w:left w:val="none" w:sz="0" w:space="0" w:color="auto"/>
                                                                                                                                                                            <w:bottom w:val="none" w:sz="0" w:space="0" w:color="auto"/>
                                                                                                                                                                            <w:right w:val="none" w:sz="0" w:space="0" w:color="auto"/>
                                                                                                                                                                          </w:divBdr>
                                                                                                                                                                        </w:div>
                                                                                                                                                                        <w:div w:id="866483892">
                                                                                                                                                                          <w:marLeft w:val="0"/>
                                                                                                                                                                          <w:marRight w:val="0"/>
                                                                                                                                                                          <w:marTop w:val="0"/>
                                                                                                                                                                          <w:marBottom w:val="0"/>
                                                                                                                                                                          <w:divBdr>
                                                                                                                                                                            <w:top w:val="none" w:sz="0" w:space="0" w:color="auto"/>
                                                                                                                                                                            <w:left w:val="none" w:sz="0" w:space="0" w:color="auto"/>
                                                                                                                                                                            <w:bottom w:val="none" w:sz="0" w:space="0" w:color="auto"/>
                                                                                                                                                                            <w:right w:val="none" w:sz="0" w:space="0" w:color="auto"/>
                                                                                                                                                                          </w:divBdr>
                                                                                                                                                                        </w:div>
                                                                                                                                                                        <w:div w:id="2141218804">
                                                                                                                                                                          <w:marLeft w:val="0"/>
                                                                                                                                                                          <w:marRight w:val="0"/>
                                                                                                                                                                          <w:marTop w:val="0"/>
                                                                                                                                                                          <w:marBottom w:val="0"/>
                                                                                                                                                                          <w:divBdr>
                                                                                                                                                                            <w:top w:val="none" w:sz="0" w:space="0" w:color="auto"/>
                                                                                                                                                                            <w:left w:val="none" w:sz="0" w:space="0" w:color="auto"/>
                                                                                                                                                                            <w:bottom w:val="none" w:sz="0" w:space="0" w:color="auto"/>
                                                                                                                                                                            <w:right w:val="none" w:sz="0" w:space="0" w:color="auto"/>
                                                                                                                                                                          </w:divBdr>
                                                                                                                                                                        </w:div>
                                                                                                                                                                        <w:div w:id="277445652">
                                                                                                                                                                          <w:marLeft w:val="0"/>
                                                                                                                                                                          <w:marRight w:val="0"/>
                                                                                                                                                                          <w:marTop w:val="0"/>
                                                                                                                                                                          <w:marBottom w:val="0"/>
                                                                                                                                                                          <w:divBdr>
                                                                                                                                                                            <w:top w:val="none" w:sz="0" w:space="0" w:color="auto"/>
                                                                                                                                                                            <w:left w:val="none" w:sz="0" w:space="0" w:color="auto"/>
                                                                                                                                                                            <w:bottom w:val="none" w:sz="0" w:space="0" w:color="auto"/>
                                                                                                                                                                            <w:right w:val="none" w:sz="0" w:space="0" w:color="auto"/>
                                                                                                                                                                          </w:divBdr>
                                                                                                                                                                        </w:div>
                                                                                                                                                                        <w:div w:id="1199464508">
                                                                                                                                                                          <w:marLeft w:val="0"/>
                                                                                                                                                                          <w:marRight w:val="0"/>
                                                                                                                                                                          <w:marTop w:val="0"/>
                                                                                                                                                                          <w:marBottom w:val="0"/>
                                                                                                                                                                          <w:divBdr>
                                                                                                                                                                            <w:top w:val="none" w:sz="0" w:space="0" w:color="auto"/>
                                                                                                                                                                            <w:left w:val="none" w:sz="0" w:space="0" w:color="auto"/>
                                                                                                                                                                            <w:bottom w:val="none" w:sz="0" w:space="0" w:color="auto"/>
                                                                                                                                                                            <w:right w:val="none" w:sz="0" w:space="0" w:color="auto"/>
                                                                                                                                                                          </w:divBdr>
                                                                                                                                                                        </w:div>
                                                                                                                                                                        <w:div w:id="1954483396">
                                                                                                                                                                          <w:marLeft w:val="0"/>
                                                                                                                                                                          <w:marRight w:val="0"/>
                                                                                                                                                                          <w:marTop w:val="0"/>
                                                                                                                                                                          <w:marBottom w:val="0"/>
                                                                                                                                                                          <w:divBdr>
                                                                                                                                                                            <w:top w:val="none" w:sz="0" w:space="0" w:color="auto"/>
                                                                                                                                                                            <w:left w:val="none" w:sz="0" w:space="0" w:color="auto"/>
                                                                                                                                                                            <w:bottom w:val="none" w:sz="0" w:space="0" w:color="auto"/>
                                                                                                                                                                            <w:right w:val="none" w:sz="0" w:space="0" w:color="auto"/>
                                                                                                                                                                          </w:divBdr>
                                                                                                                                                                        </w:div>
                                                                                                                                                                        <w:div w:id="1200126751">
                                                                                                                                                                          <w:marLeft w:val="0"/>
                                                                                                                                                                          <w:marRight w:val="0"/>
                                                                                                                                                                          <w:marTop w:val="0"/>
                                                                                                                                                                          <w:marBottom w:val="0"/>
                                                                                                                                                                          <w:divBdr>
                                                                                                                                                                            <w:top w:val="none" w:sz="0" w:space="0" w:color="auto"/>
                                                                                                                                                                            <w:left w:val="none" w:sz="0" w:space="0" w:color="auto"/>
                                                                                                                                                                            <w:bottom w:val="none" w:sz="0" w:space="0" w:color="auto"/>
                                                                                                                                                                            <w:right w:val="none" w:sz="0" w:space="0" w:color="auto"/>
                                                                                                                                                                          </w:divBdr>
                                                                                                                                                                        </w:div>
                                                                                                                                                                        <w:div w:id="83496814">
                                                                                                                                                                          <w:marLeft w:val="0"/>
                                                                                                                                                                          <w:marRight w:val="0"/>
                                                                                                                                                                          <w:marTop w:val="0"/>
                                                                                                                                                                          <w:marBottom w:val="0"/>
                                                                                                                                                                          <w:divBdr>
                                                                                                                                                                            <w:top w:val="none" w:sz="0" w:space="0" w:color="auto"/>
                                                                                                                                                                            <w:left w:val="none" w:sz="0" w:space="0" w:color="auto"/>
                                                                                                                                                                            <w:bottom w:val="none" w:sz="0" w:space="0" w:color="auto"/>
                                                                                                                                                                            <w:right w:val="none" w:sz="0" w:space="0" w:color="auto"/>
                                                                                                                                                                          </w:divBdr>
                                                                                                                                                                        </w:div>
                                                                                                                                                                        <w:div w:id="2034258366">
                                                                                                                                                                          <w:marLeft w:val="0"/>
                                                                                                                                                                          <w:marRight w:val="0"/>
                                                                                                                                                                          <w:marTop w:val="0"/>
                                                                                                                                                                          <w:marBottom w:val="0"/>
                                                                                                                                                                          <w:divBdr>
                                                                                                                                                                            <w:top w:val="none" w:sz="0" w:space="0" w:color="auto"/>
                                                                                                                                                                            <w:left w:val="none" w:sz="0" w:space="0" w:color="auto"/>
                                                                                                                                                                            <w:bottom w:val="none" w:sz="0" w:space="0" w:color="auto"/>
                                                                                                                                                                            <w:right w:val="none" w:sz="0" w:space="0" w:color="auto"/>
                                                                                                                                                                          </w:divBdr>
                                                                                                                                                                        </w:div>
                                                                                                                                                                        <w:div w:id="2052411243">
                                                                                                                                                                          <w:marLeft w:val="0"/>
                                                                                                                                                                          <w:marRight w:val="0"/>
                                                                                                                                                                          <w:marTop w:val="0"/>
                                                                                                                                                                          <w:marBottom w:val="0"/>
                                                                                                                                                                          <w:divBdr>
                                                                                                                                                                            <w:top w:val="none" w:sz="0" w:space="0" w:color="auto"/>
                                                                                                                                                                            <w:left w:val="none" w:sz="0" w:space="0" w:color="auto"/>
                                                                                                                                                                            <w:bottom w:val="none" w:sz="0" w:space="0" w:color="auto"/>
                                                                                                                                                                            <w:right w:val="none" w:sz="0" w:space="0" w:color="auto"/>
                                                                                                                                                                          </w:divBdr>
                                                                                                                                                                        </w:div>
                                                                                                                                                                        <w:div w:id="1776248048">
                                                                                                                                                                          <w:marLeft w:val="0"/>
                                                                                                                                                                          <w:marRight w:val="0"/>
                                                                                                                                                                          <w:marTop w:val="0"/>
                                                                                                                                                                          <w:marBottom w:val="0"/>
                                                                                                                                                                          <w:divBdr>
                                                                                                                                                                            <w:top w:val="none" w:sz="0" w:space="0" w:color="auto"/>
                                                                                                                                                                            <w:left w:val="none" w:sz="0" w:space="0" w:color="auto"/>
                                                                                                                                                                            <w:bottom w:val="none" w:sz="0" w:space="0" w:color="auto"/>
                                                                                                                                                                            <w:right w:val="none" w:sz="0" w:space="0" w:color="auto"/>
                                                                                                                                                                          </w:divBdr>
                                                                                                                                                                        </w:div>
                                                                                                                                                                        <w:div w:id="1847596956">
                                                                                                                                                                          <w:marLeft w:val="0"/>
                                                                                                                                                                          <w:marRight w:val="0"/>
                                                                                                                                                                          <w:marTop w:val="0"/>
                                                                                                                                                                          <w:marBottom w:val="0"/>
                                                                                                                                                                          <w:divBdr>
                                                                                                                                                                            <w:top w:val="none" w:sz="0" w:space="0" w:color="auto"/>
                                                                                                                                                                            <w:left w:val="none" w:sz="0" w:space="0" w:color="auto"/>
                                                                                                                                                                            <w:bottom w:val="none" w:sz="0" w:space="0" w:color="auto"/>
                                                                                                                                                                            <w:right w:val="none" w:sz="0" w:space="0" w:color="auto"/>
                                                                                                                                                                          </w:divBdr>
                                                                                                                                                                        </w:div>
                                                                                                                                                                        <w:div w:id="14078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87789">
                                                                                                                                                                  <w:marLeft w:val="0"/>
                                                                                                                                                                  <w:marRight w:val="0"/>
                                                                                                                                                                  <w:marTop w:val="0"/>
                                                                                                                                                                  <w:marBottom w:val="0"/>
                                                                                                                                                                  <w:divBdr>
                                                                                                                                                                    <w:top w:val="none" w:sz="0" w:space="0" w:color="auto"/>
                                                                                                                                                                    <w:left w:val="none" w:sz="0" w:space="0" w:color="auto"/>
                                                                                                                                                                    <w:bottom w:val="none" w:sz="0" w:space="0" w:color="auto"/>
                                                                                                                                                                    <w:right w:val="none" w:sz="0" w:space="0" w:color="auto"/>
                                                                                                                                                                  </w:divBdr>
                                                                                                                                                                </w:div>
                                                                                                                                                                <w:div w:id="1129935769">
                                                                                                                                                                  <w:marLeft w:val="0"/>
                                                                                                                                                                  <w:marRight w:val="0"/>
                                                                                                                                                                  <w:marTop w:val="0"/>
                                                                                                                                                                  <w:marBottom w:val="0"/>
                                                                                                                                                                  <w:divBdr>
                                                                                                                                                                    <w:top w:val="none" w:sz="0" w:space="0" w:color="auto"/>
                                                                                                                                                                    <w:left w:val="none" w:sz="0" w:space="0" w:color="auto"/>
                                                                                                                                                                    <w:bottom w:val="none" w:sz="0" w:space="0" w:color="auto"/>
                                                                                                                                                                    <w:right w:val="none" w:sz="0" w:space="0" w:color="auto"/>
                                                                                                                                                                  </w:divBdr>
                                                                                                                                                                </w:div>
                                                                                                                                                                <w:div w:id="1689015894">
                                                                                                                                                                  <w:marLeft w:val="0"/>
                                                                                                                                                                  <w:marRight w:val="0"/>
                                                                                                                                                                  <w:marTop w:val="0"/>
                                                                                                                                                                  <w:marBottom w:val="0"/>
                                                                                                                                                                  <w:divBdr>
                                                                                                                                                                    <w:top w:val="none" w:sz="0" w:space="0" w:color="auto"/>
                                                                                                                                                                    <w:left w:val="none" w:sz="0" w:space="0" w:color="auto"/>
                                                                                                                                                                    <w:bottom w:val="none" w:sz="0" w:space="0" w:color="auto"/>
                                                                                                                                                                    <w:right w:val="none" w:sz="0" w:space="0" w:color="auto"/>
                                                                                                                                                                  </w:divBdr>
                                                                                                                                                                </w:div>
                                                                                                                                                                <w:div w:id="964313321">
                                                                                                                                                                  <w:marLeft w:val="0"/>
                                                                                                                                                                  <w:marRight w:val="0"/>
                                                                                                                                                                  <w:marTop w:val="0"/>
                                                                                                                                                                  <w:marBottom w:val="0"/>
                                                                                                                                                                  <w:divBdr>
                                                                                                                                                                    <w:top w:val="none" w:sz="0" w:space="0" w:color="auto"/>
                                                                                                                                                                    <w:left w:val="none" w:sz="0" w:space="0" w:color="auto"/>
                                                                                                                                                                    <w:bottom w:val="none" w:sz="0" w:space="0" w:color="auto"/>
                                                                                                                                                                    <w:right w:val="none" w:sz="0" w:space="0" w:color="auto"/>
                                                                                                                                                                  </w:divBdr>
                                                                                                                                                                </w:div>
                                                                                                                                                                <w:div w:id="1398743006">
                                                                                                                                                                  <w:marLeft w:val="0"/>
                                                                                                                                                                  <w:marRight w:val="0"/>
                                                                                                                                                                  <w:marTop w:val="0"/>
                                                                                                                                                                  <w:marBottom w:val="0"/>
                                                                                                                                                                  <w:divBdr>
                                                                                                                                                                    <w:top w:val="none" w:sz="0" w:space="0" w:color="auto"/>
                                                                                                                                                                    <w:left w:val="none" w:sz="0" w:space="0" w:color="auto"/>
                                                                                                                                                                    <w:bottom w:val="none" w:sz="0" w:space="0" w:color="auto"/>
                                                                                                                                                                    <w:right w:val="none" w:sz="0" w:space="0" w:color="auto"/>
                                                                                                                                                                  </w:divBdr>
                                                                                                                                                                </w:div>
                                                                                                                                                                <w:div w:id="118695441">
                                                                                                                                                                  <w:marLeft w:val="0"/>
                                                                                                                                                                  <w:marRight w:val="0"/>
                                                                                                                                                                  <w:marTop w:val="0"/>
                                                                                                                                                                  <w:marBottom w:val="0"/>
                                                                                                                                                                  <w:divBdr>
                                                                                                                                                                    <w:top w:val="none" w:sz="0" w:space="0" w:color="auto"/>
                                                                                                                                                                    <w:left w:val="none" w:sz="0" w:space="0" w:color="auto"/>
                                                                                                                                                                    <w:bottom w:val="none" w:sz="0" w:space="0" w:color="auto"/>
                                                                                                                                                                    <w:right w:val="none" w:sz="0" w:space="0" w:color="auto"/>
                                                                                                                                                                  </w:divBdr>
                                                                                                                                                                </w:div>
                                                                                                                                                                <w:div w:id="1784572726">
                                                                                                                                                                  <w:marLeft w:val="0"/>
                                                                                                                                                                  <w:marRight w:val="0"/>
                                                                                                                                                                  <w:marTop w:val="0"/>
                                                                                                                                                                  <w:marBottom w:val="0"/>
                                                                                                                                                                  <w:divBdr>
                                                                                                                                                                    <w:top w:val="none" w:sz="0" w:space="0" w:color="auto"/>
                                                                                                                                                                    <w:left w:val="none" w:sz="0" w:space="0" w:color="auto"/>
                                                                                                                                                                    <w:bottom w:val="none" w:sz="0" w:space="0" w:color="auto"/>
                                                                                                                                                                    <w:right w:val="none" w:sz="0" w:space="0" w:color="auto"/>
                                                                                                                                                                  </w:divBdr>
                                                                                                                                                                </w:div>
                                                                                                                                                                <w:div w:id="769277403">
                                                                                                                                                                  <w:marLeft w:val="0"/>
                                                                                                                                                                  <w:marRight w:val="0"/>
                                                                                                                                                                  <w:marTop w:val="0"/>
                                                                                                                                                                  <w:marBottom w:val="0"/>
                                                                                                                                                                  <w:divBdr>
                                                                                                                                                                    <w:top w:val="none" w:sz="0" w:space="0" w:color="auto"/>
                                                                                                                                                                    <w:left w:val="none" w:sz="0" w:space="0" w:color="auto"/>
                                                                                                                                                                    <w:bottom w:val="none" w:sz="0" w:space="0" w:color="auto"/>
                                                                                                                                                                    <w:right w:val="none" w:sz="0" w:space="0" w:color="auto"/>
                                                                                                                                                                  </w:divBdr>
                                                                                                                                                                </w:div>
                                                                                                                                                                <w:div w:id="558832714">
                                                                                                                                                                  <w:marLeft w:val="0"/>
                                                                                                                                                                  <w:marRight w:val="0"/>
                                                                                                                                                                  <w:marTop w:val="0"/>
                                                                                                                                                                  <w:marBottom w:val="0"/>
                                                                                                                                                                  <w:divBdr>
                                                                                                                                                                    <w:top w:val="none" w:sz="0" w:space="0" w:color="auto"/>
                                                                                                                                                                    <w:left w:val="none" w:sz="0" w:space="0" w:color="auto"/>
                                                                                                                                                                    <w:bottom w:val="none" w:sz="0" w:space="0" w:color="auto"/>
                                                                                                                                                                    <w:right w:val="none" w:sz="0" w:space="0" w:color="auto"/>
                                                                                                                                                                  </w:divBdr>
                                                                                                                                                                </w:div>
                                                                                                                                                                <w:div w:id="1468471133">
                                                                                                                                                                  <w:marLeft w:val="0"/>
                                                                                                                                                                  <w:marRight w:val="0"/>
                                                                                                                                                                  <w:marTop w:val="0"/>
                                                                                                                                                                  <w:marBottom w:val="0"/>
                                                                                                                                                                  <w:divBdr>
                                                                                                                                                                    <w:top w:val="none" w:sz="0" w:space="0" w:color="auto"/>
                                                                                                                                                                    <w:left w:val="none" w:sz="0" w:space="0" w:color="auto"/>
                                                                                                                                                                    <w:bottom w:val="none" w:sz="0" w:space="0" w:color="auto"/>
                                                                                                                                                                    <w:right w:val="none" w:sz="0" w:space="0" w:color="auto"/>
                                                                                                                                                                  </w:divBdr>
                                                                                                                                                                </w:div>
                                                                                                                                                                <w:div w:id="1643080334">
                                                                                                                                                                  <w:marLeft w:val="0"/>
                                                                                                                                                                  <w:marRight w:val="0"/>
                                                                                                                                                                  <w:marTop w:val="0"/>
                                                                                                                                                                  <w:marBottom w:val="0"/>
                                                                                                                                                                  <w:divBdr>
                                                                                                                                                                    <w:top w:val="none" w:sz="0" w:space="0" w:color="auto"/>
                                                                                                                                                                    <w:left w:val="none" w:sz="0" w:space="0" w:color="auto"/>
                                                                                                                                                                    <w:bottom w:val="none" w:sz="0" w:space="0" w:color="auto"/>
                                                                                                                                                                    <w:right w:val="none" w:sz="0" w:space="0" w:color="auto"/>
                                                                                                                                                                  </w:divBdr>
                                                                                                                                                                </w:div>
                                                                                                                                                                <w:div w:id="1721972816">
                                                                                                                                                                  <w:marLeft w:val="0"/>
                                                                                                                                                                  <w:marRight w:val="0"/>
                                                                                                                                                                  <w:marTop w:val="0"/>
                                                                                                                                                                  <w:marBottom w:val="0"/>
                                                                                                                                                                  <w:divBdr>
                                                                                                                                                                    <w:top w:val="none" w:sz="0" w:space="0" w:color="auto"/>
                                                                                                                                                                    <w:left w:val="none" w:sz="0" w:space="0" w:color="auto"/>
                                                                                                                                                                    <w:bottom w:val="none" w:sz="0" w:space="0" w:color="auto"/>
                                                                                                                                                                    <w:right w:val="none" w:sz="0" w:space="0" w:color="auto"/>
                                                                                                                                                                  </w:divBdr>
                                                                                                                                                                </w:div>
                                                                                                                                                                <w:div w:id="2039503499">
                                                                                                                                                                  <w:marLeft w:val="0"/>
                                                                                                                                                                  <w:marRight w:val="0"/>
                                                                                                                                                                  <w:marTop w:val="0"/>
                                                                                                                                                                  <w:marBottom w:val="0"/>
                                                                                                                                                                  <w:divBdr>
                                                                                                                                                                    <w:top w:val="none" w:sz="0" w:space="0" w:color="auto"/>
                                                                                                                                                                    <w:left w:val="none" w:sz="0" w:space="0" w:color="auto"/>
                                                                                                                                                                    <w:bottom w:val="none" w:sz="0" w:space="0" w:color="auto"/>
                                                                                                                                                                    <w:right w:val="none" w:sz="0" w:space="0" w:color="auto"/>
                                                                                                                                                                  </w:divBdr>
                                                                                                                                                                </w:div>
                                                                                                                                                                <w:div w:id="960260691">
                                                                                                                                                                  <w:marLeft w:val="0"/>
                                                                                                                                                                  <w:marRight w:val="0"/>
                                                                                                                                                                  <w:marTop w:val="0"/>
                                                                                                                                                                  <w:marBottom w:val="0"/>
                                                                                                                                                                  <w:divBdr>
                                                                                                                                                                    <w:top w:val="none" w:sz="0" w:space="0" w:color="auto"/>
                                                                                                                                                                    <w:left w:val="none" w:sz="0" w:space="0" w:color="auto"/>
                                                                                                                                                                    <w:bottom w:val="none" w:sz="0" w:space="0" w:color="auto"/>
                                                                                                                                                                    <w:right w:val="none" w:sz="0" w:space="0" w:color="auto"/>
                                                                                                                                                                  </w:divBdr>
                                                                                                                                                                </w:div>
                                                                                                                                                                <w:div w:id="315498468">
                                                                                                                                                                  <w:marLeft w:val="0"/>
                                                                                                                                                                  <w:marRight w:val="0"/>
                                                                                                                                                                  <w:marTop w:val="0"/>
                                                                                                                                                                  <w:marBottom w:val="0"/>
                                                                                                                                                                  <w:divBdr>
                                                                                                                                                                    <w:top w:val="none" w:sz="0" w:space="0" w:color="auto"/>
                                                                                                                                                                    <w:left w:val="none" w:sz="0" w:space="0" w:color="auto"/>
                                                                                                                                                                    <w:bottom w:val="none" w:sz="0" w:space="0" w:color="auto"/>
                                                                                                                                                                    <w:right w:val="none" w:sz="0" w:space="0" w:color="auto"/>
                                                                                                                                                                  </w:divBdr>
                                                                                                                                                                </w:div>
                                                                                                                                                                <w:div w:id="1830251651">
                                                                                                                                                                  <w:marLeft w:val="0"/>
                                                                                                                                                                  <w:marRight w:val="0"/>
                                                                                                                                                                  <w:marTop w:val="0"/>
                                                                                                                                                                  <w:marBottom w:val="0"/>
                                                                                                                                                                  <w:divBdr>
                                                                                                                                                                    <w:top w:val="none" w:sz="0" w:space="0" w:color="auto"/>
                                                                                                                                                                    <w:left w:val="none" w:sz="0" w:space="0" w:color="auto"/>
                                                                                                                                                                    <w:bottom w:val="none" w:sz="0" w:space="0" w:color="auto"/>
                                                                                                                                                                    <w:right w:val="none" w:sz="0" w:space="0" w:color="auto"/>
                                                                                                                                                                  </w:divBdr>
                                                                                                                                                                </w:div>
                                                                                                                                                                <w:div w:id="1984968085">
                                                                                                                                                                  <w:marLeft w:val="0"/>
                                                                                                                                                                  <w:marRight w:val="0"/>
                                                                                                                                                                  <w:marTop w:val="0"/>
                                                                                                                                                                  <w:marBottom w:val="0"/>
                                                                                                                                                                  <w:divBdr>
                                                                                                                                                                    <w:top w:val="none" w:sz="0" w:space="0" w:color="auto"/>
                                                                                                                                                                    <w:left w:val="none" w:sz="0" w:space="0" w:color="auto"/>
                                                                                                                                                                    <w:bottom w:val="none" w:sz="0" w:space="0" w:color="auto"/>
                                                                                                                                                                    <w:right w:val="none" w:sz="0" w:space="0" w:color="auto"/>
                                                                                                                                                                  </w:divBdr>
                                                                                                                                                                </w:div>
                                                                                                                                                                <w:div w:id="776677927">
                                                                                                                                                                  <w:marLeft w:val="0"/>
                                                                                                                                                                  <w:marRight w:val="0"/>
                                                                                                                                                                  <w:marTop w:val="0"/>
                                                                                                                                                                  <w:marBottom w:val="0"/>
                                                                                                                                                                  <w:divBdr>
                                                                                                                                                                    <w:top w:val="none" w:sz="0" w:space="0" w:color="auto"/>
                                                                                                                                                                    <w:left w:val="none" w:sz="0" w:space="0" w:color="auto"/>
                                                                                                                                                                    <w:bottom w:val="none" w:sz="0" w:space="0" w:color="auto"/>
                                                                                                                                                                    <w:right w:val="none" w:sz="0" w:space="0" w:color="auto"/>
                                                                                                                                                                  </w:divBdr>
                                                                                                                                                                </w:div>
                                                                                                                                                                <w:div w:id="580987080">
                                                                                                                                                                  <w:marLeft w:val="0"/>
                                                                                                                                                                  <w:marRight w:val="0"/>
                                                                                                                                                                  <w:marTop w:val="0"/>
                                                                                                                                                                  <w:marBottom w:val="0"/>
                                                                                                                                                                  <w:divBdr>
                                                                                                                                                                    <w:top w:val="none" w:sz="0" w:space="0" w:color="auto"/>
                                                                                                                                                                    <w:left w:val="none" w:sz="0" w:space="0" w:color="auto"/>
                                                                                                                                                                    <w:bottom w:val="none" w:sz="0" w:space="0" w:color="auto"/>
                                                                                                                                                                    <w:right w:val="none" w:sz="0" w:space="0" w:color="auto"/>
                                                                                                                                                                  </w:divBdr>
                                                                                                                                                                </w:div>
                                                                                                                                                                <w:div w:id="470555606">
                                                                                                                                                                  <w:marLeft w:val="0"/>
                                                                                                                                                                  <w:marRight w:val="0"/>
                                                                                                                                                                  <w:marTop w:val="0"/>
                                                                                                                                                                  <w:marBottom w:val="0"/>
                                                                                                                                                                  <w:divBdr>
                                                                                                                                                                    <w:top w:val="none" w:sz="0" w:space="0" w:color="auto"/>
                                                                                                                                                                    <w:left w:val="none" w:sz="0" w:space="0" w:color="auto"/>
                                                                                                                                                                    <w:bottom w:val="none" w:sz="0" w:space="0" w:color="auto"/>
                                                                                                                                                                    <w:right w:val="none" w:sz="0" w:space="0" w:color="auto"/>
                                                                                                                                                                  </w:divBdr>
                                                                                                                                                                </w:div>
                                                                                                                                                                <w:div w:id="2123332297">
                                                                                                                                                                  <w:marLeft w:val="0"/>
                                                                                                                                                                  <w:marRight w:val="0"/>
                                                                                                                                                                  <w:marTop w:val="0"/>
                                                                                                                                                                  <w:marBottom w:val="0"/>
                                                                                                                                                                  <w:divBdr>
                                                                                                                                                                    <w:top w:val="none" w:sz="0" w:space="0" w:color="auto"/>
                                                                                                                                                                    <w:left w:val="none" w:sz="0" w:space="0" w:color="auto"/>
                                                                                                                                                                    <w:bottom w:val="none" w:sz="0" w:space="0" w:color="auto"/>
                                                                                                                                                                    <w:right w:val="none" w:sz="0" w:space="0" w:color="auto"/>
                                                                                                                                                                  </w:divBdr>
                                                                                                                                                                </w:div>
                                                                                                                                                                <w:div w:id="452330197">
                                                                                                                                                                  <w:marLeft w:val="0"/>
                                                                                                                                                                  <w:marRight w:val="0"/>
                                                                                                                                                                  <w:marTop w:val="0"/>
                                                                                                                                                                  <w:marBottom w:val="0"/>
                                                                                                                                                                  <w:divBdr>
                                                                                                                                                                    <w:top w:val="none" w:sz="0" w:space="0" w:color="auto"/>
                                                                                                                                                                    <w:left w:val="none" w:sz="0" w:space="0" w:color="auto"/>
                                                                                                                                                                    <w:bottom w:val="none" w:sz="0" w:space="0" w:color="auto"/>
                                                                                                                                                                    <w:right w:val="none" w:sz="0" w:space="0" w:color="auto"/>
                                                                                                                                                                  </w:divBdr>
                                                                                                                                                                </w:div>
                                                                                                                                                                <w:div w:id="772437471">
                                                                                                                                                                  <w:marLeft w:val="0"/>
                                                                                                                                                                  <w:marRight w:val="0"/>
                                                                                                                                                                  <w:marTop w:val="0"/>
                                                                                                                                                                  <w:marBottom w:val="0"/>
                                                                                                                                                                  <w:divBdr>
                                                                                                                                                                    <w:top w:val="none" w:sz="0" w:space="0" w:color="auto"/>
                                                                                                                                                                    <w:left w:val="none" w:sz="0" w:space="0" w:color="auto"/>
                                                                                                                                                                    <w:bottom w:val="none" w:sz="0" w:space="0" w:color="auto"/>
                                                                                                                                                                    <w:right w:val="none" w:sz="0" w:space="0" w:color="auto"/>
                                                                                                                                                                  </w:divBdr>
                                                                                                                                                                </w:div>
                                                                                                                                                                <w:div w:id="472873349">
                                                                                                                                                                  <w:marLeft w:val="0"/>
                                                                                                                                                                  <w:marRight w:val="0"/>
                                                                                                                                                                  <w:marTop w:val="0"/>
                                                                                                                                                                  <w:marBottom w:val="0"/>
                                                                                                                                                                  <w:divBdr>
                                                                                                                                                                    <w:top w:val="none" w:sz="0" w:space="0" w:color="auto"/>
                                                                                                                                                                    <w:left w:val="none" w:sz="0" w:space="0" w:color="auto"/>
                                                                                                                                                                    <w:bottom w:val="none" w:sz="0" w:space="0" w:color="auto"/>
                                                                                                                                                                    <w:right w:val="none" w:sz="0" w:space="0" w:color="auto"/>
                                                                                                                                                                  </w:divBdr>
                                                                                                                                                                </w:div>
                                                                                                                                                                <w:div w:id="219754838">
                                                                                                                                                                  <w:marLeft w:val="0"/>
                                                                                                                                                                  <w:marRight w:val="0"/>
                                                                                                                                                                  <w:marTop w:val="0"/>
                                                                                                                                                                  <w:marBottom w:val="0"/>
                                                                                                                                                                  <w:divBdr>
                                                                                                                                                                    <w:top w:val="none" w:sz="0" w:space="0" w:color="auto"/>
                                                                                                                                                                    <w:left w:val="none" w:sz="0" w:space="0" w:color="auto"/>
                                                                                                                                                                    <w:bottom w:val="none" w:sz="0" w:space="0" w:color="auto"/>
                                                                                                                                                                    <w:right w:val="none" w:sz="0" w:space="0" w:color="auto"/>
                                                                                                                                                                  </w:divBdr>
                                                                                                                                                                </w:div>
                                                                                                                                                                <w:div w:id="1038775417">
                                                                                                                                                                  <w:marLeft w:val="0"/>
                                                                                                                                                                  <w:marRight w:val="0"/>
                                                                                                                                                                  <w:marTop w:val="0"/>
                                                                                                                                                                  <w:marBottom w:val="0"/>
                                                                                                                                                                  <w:divBdr>
                                                                                                                                                                    <w:top w:val="none" w:sz="0" w:space="0" w:color="auto"/>
                                                                                                                                                                    <w:left w:val="none" w:sz="0" w:space="0" w:color="auto"/>
                                                                                                                                                                    <w:bottom w:val="none" w:sz="0" w:space="0" w:color="auto"/>
                                                                                                                                                                    <w:right w:val="none" w:sz="0" w:space="0" w:color="auto"/>
                                                                                                                                                                  </w:divBdr>
                                                                                                                                                                </w:div>
                                                                                                                                                                <w:div w:id="1858154150">
                                                                                                                                                                  <w:marLeft w:val="0"/>
                                                                                                                                                                  <w:marRight w:val="0"/>
                                                                                                                                                                  <w:marTop w:val="0"/>
                                                                                                                                                                  <w:marBottom w:val="0"/>
                                                                                                                                                                  <w:divBdr>
                                                                                                                                                                    <w:top w:val="none" w:sz="0" w:space="0" w:color="auto"/>
                                                                                                                                                                    <w:left w:val="none" w:sz="0" w:space="0" w:color="auto"/>
                                                                                                                                                                    <w:bottom w:val="none" w:sz="0" w:space="0" w:color="auto"/>
                                                                                                                                                                    <w:right w:val="none" w:sz="0" w:space="0" w:color="auto"/>
                                                                                                                                                                  </w:divBdr>
                                                                                                                                                                </w:div>
                                                                                                                                                                <w:div w:id="817695995">
                                                                                                                                                                  <w:marLeft w:val="0"/>
                                                                                                                                                                  <w:marRight w:val="0"/>
                                                                                                                                                                  <w:marTop w:val="0"/>
                                                                                                                                                                  <w:marBottom w:val="0"/>
                                                                                                                                                                  <w:divBdr>
                                                                                                                                                                    <w:top w:val="none" w:sz="0" w:space="0" w:color="auto"/>
                                                                                                                                                                    <w:left w:val="none" w:sz="0" w:space="0" w:color="auto"/>
                                                                                                                                                                    <w:bottom w:val="none" w:sz="0" w:space="0" w:color="auto"/>
                                                                                                                                                                    <w:right w:val="none" w:sz="0" w:space="0" w:color="auto"/>
                                                                                                                                                                  </w:divBdr>
                                                                                                                                                                </w:div>
                                                                                                                                                                <w:div w:id="1967852925">
                                                                                                                                                                  <w:marLeft w:val="0"/>
                                                                                                                                                                  <w:marRight w:val="0"/>
                                                                                                                                                                  <w:marTop w:val="0"/>
                                                                                                                                                                  <w:marBottom w:val="0"/>
                                                                                                                                                                  <w:divBdr>
                                                                                                                                                                    <w:top w:val="none" w:sz="0" w:space="0" w:color="auto"/>
                                                                                                                                                                    <w:left w:val="none" w:sz="0" w:space="0" w:color="auto"/>
                                                                                                                                                                    <w:bottom w:val="none" w:sz="0" w:space="0" w:color="auto"/>
                                                                                                                                                                    <w:right w:val="none" w:sz="0" w:space="0" w:color="auto"/>
                                                                                                                                                                  </w:divBdr>
                                                                                                                                                                </w:div>
                                                                                                                                                                <w:div w:id="172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3389">
                                                                                                                                                          <w:marLeft w:val="0"/>
                                                                                                                                                          <w:marRight w:val="0"/>
                                                                                                                                                          <w:marTop w:val="0"/>
                                                                                                                                                          <w:marBottom w:val="0"/>
                                                                                                                                                          <w:divBdr>
                                                                                                                                                            <w:top w:val="none" w:sz="0" w:space="0" w:color="auto"/>
                                                                                                                                                            <w:left w:val="none" w:sz="0" w:space="0" w:color="auto"/>
                                                                                                                                                            <w:bottom w:val="none" w:sz="0" w:space="0" w:color="auto"/>
                                                                                                                                                            <w:right w:val="none" w:sz="0" w:space="0" w:color="auto"/>
                                                                                                                                                          </w:divBdr>
                                                                                                                                                        </w:div>
                                                                                                                                                        <w:div w:id="1499737211">
                                                                                                                                                          <w:marLeft w:val="0"/>
                                                                                                                                                          <w:marRight w:val="0"/>
                                                                                                                                                          <w:marTop w:val="0"/>
                                                                                                                                                          <w:marBottom w:val="0"/>
                                                                                                                                                          <w:divBdr>
                                                                                                                                                            <w:top w:val="none" w:sz="0" w:space="0" w:color="auto"/>
                                                                                                                                                            <w:left w:val="none" w:sz="0" w:space="0" w:color="auto"/>
                                                                                                                                                            <w:bottom w:val="none" w:sz="0" w:space="0" w:color="auto"/>
                                                                                                                                                            <w:right w:val="none" w:sz="0" w:space="0" w:color="auto"/>
                                                                                                                                                          </w:divBdr>
                                                                                                                                                        </w:div>
                                                                                                                                                        <w:div w:id="2074619897">
                                                                                                                                                          <w:marLeft w:val="0"/>
                                                                                                                                                          <w:marRight w:val="0"/>
                                                                                                                                                          <w:marTop w:val="0"/>
                                                                                                                                                          <w:marBottom w:val="0"/>
                                                                                                                                                          <w:divBdr>
                                                                                                                                                            <w:top w:val="none" w:sz="0" w:space="0" w:color="auto"/>
                                                                                                                                                            <w:left w:val="none" w:sz="0" w:space="0" w:color="auto"/>
                                                                                                                                                            <w:bottom w:val="none" w:sz="0" w:space="0" w:color="auto"/>
                                                                                                                                                            <w:right w:val="none" w:sz="0" w:space="0" w:color="auto"/>
                                                                                                                                                          </w:divBdr>
                                                                                                                                                        </w:div>
                                                                                                                                                        <w:div w:id="1959099015">
                                                                                                                                                          <w:marLeft w:val="0"/>
                                                                                                                                                          <w:marRight w:val="0"/>
                                                                                                                                                          <w:marTop w:val="0"/>
                                                                                                                                                          <w:marBottom w:val="0"/>
                                                                                                                                                          <w:divBdr>
                                                                                                                                                            <w:top w:val="none" w:sz="0" w:space="0" w:color="auto"/>
                                                                                                                                                            <w:left w:val="none" w:sz="0" w:space="0" w:color="auto"/>
                                                                                                                                                            <w:bottom w:val="none" w:sz="0" w:space="0" w:color="auto"/>
                                                                                                                                                            <w:right w:val="none" w:sz="0" w:space="0" w:color="auto"/>
                                                                                                                                                          </w:divBdr>
                                                                                                                                                        </w:div>
                                                                                                                                                        <w:div w:id="893849720">
                                                                                                                                                          <w:marLeft w:val="0"/>
                                                                                                                                                          <w:marRight w:val="0"/>
                                                                                                                                                          <w:marTop w:val="0"/>
                                                                                                                                                          <w:marBottom w:val="0"/>
                                                                                                                                                          <w:divBdr>
                                                                                                                                                            <w:top w:val="none" w:sz="0" w:space="0" w:color="auto"/>
                                                                                                                                                            <w:left w:val="none" w:sz="0" w:space="0" w:color="auto"/>
                                                                                                                                                            <w:bottom w:val="none" w:sz="0" w:space="0" w:color="auto"/>
                                                                                                                                                            <w:right w:val="none" w:sz="0" w:space="0" w:color="auto"/>
                                                                                                                                                          </w:divBdr>
                                                                                                                                                        </w:div>
                                                                                                                                                        <w:div w:id="1484616066">
                                                                                                                                                          <w:marLeft w:val="0"/>
                                                                                                                                                          <w:marRight w:val="0"/>
                                                                                                                                                          <w:marTop w:val="0"/>
                                                                                                                                                          <w:marBottom w:val="0"/>
                                                                                                                                                          <w:divBdr>
                                                                                                                                                            <w:top w:val="none" w:sz="0" w:space="0" w:color="auto"/>
                                                                                                                                                            <w:left w:val="none" w:sz="0" w:space="0" w:color="auto"/>
                                                                                                                                                            <w:bottom w:val="none" w:sz="0" w:space="0" w:color="auto"/>
                                                                                                                                                            <w:right w:val="none" w:sz="0" w:space="0" w:color="auto"/>
                                                                                                                                                          </w:divBdr>
                                                                                                                                                        </w:div>
                                                                                                                                                        <w:div w:id="700013933">
                                                                                                                                                          <w:marLeft w:val="0"/>
                                                                                                                                                          <w:marRight w:val="0"/>
                                                                                                                                                          <w:marTop w:val="0"/>
                                                                                                                                                          <w:marBottom w:val="0"/>
                                                                                                                                                          <w:divBdr>
                                                                                                                                                            <w:top w:val="none" w:sz="0" w:space="0" w:color="auto"/>
                                                                                                                                                            <w:left w:val="none" w:sz="0" w:space="0" w:color="auto"/>
                                                                                                                                                            <w:bottom w:val="none" w:sz="0" w:space="0" w:color="auto"/>
                                                                                                                                                            <w:right w:val="none" w:sz="0" w:space="0" w:color="auto"/>
                                                                                                                                                          </w:divBdr>
                                                                                                                                                        </w:div>
                                                                                                                                                        <w:div w:id="946810711">
                                                                                                                                                          <w:marLeft w:val="0"/>
                                                                                                                                                          <w:marRight w:val="0"/>
                                                                                                                                                          <w:marTop w:val="0"/>
                                                                                                                                                          <w:marBottom w:val="0"/>
                                                                                                                                                          <w:divBdr>
                                                                                                                                                            <w:top w:val="none" w:sz="0" w:space="0" w:color="auto"/>
                                                                                                                                                            <w:left w:val="none" w:sz="0" w:space="0" w:color="auto"/>
                                                                                                                                                            <w:bottom w:val="none" w:sz="0" w:space="0" w:color="auto"/>
                                                                                                                                                            <w:right w:val="none" w:sz="0" w:space="0" w:color="auto"/>
                                                                                                                                                          </w:divBdr>
                                                                                                                                                        </w:div>
                                                                                                                                                        <w:div w:id="839929419">
                                                                                                                                                          <w:marLeft w:val="0"/>
                                                                                                                                                          <w:marRight w:val="0"/>
                                                                                                                                                          <w:marTop w:val="0"/>
                                                                                                                                                          <w:marBottom w:val="0"/>
                                                                                                                                                          <w:divBdr>
                                                                                                                                                            <w:top w:val="none" w:sz="0" w:space="0" w:color="auto"/>
                                                                                                                                                            <w:left w:val="none" w:sz="0" w:space="0" w:color="auto"/>
                                                                                                                                                            <w:bottom w:val="none" w:sz="0" w:space="0" w:color="auto"/>
                                                                                                                                                            <w:right w:val="none" w:sz="0" w:space="0" w:color="auto"/>
                                                                                                                                                          </w:divBdr>
                                                                                                                                                        </w:div>
                                                                                                                                                        <w:div w:id="789015693">
                                                                                                                                                          <w:marLeft w:val="0"/>
                                                                                                                                                          <w:marRight w:val="0"/>
                                                                                                                                                          <w:marTop w:val="0"/>
                                                                                                                                                          <w:marBottom w:val="0"/>
                                                                                                                                                          <w:divBdr>
                                                                                                                                                            <w:top w:val="none" w:sz="0" w:space="0" w:color="auto"/>
                                                                                                                                                            <w:left w:val="none" w:sz="0" w:space="0" w:color="auto"/>
                                                                                                                                                            <w:bottom w:val="none" w:sz="0" w:space="0" w:color="auto"/>
                                                                                                                                                            <w:right w:val="none" w:sz="0" w:space="0" w:color="auto"/>
                                                                                                                                                          </w:divBdr>
                                                                                                                                                        </w:div>
                                                                                                                                                        <w:div w:id="339551191">
                                                                                                                                                          <w:marLeft w:val="0"/>
                                                                                                                                                          <w:marRight w:val="0"/>
                                                                                                                                                          <w:marTop w:val="0"/>
                                                                                                                                                          <w:marBottom w:val="0"/>
                                                                                                                                                          <w:divBdr>
                                                                                                                                                            <w:top w:val="none" w:sz="0" w:space="0" w:color="auto"/>
                                                                                                                                                            <w:left w:val="none" w:sz="0" w:space="0" w:color="auto"/>
                                                                                                                                                            <w:bottom w:val="none" w:sz="0" w:space="0" w:color="auto"/>
                                                                                                                                                            <w:right w:val="none" w:sz="0" w:space="0" w:color="auto"/>
                                                                                                                                                          </w:divBdr>
                                                                                                                                                        </w:div>
                                                                                                                                                        <w:div w:id="2072918318">
                                                                                                                                                          <w:marLeft w:val="0"/>
                                                                                                                                                          <w:marRight w:val="0"/>
                                                                                                                                                          <w:marTop w:val="0"/>
                                                                                                                                                          <w:marBottom w:val="0"/>
                                                                                                                                                          <w:divBdr>
                                                                                                                                                            <w:top w:val="none" w:sz="0" w:space="0" w:color="auto"/>
                                                                                                                                                            <w:left w:val="none" w:sz="0" w:space="0" w:color="auto"/>
                                                                                                                                                            <w:bottom w:val="none" w:sz="0" w:space="0" w:color="auto"/>
                                                                                                                                                            <w:right w:val="none" w:sz="0" w:space="0" w:color="auto"/>
                                                                                                                                                          </w:divBdr>
                                                                                                                                                        </w:div>
                                                                                                                                                        <w:div w:id="1032726308">
                                                                                                                                                          <w:marLeft w:val="0"/>
                                                                                                                                                          <w:marRight w:val="0"/>
                                                                                                                                                          <w:marTop w:val="0"/>
                                                                                                                                                          <w:marBottom w:val="0"/>
                                                                                                                                                          <w:divBdr>
                                                                                                                                                            <w:top w:val="none" w:sz="0" w:space="0" w:color="auto"/>
                                                                                                                                                            <w:left w:val="none" w:sz="0" w:space="0" w:color="auto"/>
                                                                                                                                                            <w:bottom w:val="none" w:sz="0" w:space="0" w:color="auto"/>
                                                                                                                                                            <w:right w:val="none" w:sz="0" w:space="0" w:color="auto"/>
                                                                                                                                                          </w:divBdr>
                                                                                                                                                        </w:div>
                                                                                                                                                        <w:div w:id="343868632">
                                                                                                                                                          <w:marLeft w:val="0"/>
                                                                                                                                                          <w:marRight w:val="0"/>
                                                                                                                                                          <w:marTop w:val="0"/>
                                                                                                                                                          <w:marBottom w:val="0"/>
                                                                                                                                                          <w:divBdr>
                                                                                                                                                            <w:top w:val="none" w:sz="0" w:space="0" w:color="auto"/>
                                                                                                                                                            <w:left w:val="none" w:sz="0" w:space="0" w:color="auto"/>
                                                                                                                                                            <w:bottom w:val="none" w:sz="0" w:space="0" w:color="auto"/>
                                                                                                                                                            <w:right w:val="none" w:sz="0" w:space="0" w:color="auto"/>
                                                                                                                                                          </w:divBdr>
                                                                                                                                                        </w:div>
                                                                                                                                                        <w:div w:id="1641418860">
                                                                                                                                                          <w:marLeft w:val="0"/>
                                                                                                                                                          <w:marRight w:val="0"/>
                                                                                                                                                          <w:marTop w:val="0"/>
                                                                                                                                                          <w:marBottom w:val="0"/>
                                                                                                                                                          <w:divBdr>
                                                                                                                                                            <w:top w:val="none" w:sz="0" w:space="0" w:color="auto"/>
                                                                                                                                                            <w:left w:val="none" w:sz="0" w:space="0" w:color="auto"/>
                                                                                                                                                            <w:bottom w:val="none" w:sz="0" w:space="0" w:color="auto"/>
                                                                                                                                                            <w:right w:val="none" w:sz="0" w:space="0" w:color="auto"/>
                                                                                                                                                          </w:divBdr>
                                                                                                                                                        </w:div>
                                                                                                                                                        <w:div w:id="490484876">
                                                                                                                                                          <w:marLeft w:val="0"/>
                                                                                                                                                          <w:marRight w:val="0"/>
                                                                                                                                                          <w:marTop w:val="0"/>
                                                                                                                                                          <w:marBottom w:val="0"/>
                                                                                                                                                          <w:divBdr>
                                                                                                                                                            <w:top w:val="none" w:sz="0" w:space="0" w:color="auto"/>
                                                                                                                                                            <w:left w:val="none" w:sz="0" w:space="0" w:color="auto"/>
                                                                                                                                                            <w:bottom w:val="none" w:sz="0" w:space="0" w:color="auto"/>
                                                                                                                                                            <w:right w:val="none" w:sz="0" w:space="0" w:color="auto"/>
                                                                                                                                                          </w:divBdr>
                                                                                                                                                        </w:div>
                                                                                                                                                        <w:div w:id="2138639371">
                                                                                                                                                          <w:marLeft w:val="0"/>
                                                                                                                                                          <w:marRight w:val="0"/>
                                                                                                                                                          <w:marTop w:val="0"/>
                                                                                                                                                          <w:marBottom w:val="0"/>
                                                                                                                                                          <w:divBdr>
                                                                                                                                                            <w:top w:val="none" w:sz="0" w:space="0" w:color="auto"/>
                                                                                                                                                            <w:left w:val="none" w:sz="0" w:space="0" w:color="auto"/>
                                                                                                                                                            <w:bottom w:val="none" w:sz="0" w:space="0" w:color="auto"/>
                                                                                                                                                            <w:right w:val="none" w:sz="0" w:space="0" w:color="auto"/>
                                                                                                                                                          </w:divBdr>
                                                                                                                                                        </w:div>
                                                                                                                                                        <w:div w:id="528690916">
                                                                                                                                                          <w:marLeft w:val="0"/>
                                                                                                                                                          <w:marRight w:val="0"/>
                                                                                                                                                          <w:marTop w:val="0"/>
                                                                                                                                                          <w:marBottom w:val="0"/>
                                                                                                                                                          <w:divBdr>
                                                                                                                                                            <w:top w:val="none" w:sz="0" w:space="0" w:color="auto"/>
                                                                                                                                                            <w:left w:val="none" w:sz="0" w:space="0" w:color="auto"/>
                                                                                                                                                            <w:bottom w:val="none" w:sz="0" w:space="0" w:color="auto"/>
                                                                                                                                                            <w:right w:val="none" w:sz="0" w:space="0" w:color="auto"/>
                                                                                                                                                          </w:divBdr>
                                                                                                                                                        </w:div>
                                                                                                                                                        <w:div w:id="1681858478">
                                                                                                                                                          <w:marLeft w:val="0"/>
                                                                                                                                                          <w:marRight w:val="0"/>
                                                                                                                                                          <w:marTop w:val="0"/>
                                                                                                                                                          <w:marBottom w:val="0"/>
                                                                                                                                                          <w:divBdr>
                                                                                                                                                            <w:top w:val="none" w:sz="0" w:space="0" w:color="auto"/>
                                                                                                                                                            <w:left w:val="none" w:sz="0" w:space="0" w:color="auto"/>
                                                                                                                                                            <w:bottom w:val="none" w:sz="0" w:space="0" w:color="auto"/>
                                                                                                                                                            <w:right w:val="none" w:sz="0" w:space="0" w:color="auto"/>
                                                                                                                                                          </w:divBdr>
                                                                                                                                                        </w:div>
                                                                                                                                                        <w:div w:id="1750038294">
                                                                                                                                                          <w:marLeft w:val="0"/>
                                                                                                                                                          <w:marRight w:val="0"/>
                                                                                                                                                          <w:marTop w:val="0"/>
                                                                                                                                                          <w:marBottom w:val="0"/>
                                                                                                                                                          <w:divBdr>
                                                                                                                                                            <w:top w:val="none" w:sz="0" w:space="0" w:color="auto"/>
                                                                                                                                                            <w:left w:val="none" w:sz="0" w:space="0" w:color="auto"/>
                                                                                                                                                            <w:bottom w:val="none" w:sz="0" w:space="0" w:color="auto"/>
                                                                                                                                                            <w:right w:val="none" w:sz="0" w:space="0" w:color="auto"/>
                                                                                                                                                          </w:divBdr>
                                                                                                                                                        </w:div>
                                                                                                                                                        <w:div w:id="786462913">
                                                                                                                                                          <w:marLeft w:val="0"/>
                                                                                                                                                          <w:marRight w:val="0"/>
                                                                                                                                                          <w:marTop w:val="0"/>
                                                                                                                                                          <w:marBottom w:val="0"/>
                                                                                                                                                          <w:divBdr>
                                                                                                                                                            <w:top w:val="none" w:sz="0" w:space="0" w:color="auto"/>
                                                                                                                                                            <w:left w:val="none" w:sz="0" w:space="0" w:color="auto"/>
                                                                                                                                                            <w:bottom w:val="none" w:sz="0" w:space="0" w:color="auto"/>
                                                                                                                                                            <w:right w:val="none" w:sz="0" w:space="0" w:color="auto"/>
                                                                                                                                                          </w:divBdr>
                                                                                                                                                        </w:div>
                                                                                                                                                        <w:div w:id="499660057">
                                                                                                                                                          <w:marLeft w:val="0"/>
                                                                                                                                                          <w:marRight w:val="0"/>
                                                                                                                                                          <w:marTop w:val="0"/>
                                                                                                                                                          <w:marBottom w:val="0"/>
                                                                                                                                                          <w:divBdr>
                                                                                                                                                            <w:top w:val="none" w:sz="0" w:space="0" w:color="auto"/>
                                                                                                                                                            <w:left w:val="none" w:sz="0" w:space="0" w:color="auto"/>
                                                                                                                                                            <w:bottom w:val="none" w:sz="0" w:space="0" w:color="auto"/>
                                                                                                                                                            <w:right w:val="none" w:sz="0" w:space="0" w:color="auto"/>
                                                                                                                                                          </w:divBdr>
                                                                                                                                                        </w:div>
                                                                                                                                                        <w:div w:id="386294592">
                                                                                                                                                          <w:marLeft w:val="0"/>
                                                                                                                                                          <w:marRight w:val="0"/>
                                                                                                                                                          <w:marTop w:val="0"/>
                                                                                                                                                          <w:marBottom w:val="0"/>
                                                                                                                                                          <w:divBdr>
                                                                                                                                                            <w:top w:val="none" w:sz="0" w:space="0" w:color="auto"/>
                                                                                                                                                            <w:left w:val="none" w:sz="0" w:space="0" w:color="auto"/>
                                                                                                                                                            <w:bottom w:val="none" w:sz="0" w:space="0" w:color="auto"/>
                                                                                                                                                            <w:right w:val="none" w:sz="0" w:space="0" w:color="auto"/>
                                                                                                                                                          </w:divBdr>
                                                                                                                                                        </w:div>
                                                                                                                                                        <w:div w:id="801731020">
                                                                                                                                                          <w:marLeft w:val="0"/>
                                                                                                                                                          <w:marRight w:val="0"/>
                                                                                                                                                          <w:marTop w:val="0"/>
                                                                                                                                                          <w:marBottom w:val="0"/>
                                                                                                                                                          <w:divBdr>
                                                                                                                                                            <w:top w:val="none" w:sz="0" w:space="0" w:color="auto"/>
                                                                                                                                                            <w:left w:val="none" w:sz="0" w:space="0" w:color="auto"/>
                                                                                                                                                            <w:bottom w:val="none" w:sz="0" w:space="0" w:color="auto"/>
                                                                                                                                                            <w:right w:val="none" w:sz="0" w:space="0" w:color="auto"/>
                                                                                                                                                          </w:divBdr>
                                                                                                                                                        </w:div>
                                                                                                                                                        <w:div w:id="1415400756">
                                                                                                                                                          <w:marLeft w:val="0"/>
                                                                                                                                                          <w:marRight w:val="0"/>
                                                                                                                                                          <w:marTop w:val="0"/>
                                                                                                                                                          <w:marBottom w:val="0"/>
                                                                                                                                                          <w:divBdr>
                                                                                                                                                            <w:top w:val="none" w:sz="0" w:space="0" w:color="auto"/>
                                                                                                                                                            <w:left w:val="none" w:sz="0" w:space="0" w:color="auto"/>
                                                                                                                                                            <w:bottom w:val="none" w:sz="0" w:space="0" w:color="auto"/>
                                                                                                                                                            <w:right w:val="none" w:sz="0" w:space="0" w:color="auto"/>
                                                                                                                                                          </w:divBdr>
                                                                                                                                                        </w:div>
                                                                                                                                                        <w:div w:id="1886210628">
                                                                                                                                                          <w:marLeft w:val="0"/>
                                                                                                                                                          <w:marRight w:val="0"/>
                                                                                                                                                          <w:marTop w:val="0"/>
                                                                                                                                                          <w:marBottom w:val="0"/>
                                                                                                                                                          <w:divBdr>
                                                                                                                                                            <w:top w:val="none" w:sz="0" w:space="0" w:color="auto"/>
                                                                                                                                                            <w:left w:val="none" w:sz="0" w:space="0" w:color="auto"/>
                                                                                                                                                            <w:bottom w:val="none" w:sz="0" w:space="0" w:color="auto"/>
                                                                                                                                                            <w:right w:val="none" w:sz="0" w:space="0" w:color="auto"/>
                                                                                                                                                          </w:divBdr>
                                                                                                                                                        </w:div>
                                                                                                                                                        <w:div w:id="967391601">
                                                                                                                                                          <w:marLeft w:val="0"/>
                                                                                                                                                          <w:marRight w:val="0"/>
                                                                                                                                                          <w:marTop w:val="0"/>
                                                                                                                                                          <w:marBottom w:val="0"/>
                                                                                                                                                          <w:divBdr>
                                                                                                                                                            <w:top w:val="none" w:sz="0" w:space="0" w:color="auto"/>
                                                                                                                                                            <w:left w:val="none" w:sz="0" w:space="0" w:color="auto"/>
                                                                                                                                                            <w:bottom w:val="none" w:sz="0" w:space="0" w:color="auto"/>
                                                                                                                                                            <w:right w:val="none" w:sz="0" w:space="0" w:color="auto"/>
                                                                                                                                                          </w:divBdr>
                                                                                                                                                        </w:div>
                                                                                                                                                        <w:div w:id="762337204">
                                                                                                                                                          <w:marLeft w:val="0"/>
                                                                                                                                                          <w:marRight w:val="0"/>
                                                                                                                                                          <w:marTop w:val="0"/>
                                                                                                                                                          <w:marBottom w:val="0"/>
                                                                                                                                                          <w:divBdr>
                                                                                                                                                            <w:top w:val="none" w:sz="0" w:space="0" w:color="auto"/>
                                                                                                                                                            <w:left w:val="none" w:sz="0" w:space="0" w:color="auto"/>
                                                                                                                                                            <w:bottom w:val="none" w:sz="0" w:space="0" w:color="auto"/>
                                                                                                                                                            <w:right w:val="none" w:sz="0" w:space="0" w:color="auto"/>
                                                                                                                                                          </w:divBdr>
                                                                                                                                                        </w:div>
                                                                                                                                                        <w:div w:id="699740435">
                                                                                                                                                          <w:marLeft w:val="0"/>
                                                                                                                                                          <w:marRight w:val="0"/>
                                                                                                                                                          <w:marTop w:val="0"/>
                                                                                                                                                          <w:marBottom w:val="0"/>
                                                                                                                                                          <w:divBdr>
                                                                                                                                                            <w:top w:val="none" w:sz="0" w:space="0" w:color="auto"/>
                                                                                                                                                            <w:left w:val="none" w:sz="0" w:space="0" w:color="auto"/>
                                                                                                                                                            <w:bottom w:val="none" w:sz="0" w:space="0" w:color="auto"/>
                                                                                                                                                            <w:right w:val="none" w:sz="0" w:space="0" w:color="auto"/>
                                                                                                                                                          </w:divBdr>
                                                                                                                                                        </w:div>
                                                                                                                                                        <w:div w:id="9912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3197">
                                                                                                                                                  <w:marLeft w:val="0"/>
                                                                                                                                                  <w:marRight w:val="0"/>
                                                                                                                                                  <w:marTop w:val="0"/>
                                                                                                                                                  <w:marBottom w:val="0"/>
                                                                                                                                                  <w:divBdr>
                                                                                                                                                    <w:top w:val="none" w:sz="0" w:space="0" w:color="auto"/>
                                                                                                                                                    <w:left w:val="none" w:sz="0" w:space="0" w:color="auto"/>
                                                                                                                                                    <w:bottom w:val="none" w:sz="0" w:space="0" w:color="auto"/>
                                                                                                                                                    <w:right w:val="none" w:sz="0" w:space="0" w:color="auto"/>
                                                                                                                                                  </w:divBdr>
                                                                                                                                                </w:div>
                                                                                                                                                <w:div w:id="682441676">
                                                                                                                                                  <w:marLeft w:val="0"/>
                                                                                                                                                  <w:marRight w:val="0"/>
                                                                                                                                                  <w:marTop w:val="0"/>
                                                                                                                                                  <w:marBottom w:val="0"/>
                                                                                                                                                  <w:divBdr>
                                                                                                                                                    <w:top w:val="none" w:sz="0" w:space="0" w:color="auto"/>
                                                                                                                                                    <w:left w:val="none" w:sz="0" w:space="0" w:color="auto"/>
                                                                                                                                                    <w:bottom w:val="none" w:sz="0" w:space="0" w:color="auto"/>
                                                                                                                                                    <w:right w:val="none" w:sz="0" w:space="0" w:color="auto"/>
                                                                                                                                                  </w:divBdr>
                                                                                                                                                </w:div>
                                                                                                                                                <w:div w:id="318727886">
                                                                                                                                                  <w:marLeft w:val="0"/>
                                                                                                                                                  <w:marRight w:val="0"/>
                                                                                                                                                  <w:marTop w:val="0"/>
                                                                                                                                                  <w:marBottom w:val="0"/>
                                                                                                                                                  <w:divBdr>
                                                                                                                                                    <w:top w:val="none" w:sz="0" w:space="0" w:color="auto"/>
                                                                                                                                                    <w:left w:val="none" w:sz="0" w:space="0" w:color="auto"/>
                                                                                                                                                    <w:bottom w:val="none" w:sz="0" w:space="0" w:color="auto"/>
                                                                                                                                                    <w:right w:val="none" w:sz="0" w:space="0" w:color="auto"/>
                                                                                                                                                  </w:divBdr>
                                                                                                                                                </w:div>
                                                                                                                                                <w:div w:id="82606288">
                                                                                                                                                  <w:marLeft w:val="0"/>
                                                                                                                                                  <w:marRight w:val="0"/>
                                                                                                                                                  <w:marTop w:val="0"/>
                                                                                                                                                  <w:marBottom w:val="0"/>
                                                                                                                                                  <w:divBdr>
                                                                                                                                                    <w:top w:val="none" w:sz="0" w:space="0" w:color="auto"/>
                                                                                                                                                    <w:left w:val="none" w:sz="0" w:space="0" w:color="auto"/>
                                                                                                                                                    <w:bottom w:val="none" w:sz="0" w:space="0" w:color="auto"/>
                                                                                                                                                    <w:right w:val="none" w:sz="0" w:space="0" w:color="auto"/>
                                                                                                                                                  </w:divBdr>
                                                                                                                                                </w:div>
                                                                                                                                                <w:div w:id="1894383743">
                                                                                                                                                  <w:marLeft w:val="0"/>
                                                                                                                                                  <w:marRight w:val="0"/>
                                                                                                                                                  <w:marTop w:val="0"/>
                                                                                                                                                  <w:marBottom w:val="0"/>
                                                                                                                                                  <w:divBdr>
                                                                                                                                                    <w:top w:val="none" w:sz="0" w:space="0" w:color="auto"/>
                                                                                                                                                    <w:left w:val="none" w:sz="0" w:space="0" w:color="auto"/>
                                                                                                                                                    <w:bottom w:val="none" w:sz="0" w:space="0" w:color="auto"/>
                                                                                                                                                    <w:right w:val="none" w:sz="0" w:space="0" w:color="auto"/>
                                                                                                                                                  </w:divBdr>
                                                                                                                                                </w:div>
                                                                                                                                                <w:div w:id="468713994">
                                                                                                                                                  <w:marLeft w:val="0"/>
                                                                                                                                                  <w:marRight w:val="0"/>
                                                                                                                                                  <w:marTop w:val="0"/>
                                                                                                                                                  <w:marBottom w:val="0"/>
                                                                                                                                                  <w:divBdr>
                                                                                                                                                    <w:top w:val="none" w:sz="0" w:space="0" w:color="auto"/>
                                                                                                                                                    <w:left w:val="none" w:sz="0" w:space="0" w:color="auto"/>
                                                                                                                                                    <w:bottom w:val="none" w:sz="0" w:space="0" w:color="auto"/>
                                                                                                                                                    <w:right w:val="none" w:sz="0" w:space="0" w:color="auto"/>
                                                                                                                                                  </w:divBdr>
                                                                                                                                                </w:div>
                                                                                                                                                <w:div w:id="831531427">
                                                                                                                                                  <w:marLeft w:val="0"/>
                                                                                                                                                  <w:marRight w:val="0"/>
                                                                                                                                                  <w:marTop w:val="0"/>
                                                                                                                                                  <w:marBottom w:val="0"/>
                                                                                                                                                  <w:divBdr>
                                                                                                                                                    <w:top w:val="none" w:sz="0" w:space="0" w:color="auto"/>
                                                                                                                                                    <w:left w:val="none" w:sz="0" w:space="0" w:color="auto"/>
                                                                                                                                                    <w:bottom w:val="none" w:sz="0" w:space="0" w:color="auto"/>
                                                                                                                                                    <w:right w:val="none" w:sz="0" w:space="0" w:color="auto"/>
                                                                                                                                                  </w:divBdr>
                                                                                                                                                </w:div>
                                                                                                                                                <w:div w:id="1551530481">
                                                                                                                                                  <w:marLeft w:val="0"/>
                                                                                                                                                  <w:marRight w:val="0"/>
                                                                                                                                                  <w:marTop w:val="0"/>
                                                                                                                                                  <w:marBottom w:val="0"/>
                                                                                                                                                  <w:divBdr>
                                                                                                                                                    <w:top w:val="none" w:sz="0" w:space="0" w:color="auto"/>
                                                                                                                                                    <w:left w:val="none" w:sz="0" w:space="0" w:color="auto"/>
                                                                                                                                                    <w:bottom w:val="none" w:sz="0" w:space="0" w:color="auto"/>
                                                                                                                                                    <w:right w:val="none" w:sz="0" w:space="0" w:color="auto"/>
                                                                                                                                                  </w:divBdr>
                                                                                                                                                </w:div>
                                                                                                                                                <w:div w:id="1062948936">
                                                                                                                                                  <w:marLeft w:val="0"/>
                                                                                                                                                  <w:marRight w:val="0"/>
                                                                                                                                                  <w:marTop w:val="0"/>
                                                                                                                                                  <w:marBottom w:val="0"/>
                                                                                                                                                  <w:divBdr>
                                                                                                                                                    <w:top w:val="none" w:sz="0" w:space="0" w:color="auto"/>
                                                                                                                                                    <w:left w:val="none" w:sz="0" w:space="0" w:color="auto"/>
                                                                                                                                                    <w:bottom w:val="none" w:sz="0" w:space="0" w:color="auto"/>
                                                                                                                                                    <w:right w:val="none" w:sz="0" w:space="0" w:color="auto"/>
                                                                                                                                                  </w:divBdr>
                                                                                                                                                </w:div>
                                                                                                                                                <w:div w:id="1945382436">
                                                                                                                                                  <w:marLeft w:val="0"/>
                                                                                                                                                  <w:marRight w:val="0"/>
                                                                                                                                                  <w:marTop w:val="0"/>
                                                                                                                                                  <w:marBottom w:val="0"/>
                                                                                                                                                  <w:divBdr>
                                                                                                                                                    <w:top w:val="none" w:sz="0" w:space="0" w:color="auto"/>
                                                                                                                                                    <w:left w:val="none" w:sz="0" w:space="0" w:color="auto"/>
                                                                                                                                                    <w:bottom w:val="none" w:sz="0" w:space="0" w:color="auto"/>
                                                                                                                                                    <w:right w:val="none" w:sz="0" w:space="0" w:color="auto"/>
                                                                                                                                                  </w:divBdr>
                                                                                                                                                </w:div>
                                                                                                                                                <w:div w:id="655650863">
                                                                                                                                                  <w:marLeft w:val="0"/>
                                                                                                                                                  <w:marRight w:val="0"/>
                                                                                                                                                  <w:marTop w:val="0"/>
                                                                                                                                                  <w:marBottom w:val="0"/>
                                                                                                                                                  <w:divBdr>
                                                                                                                                                    <w:top w:val="none" w:sz="0" w:space="0" w:color="auto"/>
                                                                                                                                                    <w:left w:val="none" w:sz="0" w:space="0" w:color="auto"/>
                                                                                                                                                    <w:bottom w:val="none" w:sz="0" w:space="0" w:color="auto"/>
                                                                                                                                                    <w:right w:val="none" w:sz="0" w:space="0" w:color="auto"/>
                                                                                                                                                  </w:divBdr>
                                                                                                                                                </w:div>
                                                                                                                                                <w:div w:id="1569877639">
                                                                                                                                                  <w:marLeft w:val="0"/>
                                                                                                                                                  <w:marRight w:val="0"/>
                                                                                                                                                  <w:marTop w:val="0"/>
                                                                                                                                                  <w:marBottom w:val="0"/>
                                                                                                                                                  <w:divBdr>
                                                                                                                                                    <w:top w:val="none" w:sz="0" w:space="0" w:color="auto"/>
                                                                                                                                                    <w:left w:val="none" w:sz="0" w:space="0" w:color="auto"/>
                                                                                                                                                    <w:bottom w:val="none" w:sz="0" w:space="0" w:color="auto"/>
                                                                                                                                                    <w:right w:val="none" w:sz="0" w:space="0" w:color="auto"/>
                                                                                                                                                  </w:divBdr>
                                                                                                                                                </w:div>
                                                                                                                                                <w:div w:id="1277786310">
                                                                                                                                                  <w:marLeft w:val="0"/>
                                                                                                                                                  <w:marRight w:val="0"/>
                                                                                                                                                  <w:marTop w:val="0"/>
                                                                                                                                                  <w:marBottom w:val="0"/>
                                                                                                                                                  <w:divBdr>
                                                                                                                                                    <w:top w:val="none" w:sz="0" w:space="0" w:color="auto"/>
                                                                                                                                                    <w:left w:val="none" w:sz="0" w:space="0" w:color="auto"/>
                                                                                                                                                    <w:bottom w:val="none" w:sz="0" w:space="0" w:color="auto"/>
                                                                                                                                                    <w:right w:val="none" w:sz="0" w:space="0" w:color="auto"/>
                                                                                                                                                  </w:divBdr>
                                                                                                                                                </w:div>
                                                                                                                                                <w:div w:id="1657495043">
                                                                                                                                                  <w:marLeft w:val="0"/>
                                                                                                                                                  <w:marRight w:val="0"/>
                                                                                                                                                  <w:marTop w:val="0"/>
                                                                                                                                                  <w:marBottom w:val="0"/>
                                                                                                                                                  <w:divBdr>
                                                                                                                                                    <w:top w:val="none" w:sz="0" w:space="0" w:color="auto"/>
                                                                                                                                                    <w:left w:val="none" w:sz="0" w:space="0" w:color="auto"/>
                                                                                                                                                    <w:bottom w:val="none" w:sz="0" w:space="0" w:color="auto"/>
                                                                                                                                                    <w:right w:val="none" w:sz="0" w:space="0" w:color="auto"/>
                                                                                                                                                  </w:divBdr>
                                                                                                                                                </w:div>
                                                                                                                                                <w:div w:id="818694869">
                                                                                                                                                  <w:marLeft w:val="0"/>
                                                                                                                                                  <w:marRight w:val="0"/>
                                                                                                                                                  <w:marTop w:val="0"/>
                                                                                                                                                  <w:marBottom w:val="0"/>
                                                                                                                                                  <w:divBdr>
                                                                                                                                                    <w:top w:val="none" w:sz="0" w:space="0" w:color="auto"/>
                                                                                                                                                    <w:left w:val="none" w:sz="0" w:space="0" w:color="auto"/>
                                                                                                                                                    <w:bottom w:val="none" w:sz="0" w:space="0" w:color="auto"/>
                                                                                                                                                    <w:right w:val="none" w:sz="0" w:space="0" w:color="auto"/>
                                                                                                                                                  </w:divBdr>
                                                                                                                                                </w:div>
                                                                                                                                                <w:div w:id="1838882803">
                                                                                                                                                  <w:marLeft w:val="0"/>
                                                                                                                                                  <w:marRight w:val="0"/>
                                                                                                                                                  <w:marTop w:val="0"/>
                                                                                                                                                  <w:marBottom w:val="0"/>
                                                                                                                                                  <w:divBdr>
                                                                                                                                                    <w:top w:val="none" w:sz="0" w:space="0" w:color="auto"/>
                                                                                                                                                    <w:left w:val="none" w:sz="0" w:space="0" w:color="auto"/>
                                                                                                                                                    <w:bottom w:val="none" w:sz="0" w:space="0" w:color="auto"/>
                                                                                                                                                    <w:right w:val="none" w:sz="0" w:space="0" w:color="auto"/>
                                                                                                                                                  </w:divBdr>
                                                                                                                                                </w:div>
                                                                                                                                                <w:div w:id="771323373">
                                                                                                                                                  <w:marLeft w:val="0"/>
                                                                                                                                                  <w:marRight w:val="0"/>
                                                                                                                                                  <w:marTop w:val="0"/>
                                                                                                                                                  <w:marBottom w:val="0"/>
                                                                                                                                                  <w:divBdr>
                                                                                                                                                    <w:top w:val="none" w:sz="0" w:space="0" w:color="auto"/>
                                                                                                                                                    <w:left w:val="none" w:sz="0" w:space="0" w:color="auto"/>
                                                                                                                                                    <w:bottom w:val="none" w:sz="0" w:space="0" w:color="auto"/>
                                                                                                                                                    <w:right w:val="none" w:sz="0" w:space="0" w:color="auto"/>
                                                                                                                                                  </w:divBdr>
                                                                                                                                                </w:div>
                                                                                                                                                <w:div w:id="655111021">
                                                                                                                                                  <w:marLeft w:val="0"/>
                                                                                                                                                  <w:marRight w:val="0"/>
                                                                                                                                                  <w:marTop w:val="0"/>
                                                                                                                                                  <w:marBottom w:val="0"/>
                                                                                                                                                  <w:divBdr>
                                                                                                                                                    <w:top w:val="none" w:sz="0" w:space="0" w:color="auto"/>
                                                                                                                                                    <w:left w:val="none" w:sz="0" w:space="0" w:color="auto"/>
                                                                                                                                                    <w:bottom w:val="none" w:sz="0" w:space="0" w:color="auto"/>
                                                                                                                                                    <w:right w:val="none" w:sz="0" w:space="0" w:color="auto"/>
                                                                                                                                                  </w:divBdr>
                                                                                                                                                </w:div>
                                                                                                                                                <w:div w:id="33626498">
                                                                                                                                                  <w:marLeft w:val="0"/>
                                                                                                                                                  <w:marRight w:val="0"/>
                                                                                                                                                  <w:marTop w:val="0"/>
                                                                                                                                                  <w:marBottom w:val="0"/>
                                                                                                                                                  <w:divBdr>
                                                                                                                                                    <w:top w:val="none" w:sz="0" w:space="0" w:color="auto"/>
                                                                                                                                                    <w:left w:val="none" w:sz="0" w:space="0" w:color="auto"/>
                                                                                                                                                    <w:bottom w:val="none" w:sz="0" w:space="0" w:color="auto"/>
                                                                                                                                                    <w:right w:val="none" w:sz="0" w:space="0" w:color="auto"/>
                                                                                                                                                  </w:divBdr>
                                                                                                                                                </w:div>
                                                                                                                                                <w:div w:id="739137248">
                                                                                                                                                  <w:marLeft w:val="0"/>
                                                                                                                                                  <w:marRight w:val="0"/>
                                                                                                                                                  <w:marTop w:val="0"/>
                                                                                                                                                  <w:marBottom w:val="0"/>
                                                                                                                                                  <w:divBdr>
                                                                                                                                                    <w:top w:val="none" w:sz="0" w:space="0" w:color="auto"/>
                                                                                                                                                    <w:left w:val="none" w:sz="0" w:space="0" w:color="auto"/>
                                                                                                                                                    <w:bottom w:val="none" w:sz="0" w:space="0" w:color="auto"/>
                                                                                                                                                    <w:right w:val="none" w:sz="0" w:space="0" w:color="auto"/>
                                                                                                                                                  </w:divBdr>
                                                                                                                                                </w:div>
                                                                                                                                                <w:div w:id="31735586">
                                                                                                                                                  <w:marLeft w:val="0"/>
                                                                                                                                                  <w:marRight w:val="0"/>
                                                                                                                                                  <w:marTop w:val="0"/>
                                                                                                                                                  <w:marBottom w:val="0"/>
                                                                                                                                                  <w:divBdr>
                                                                                                                                                    <w:top w:val="none" w:sz="0" w:space="0" w:color="auto"/>
                                                                                                                                                    <w:left w:val="none" w:sz="0" w:space="0" w:color="auto"/>
                                                                                                                                                    <w:bottom w:val="none" w:sz="0" w:space="0" w:color="auto"/>
                                                                                                                                                    <w:right w:val="none" w:sz="0" w:space="0" w:color="auto"/>
                                                                                                                                                  </w:divBdr>
                                                                                                                                                </w:div>
                                                                                                                                                <w:div w:id="561061574">
                                                                                                                                                  <w:marLeft w:val="0"/>
                                                                                                                                                  <w:marRight w:val="0"/>
                                                                                                                                                  <w:marTop w:val="0"/>
                                                                                                                                                  <w:marBottom w:val="0"/>
                                                                                                                                                  <w:divBdr>
                                                                                                                                                    <w:top w:val="none" w:sz="0" w:space="0" w:color="auto"/>
                                                                                                                                                    <w:left w:val="none" w:sz="0" w:space="0" w:color="auto"/>
                                                                                                                                                    <w:bottom w:val="none" w:sz="0" w:space="0" w:color="auto"/>
                                                                                                                                                    <w:right w:val="none" w:sz="0" w:space="0" w:color="auto"/>
                                                                                                                                                  </w:divBdr>
                                                                                                                                                </w:div>
                                                                                                                                                <w:div w:id="577635927">
                                                                                                                                                  <w:marLeft w:val="0"/>
                                                                                                                                                  <w:marRight w:val="0"/>
                                                                                                                                                  <w:marTop w:val="0"/>
                                                                                                                                                  <w:marBottom w:val="0"/>
                                                                                                                                                  <w:divBdr>
                                                                                                                                                    <w:top w:val="none" w:sz="0" w:space="0" w:color="auto"/>
                                                                                                                                                    <w:left w:val="none" w:sz="0" w:space="0" w:color="auto"/>
                                                                                                                                                    <w:bottom w:val="none" w:sz="0" w:space="0" w:color="auto"/>
                                                                                                                                                    <w:right w:val="none" w:sz="0" w:space="0" w:color="auto"/>
                                                                                                                                                  </w:divBdr>
                                                                                                                                                </w:div>
                                                                                                                                                <w:div w:id="866525682">
                                                                                                                                                  <w:marLeft w:val="0"/>
                                                                                                                                                  <w:marRight w:val="0"/>
                                                                                                                                                  <w:marTop w:val="0"/>
                                                                                                                                                  <w:marBottom w:val="0"/>
                                                                                                                                                  <w:divBdr>
                                                                                                                                                    <w:top w:val="none" w:sz="0" w:space="0" w:color="auto"/>
                                                                                                                                                    <w:left w:val="none" w:sz="0" w:space="0" w:color="auto"/>
                                                                                                                                                    <w:bottom w:val="none" w:sz="0" w:space="0" w:color="auto"/>
                                                                                                                                                    <w:right w:val="none" w:sz="0" w:space="0" w:color="auto"/>
                                                                                                                                                  </w:divBdr>
                                                                                                                                                </w:div>
                                                                                                                                                <w:div w:id="1232347573">
                                                                                                                                                  <w:marLeft w:val="0"/>
                                                                                                                                                  <w:marRight w:val="0"/>
                                                                                                                                                  <w:marTop w:val="0"/>
                                                                                                                                                  <w:marBottom w:val="0"/>
                                                                                                                                                  <w:divBdr>
                                                                                                                                                    <w:top w:val="none" w:sz="0" w:space="0" w:color="auto"/>
                                                                                                                                                    <w:left w:val="none" w:sz="0" w:space="0" w:color="auto"/>
                                                                                                                                                    <w:bottom w:val="none" w:sz="0" w:space="0" w:color="auto"/>
                                                                                                                                                    <w:right w:val="none" w:sz="0" w:space="0" w:color="auto"/>
                                                                                                                                                  </w:divBdr>
                                                                                                                                                </w:div>
                                                                                                                                                <w:div w:id="815071252">
                                                                                                                                                  <w:marLeft w:val="0"/>
                                                                                                                                                  <w:marRight w:val="0"/>
                                                                                                                                                  <w:marTop w:val="0"/>
                                                                                                                                                  <w:marBottom w:val="0"/>
                                                                                                                                                  <w:divBdr>
                                                                                                                                                    <w:top w:val="none" w:sz="0" w:space="0" w:color="auto"/>
                                                                                                                                                    <w:left w:val="none" w:sz="0" w:space="0" w:color="auto"/>
                                                                                                                                                    <w:bottom w:val="none" w:sz="0" w:space="0" w:color="auto"/>
                                                                                                                                                    <w:right w:val="none" w:sz="0" w:space="0" w:color="auto"/>
                                                                                                                                                  </w:divBdr>
                                                                                                                                                </w:div>
                                                                                                                                                <w:div w:id="38091267">
                                                                                                                                                  <w:marLeft w:val="0"/>
                                                                                                                                                  <w:marRight w:val="0"/>
                                                                                                                                                  <w:marTop w:val="0"/>
                                                                                                                                                  <w:marBottom w:val="0"/>
                                                                                                                                                  <w:divBdr>
                                                                                                                                                    <w:top w:val="none" w:sz="0" w:space="0" w:color="auto"/>
                                                                                                                                                    <w:left w:val="none" w:sz="0" w:space="0" w:color="auto"/>
                                                                                                                                                    <w:bottom w:val="none" w:sz="0" w:space="0" w:color="auto"/>
                                                                                                                                                    <w:right w:val="none" w:sz="0" w:space="0" w:color="auto"/>
                                                                                                                                                  </w:divBdr>
                                                                                                                                                </w:div>
                                                                                                                                                <w:div w:id="436214170">
                                                                                                                                                  <w:marLeft w:val="0"/>
                                                                                                                                                  <w:marRight w:val="0"/>
                                                                                                                                                  <w:marTop w:val="0"/>
                                                                                                                                                  <w:marBottom w:val="0"/>
                                                                                                                                                  <w:divBdr>
                                                                                                                                                    <w:top w:val="none" w:sz="0" w:space="0" w:color="auto"/>
                                                                                                                                                    <w:left w:val="none" w:sz="0" w:space="0" w:color="auto"/>
                                                                                                                                                    <w:bottom w:val="none" w:sz="0" w:space="0" w:color="auto"/>
                                                                                                                                                    <w:right w:val="none" w:sz="0" w:space="0" w:color="auto"/>
                                                                                                                                                  </w:divBdr>
                                                                                                                                                </w:div>
                                                                                                                                                <w:div w:id="919749350">
                                                                                                                                                  <w:marLeft w:val="0"/>
                                                                                                                                                  <w:marRight w:val="0"/>
                                                                                                                                                  <w:marTop w:val="0"/>
                                                                                                                                                  <w:marBottom w:val="0"/>
                                                                                                                                                  <w:divBdr>
                                                                                                                                                    <w:top w:val="none" w:sz="0" w:space="0" w:color="auto"/>
                                                                                                                                                    <w:left w:val="none" w:sz="0" w:space="0" w:color="auto"/>
                                                                                                                                                    <w:bottom w:val="none" w:sz="0" w:space="0" w:color="auto"/>
                                                                                                                                                    <w:right w:val="none" w:sz="0" w:space="0" w:color="auto"/>
                                                                                                                                                  </w:divBdr>
                                                                                                                                                </w:div>
                                                                                                                                                <w:div w:id="21047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0461">
                                                                                                                                          <w:marLeft w:val="0"/>
                                                                                                                                          <w:marRight w:val="0"/>
                                                                                                                                          <w:marTop w:val="0"/>
                                                                                                                                          <w:marBottom w:val="0"/>
                                                                                                                                          <w:divBdr>
                                                                                                                                            <w:top w:val="none" w:sz="0" w:space="0" w:color="auto"/>
                                                                                                                                            <w:left w:val="none" w:sz="0" w:space="0" w:color="auto"/>
                                                                                                                                            <w:bottom w:val="none" w:sz="0" w:space="0" w:color="auto"/>
                                                                                                                                            <w:right w:val="none" w:sz="0" w:space="0" w:color="auto"/>
                                                                                                                                          </w:divBdr>
                                                                                                                                        </w:div>
                                                                                                                                        <w:div w:id="2055503524">
                                                                                                                                          <w:marLeft w:val="0"/>
                                                                                                                                          <w:marRight w:val="0"/>
                                                                                                                                          <w:marTop w:val="0"/>
                                                                                                                                          <w:marBottom w:val="0"/>
                                                                                                                                          <w:divBdr>
                                                                                                                                            <w:top w:val="none" w:sz="0" w:space="0" w:color="auto"/>
                                                                                                                                            <w:left w:val="none" w:sz="0" w:space="0" w:color="auto"/>
                                                                                                                                            <w:bottom w:val="none" w:sz="0" w:space="0" w:color="auto"/>
                                                                                                                                            <w:right w:val="none" w:sz="0" w:space="0" w:color="auto"/>
                                                                                                                                          </w:divBdr>
                                                                                                                                        </w:div>
                                                                                                                                        <w:div w:id="1994792101">
                                                                                                                                          <w:marLeft w:val="0"/>
                                                                                                                                          <w:marRight w:val="0"/>
                                                                                                                                          <w:marTop w:val="0"/>
                                                                                                                                          <w:marBottom w:val="0"/>
                                                                                                                                          <w:divBdr>
                                                                                                                                            <w:top w:val="none" w:sz="0" w:space="0" w:color="auto"/>
                                                                                                                                            <w:left w:val="none" w:sz="0" w:space="0" w:color="auto"/>
                                                                                                                                            <w:bottom w:val="none" w:sz="0" w:space="0" w:color="auto"/>
                                                                                                                                            <w:right w:val="none" w:sz="0" w:space="0" w:color="auto"/>
                                                                                                                                          </w:divBdr>
                                                                                                                                        </w:div>
                                                                                                                                        <w:div w:id="1731995239">
                                                                                                                                          <w:marLeft w:val="0"/>
                                                                                                                                          <w:marRight w:val="0"/>
                                                                                                                                          <w:marTop w:val="0"/>
                                                                                                                                          <w:marBottom w:val="0"/>
                                                                                                                                          <w:divBdr>
                                                                                                                                            <w:top w:val="none" w:sz="0" w:space="0" w:color="auto"/>
                                                                                                                                            <w:left w:val="none" w:sz="0" w:space="0" w:color="auto"/>
                                                                                                                                            <w:bottom w:val="none" w:sz="0" w:space="0" w:color="auto"/>
                                                                                                                                            <w:right w:val="none" w:sz="0" w:space="0" w:color="auto"/>
                                                                                                                                          </w:divBdr>
                                                                                                                                        </w:div>
                                                                                                                                        <w:div w:id="1337073723">
                                                                                                                                          <w:marLeft w:val="0"/>
                                                                                                                                          <w:marRight w:val="0"/>
                                                                                                                                          <w:marTop w:val="0"/>
                                                                                                                                          <w:marBottom w:val="0"/>
                                                                                                                                          <w:divBdr>
                                                                                                                                            <w:top w:val="none" w:sz="0" w:space="0" w:color="auto"/>
                                                                                                                                            <w:left w:val="none" w:sz="0" w:space="0" w:color="auto"/>
                                                                                                                                            <w:bottom w:val="none" w:sz="0" w:space="0" w:color="auto"/>
                                                                                                                                            <w:right w:val="none" w:sz="0" w:space="0" w:color="auto"/>
                                                                                                                                          </w:divBdr>
                                                                                                                                        </w:div>
                                                                                                                                        <w:div w:id="155997343">
                                                                                                                                          <w:marLeft w:val="0"/>
                                                                                                                                          <w:marRight w:val="0"/>
                                                                                                                                          <w:marTop w:val="0"/>
                                                                                                                                          <w:marBottom w:val="0"/>
                                                                                                                                          <w:divBdr>
                                                                                                                                            <w:top w:val="none" w:sz="0" w:space="0" w:color="auto"/>
                                                                                                                                            <w:left w:val="none" w:sz="0" w:space="0" w:color="auto"/>
                                                                                                                                            <w:bottom w:val="none" w:sz="0" w:space="0" w:color="auto"/>
                                                                                                                                            <w:right w:val="none" w:sz="0" w:space="0" w:color="auto"/>
                                                                                                                                          </w:divBdr>
                                                                                                                                        </w:div>
                                                                                                                                        <w:div w:id="30227384">
                                                                                                                                          <w:marLeft w:val="0"/>
                                                                                                                                          <w:marRight w:val="0"/>
                                                                                                                                          <w:marTop w:val="0"/>
                                                                                                                                          <w:marBottom w:val="0"/>
                                                                                                                                          <w:divBdr>
                                                                                                                                            <w:top w:val="none" w:sz="0" w:space="0" w:color="auto"/>
                                                                                                                                            <w:left w:val="none" w:sz="0" w:space="0" w:color="auto"/>
                                                                                                                                            <w:bottom w:val="none" w:sz="0" w:space="0" w:color="auto"/>
                                                                                                                                            <w:right w:val="none" w:sz="0" w:space="0" w:color="auto"/>
                                                                                                                                          </w:divBdr>
                                                                                                                                        </w:div>
                                                                                                                                        <w:div w:id="623196814">
                                                                                                                                          <w:marLeft w:val="0"/>
                                                                                                                                          <w:marRight w:val="0"/>
                                                                                                                                          <w:marTop w:val="0"/>
                                                                                                                                          <w:marBottom w:val="0"/>
                                                                                                                                          <w:divBdr>
                                                                                                                                            <w:top w:val="none" w:sz="0" w:space="0" w:color="auto"/>
                                                                                                                                            <w:left w:val="none" w:sz="0" w:space="0" w:color="auto"/>
                                                                                                                                            <w:bottom w:val="none" w:sz="0" w:space="0" w:color="auto"/>
                                                                                                                                            <w:right w:val="none" w:sz="0" w:space="0" w:color="auto"/>
                                                                                                                                          </w:divBdr>
                                                                                                                                        </w:div>
                                                                                                                                        <w:div w:id="17315165">
                                                                                                                                          <w:marLeft w:val="0"/>
                                                                                                                                          <w:marRight w:val="0"/>
                                                                                                                                          <w:marTop w:val="0"/>
                                                                                                                                          <w:marBottom w:val="0"/>
                                                                                                                                          <w:divBdr>
                                                                                                                                            <w:top w:val="none" w:sz="0" w:space="0" w:color="auto"/>
                                                                                                                                            <w:left w:val="none" w:sz="0" w:space="0" w:color="auto"/>
                                                                                                                                            <w:bottom w:val="none" w:sz="0" w:space="0" w:color="auto"/>
                                                                                                                                            <w:right w:val="none" w:sz="0" w:space="0" w:color="auto"/>
                                                                                                                                          </w:divBdr>
                                                                                                                                        </w:div>
                                                                                                                                        <w:div w:id="1231427078">
                                                                                                                                          <w:marLeft w:val="0"/>
                                                                                                                                          <w:marRight w:val="0"/>
                                                                                                                                          <w:marTop w:val="0"/>
                                                                                                                                          <w:marBottom w:val="0"/>
                                                                                                                                          <w:divBdr>
                                                                                                                                            <w:top w:val="none" w:sz="0" w:space="0" w:color="auto"/>
                                                                                                                                            <w:left w:val="none" w:sz="0" w:space="0" w:color="auto"/>
                                                                                                                                            <w:bottom w:val="none" w:sz="0" w:space="0" w:color="auto"/>
                                                                                                                                            <w:right w:val="none" w:sz="0" w:space="0" w:color="auto"/>
                                                                                                                                          </w:divBdr>
                                                                                                                                        </w:div>
                                                                                                                                        <w:div w:id="1994869244">
                                                                                                                                          <w:marLeft w:val="0"/>
                                                                                                                                          <w:marRight w:val="0"/>
                                                                                                                                          <w:marTop w:val="0"/>
                                                                                                                                          <w:marBottom w:val="0"/>
                                                                                                                                          <w:divBdr>
                                                                                                                                            <w:top w:val="none" w:sz="0" w:space="0" w:color="auto"/>
                                                                                                                                            <w:left w:val="none" w:sz="0" w:space="0" w:color="auto"/>
                                                                                                                                            <w:bottom w:val="none" w:sz="0" w:space="0" w:color="auto"/>
                                                                                                                                            <w:right w:val="none" w:sz="0" w:space="0" w:color="auto"/>
                                                                                                                                          </w:divBdr>
                                                                                                                                        </w:div>
                                                                                                                                        <w:div w:id="2002081063">
                                                                                                                                          <w:marLeft w:val="0"/>
                                                                                                                                          <w:marRight w:val="0"/>
                                                                                                                                          <w:marTop w:val="0"/>
                                                                                                                                          <w:marBottom w:val="0"/>
                                                                                                                                          <w:divBdr>
                                                                                                                                            <w:top w:val="none" w:sz="0" w:space="0" w:color="auto"/>
                                                                                                                                            <w:left w:val="none" w:sz="0" w:space="0" w:color="auto"/>
                                                                                                                                            <w:bottom w:val="none" w:sz="0" w:space="0" w:color="auto"/>
                                                                                                                                            <w:right w:val="none" w:sz="0" w:space="0" w:color="auto"/>
                                                                                                                                          </w:divBdr>
                                                                                                                                        </w:div>
                                                                                                                                        <w:div w:id="1351839736">
                                                                                                                                          <w:marLeft w:val="0"/>
                                                                                                                                          <w:marRight w:val="0"/>
                                                                                                                                          <w:marTop w:val="0"/>
                                                                                                                                          <w:marBottom w:val="0"/>
                                                                                                                                          <w:divBdr>
                                                                                                                                            <w:top w:val="none" w:sz="0" w:space="0" w:color="auto"/>
                                                                                                                                            <w:left w:val="none" w:sz="0" w:space="0" w:color="auto"/>
                                                                                                                                            <w:bottom w:val="none" w:sz="0" w:space="0" w:color="auto"/>
                                                                                                                                            <w:right w:val="none" w:sz="0" w:space="0" w:color="auto"/>
                                                                                                                                          </w:divBdr>
                                                                                                                                        </w:div>
                                                                                                                                        <w:div w:id="854803640">
                                                                                                                                          <w:marLeft w:val="0"/>
                                                                                                                                          <w:marRight w:val="0"/>
                                                                                                                                          <w:marTop w:val="0"/>
                                                                                                                                          <w:marBottom w:val="0"/>
                                                                                                                                          <w:divBdr>
                                                                                                                                            <w:top w:val="none" w:sz="0" w:space="0" w:color="auto"/>
                                                                                                                                            <w:left w:val="none" w:sz="0" w:space="0" w:color="auto"/>
                                                                                                                                            <w:bottom w:val="none" w:sz="0" w:space="0" w:color="auto"/>
                                                                                                                                            <w:right w:val="none" w:sz="0" w:space="0" w:color="auto"/>
                                                                                                                                          </w:divBdr>
                                                                                                                                        </w:div>
                                                                                                                                        <w:div w:id="1720131999">
                                                                                                                                          <w:marLeft w:val="0"/>
                                                                                                                                          <w:marRight w:val="0"/>
                                                                                                                                          <w:marTop w:val="0"/>
                                                                                                                                          <w:marBottom w:val="0"/>
                                                                                                                                          <w:divBdr>
                                                                                                                                            <w:top w:val="none" w:sz="0" w:space="0" w:color="auto"/>
                                                                                                                                            <w:left w:val="none" w:sz="0" w:space="0" w:color="auto"/>
                                                                                                                                            <w:bottom w:val="none" w:sz="0" w:space="0" w:color="auto"/>
                                                                                                                                            <w:right w:val="none" w:sz="0" w:space="0" w:color="auto"/>
                                                                                                                                          </w:divBdr>
                                                                                                                                        </w:div>
                                                                                                                                        <w:div w:id="1930505450">
                                                                                                                                          <w:marLeft w:val="0"/>
                                                                                                                                          <w:marRight w:val="0"/>
                                                                                                                                          <w:marTop w:val="0"/>
                                                                                                                                          <w:marBottom w:val="0"/>
                                                                                                                                          <w:divBdr>
                                                                                                                                            <w:top w:val="none" w:sz="0" w:space="0" w:color="auto"/>
                                                                                                                                            <w:left w:val="none" w:sz="0" w:space="0" w:color="auto"/>
                                                                                                                                            <w:bottom w:val="none" w:sz="0" w:space="0" w:color="auto"/>
                                                                                                                                            <w:right w:val="none" w:sz="0" w:space="0" w:color="auto"/>
                                                                                                                                          </w:divBdr>
                                                                                                                                        </w:div>
                                                                                                                                        <w:div w:id="507446871">
                                                                                                                                          <w:marLeft w:val="0"/>
                                                                                                                                          <w:marRight w:val="0"/>
                                                                                                                                          <w:marTop w:val="0"/>
                                                                                                                                          <w:marBottom w:val="0"/>
                                                                                                                                          <w:divBdr>
                                                                                                                                            <w:top w:val="none" w:sz="0" w:space="0" w:color="auto"/>
                                                                                                                                            <w:left w:val="none" w:sz="0" w:space="0" w:color="auto"/>
                                                                                                                                            <w:bottom w:val="none" w:sz="0" w:space="0" w:color="auto"/>
                                                                                                                                            <w:right w:val="none" w:sz="0" w:space="0" w:color="auto"/>
                                                                                                                                          </w:divBdr>
                                                                                                                                        </w:div>
                                                                                                                                        <w:div w:id="836649808">
                                                                                                                                          <w:marLeft w:val="0"/>
                                                                                                                                          <w:marRight w:val="0"/>
                                                                                                                                          <w:marTop w:val="0"/>
                                                                                                                                          <w:marBottom w:val="0"/>
                                                                                                                                          <w:divBdr>
                                                                                                                                            <w:top w:val="none" w:sz="0" w:space="0" w:color="auto"/>
                                                                                                                                            <w:left w:val="none" w:sz="0" w:space="0" w:color="auto"/>
                                                                                                                                            <w:bottom w:val="none" w:sz="0" w:space="0" w:color="auto"/>
                                                                                                                                            <w:right w:val="none" w:sz="0" w:space="0" w:color="auto"/>
                                                                                                                                          </w:divBdr>
                                                                                                                                        </w:div>
                                                                                                                                        <w:div w:id="1928541067">
                                                                                                                                          <w:marLeft w:val="0"/>
                                                                                                                                          <w:marRight w:val="0"/>
                                                                                                                                          <w:marTop w:val="0"/>
                                                                                                                                          <w:marBottom w:val="0"/>
                                                                                                                                          <w:divBdr>
                                                                                                                                            <w:top w:val="none" w:sz="0" w:space="0" w:color="auto"/>
                                                                                                                                            <w:left w:val="none" w:sz="0" w:space="0" w:color="auto"/>
                                                                                                                                            <w:bottom w:val="none" w:sz="0" w:space="0" w:color="auto"/>
                                                                                                                                            <w:right w:val="none" w:sz="0" w:space="0" w:color="auto"/>
                                                                                                                                          </w:divBdr>
                                                                                                                                        </w:div>
                                                                                                                                        <w:div w:id="1902866608">
                                                                                                                                          <w:marLeft w:val="0"/>
                                                                                                                                          <w:marRight w:val="0"/>
                                                                                                                                          <w:marTop w:val="0"/>
                                                                                                                                          <w:marBottom w:val="0"/>
                                                                                                                                          <w:divBdr>
                                                                                                                                            <w:top w:val="none" w:sz="0" w:space="0" w:color="auto"/>
                                                                                                                                            <w:left w:val="none" w:sz="0" w:space="0" w:color="auto"/>
                                                                                                                                            <w:bottom w:val="none" w:sz="0" w:space="0" w:color="auto"/>
                                                                                                                                            <w:right w:val="none" w:sz="0" w:space="0" w:color="auto"/>
                                                                                                                                          </w:divBdr>
                                                                                                                                        </w:div>
                                                                                                                                        <w:div w:id="705644531">
                                                                                                                                          <w:marLeft w:val="0"/>
                                                                                                                                          <w:marRight w:val="0"/>
                                                                                                                                          <w:marTop w:val="0"/>
                                                                                                                                          <w:marBottom w:val="0"/>
                                                                                                                                          <w:divBdr>
                                                                                                                                            <w:top w:val="none" w:sz="0" w:space="0" w:color="auto"/>
                                                                                                                                            <w:left w:val="none" w:sz="0" w:space="0" w:color="auto"/>
                                                                                                                                            <w:bottom w:val="none" w:sz="0" w:space="0" w:color="auto"/>
                                                                                                                                            <w:right w:val="none" w:sz="0" w:space="0" w:color="auto"/>
                                                                                                                                          </w:divBdr>
                                                                                                                                        </w:div>
                                                                                                                                        <w:div w:id="1312371667">
                                                                                                                                          <w:marLeft w:val="0"/>
                                                                                                                                          <w:marRight w:val="0"/>
                                                                                                                                          <w:marTop w:val="0"/>
                                                                                                                                          <w:marBottom w:val="0"/>
                                                                                                                                          <w:divBdr>
                                                                                                                                            <w:top w:val="none" w:sz="0" w:space="0" w:color="auto"/>
                                                                                                                                            <w:left w:val="none" w:sz="0" w:space="0" w:color="auto"/>
                                                                                                                                            <w:bottom w:val="none" w:sz="0" w:space="0" w:color="auto"/>
                                                                                                                                            <w:right w:val="none" w:sz="0" w:space="0" w:color="auto"/>
                                                                                                                                          </w:divBdr>
                                                                                                                                        </w:div>
                                                                                                                                        <w:div w:id="1102800999">
                                                                                                                                          <w:marLeft w:val="0"/>
                                                                                                                                          <w:marRight w:val="0"/>
                                                                                                                                          <w:marTop w:val="0"/>
                                                                                                                                          <w:marBottom w:val="0"/>
                                                                                                                                          <w:divBdr>
                                                                                                                                            <w:top w:val="none" w:sz="0" w:space="0" w:color="auto"/>
                                                                                                                                            <w:left w:val="none" w:sz="0" w:space="0" w:color="auto"/>
                                                                                                                                            <w:bottom w:val="none" w:sz="0" w:space="0" w:color="auto"/>
                                                                                                                                            <w:right w:val="none" w:sz="0" w:space="0" w:color="auto"/>
                                                                                                                                          </w:divBdr>
                                                                                                                                        </w:div>
                                                                                                                                        <w:div w:id="1475370618">
                                                                                                                                          <w:marLeft w:val="0"/>
                                                                                                                                          <w:marRight w:val="0"/>
                                                                                                                                          <w:marTop w:val="0"/>
                                                                                                                                          <w:marBottom w:val="0"/>
                                                                                                                                          <w:divBdr>
                                                                                                                                            <w:top w:val="none" w:sz="0" w:space="0" w:color="auto"/>
                                                                                                                                            <w:left w:val="none" w:sz="0" w:space="0" w:color="auto"/>
                                                                                                                                            <w:bottom w:val="none" w:sz="0" w:space="0" w:color="auto"/>
                                                                                                                                            <w:right w:val="none" w:sz="0" w:space="0" w:color="auto"/>
                                                                                                                                          </w:divBdr>
                                                                                                                                        </w:div>
                                                                                                                                        <w:div w:id="240333618">
                                                                                                                                          <w:marLeft w:val="0"/>
                                                                                                                                          <w:marRight w:val="0"/>
                                                                                                                                          <w:marTop w:val="0"/>
                                                                                                                                          <w:marBottom w:val="0"/>
                                                                                                                                          <w:divBdr>
                                                                                                                                            <w:top w:val="none" w:sz="0" w:space="0" w:color="auto"/>
                                                                                                                                            <w:left w:val="none" w:sz="0" w:space="0" w:color="auto"/>
                                                                                                                                            <w:bottom w:val="none" w:sz="0" w:space="0" w:color="auto"/>
                                                                                                                                            <w:right w:val="none" w:sz="0" w:space="0" w:color="auto"/>
                                                                                                                                          </w:divBdr>
                                                                                                                                        </w:div>
                                                                                                                                        <w:div w:id="615329337">
                                                                                                                                          <w:marLeft w:val="0"/>
                                                                                                                                          <w:marRight w:val="0"/>
                                                                                                                                          <w:marTop w:val="0"/>
                                                                                                                                          <w:marBottom w:val="0"/>
                                                                                                                                          <w:divBdr>
                                                                                                                                            <w:top w:val="none" w:sz="0" w:space="0" w:color="auto"/>
                                                                                                                                            <w:left w:val="none" w:sz="0" w:space="0" w:color="auto"/>
                                                                                                                                            <w:bottom w:val="none" w:sz="0" w:space="0" w:color="auto"/>
                                                                                                                                            <w:right w:val="none" w:sz="0" w:space="0" w:color="auto"/>
                                                                                                                                          </w:divBdr>
                                                                                                                                        </w:div>
                                                                                                                                        <w:div w:id="1749689917">
                                                                                                                                          <w:marLeft w:val="0"/>
                                                                                                                                          <w:marRight w:val="0"/>
                                                                                                                                          <w:marTop w:val="0"/>
                                                                                                                                          <w:marBottom w:val="0"/>
                                                                                                                                          <w:divBdr>
                                                                                                                                            <w:top w:val="none" w:sz="0" w:space="0" w:color="auto"/>
                                                                                                                                            <w:left w:val="none" w:sz="0" w:space="0" w:color="auto"/>
                                                                                                                                            <w:bottom w:val="none" w:sz="0" w:space="0" w:color="auto"/>
                                                                                                                                            <w:right w:val="none" w:sz="0" w:space="0" w:color="auto"/>
                                                                                                                                          </w:divBdr>
                                                                                                                                        </w:div>
                                                                                                                                        <w:div w:id="222645386">
                                                                                                                                          <w:marLeft w:val="0"/>
                                                                                                                                          <w:marRight w:val="0"/>
                                                                                                                                          <w:marTop w:val="0"/>
                                                                                                                                          <w:marBottom w:val="0"/>
                                                                                                                                          <w:divBdr>
                                                                                                                                            <w:top w:val="none" w:sz="0" w:space="0" w:color="auto"/>
                                                                                                                                            <w:left w:val="none" w:sz="0" w:space="0" w:color="auto"/>
                                                                                                                                            <w:bottom w:val="none" w:sz="0" w:space="0" w:color="auto"/>
                                                                                                                                            <w:right w:val="none" w:sz="0" w:space="0" w:color="auto"/>
                                                                                                                                          </w:divBdr>
                                                                                                                                        </w:div>
                                                                                                                                        <w:div w:id="1919054863">
                                                                                                                                          <w:marLeft w:val="0"/>
                                                                                                                                          <w:marRight w:val="0"/>
                                                                                                                                          <w:marTop w:val="0"/>
                                                                                                                                          <w:marBottom w:val="0"/>
                                                                                                                                          <w:divBdr>
                                                                                                                                            <w:top w:val="none" w:sz="0" w:space="0" w:color="auto"/>
                                                                                                                                            <w:left w:val="none" w:sz="0" w:space="0" w:color="auto"/>
                                                                                                                                            <w:bottom w:val="none" w:sz="0" w:space="0" w:color="auto"/>
                                                                                                                                            <w:right w:val="none" w:sz="0" w:space="0" w:color="auto"/>
                                                                                                                                          </w:divBdr>
                                                                                                                                        </w:div>
                                                                                                                                        <w:div w:id="2946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192">
                                                                                                                                  <w:marLeft w:val="0"/>
                                                                                                                                  <w:marRight w:val="0"/>
                                                                                                                                  <w:marTop w:val="0"/>
                                                                                                                                  <w:marBottom w:val="0"/>
                                                                                                                                  <w:divBdr>
                                                                                                                                    <w:top w:val="none" w:sz="0" w:space="0" w:color="auto"/>
                                                                                                                                    <w:left w:val="none" w:sz="0" w:space="0" w:color="auto"/>
                                                                                                                                    <w:bottom w:val="none" w:sz="0" w:space="0" w:color="auto"/>
                                                                                                                                    <w:right w:val="none" w:sz="0" w:space="0" w:color="auto"/>
                                                                                                                                  </w:divBdr>
                                                                                                                                </w:div>
                                                                                                                                <w:div w:id="58019199">
                                                                                                                                  <w:marLeft w:val="0"/>
                                                                                                                                  <w:marRight w:val="0"/>
                                                                                                                                  <w:marTop w:val="0"/>
                                                                                                                                  <w:marBottom w:val="0"/>
                                                                                                                                  <w:divBdr>
                                                                                                                                    <w:top w:val="none" w:sz="0" w:space="0" w:color="auto"/>
                                                                                                                                    <w:left w:val="none" w:sz="0" w:space="0" w:color="auto"/>
                                                                                                                                    <w:bottom w:val="none" w:sz="0" w:space="0" w:color="auto"/>
                                                                                                                                    <w:right w:val="none" w:sz="0" w:space="0" w:color="auto"/>
                                                                                                                                  </w:divBdr>
                                                                                                                                </w:div>
                                                                                                                                <w:div w:id="803742274">
                                                                                                                                  <w:marLeft w:val="0"/>
                                                                                                                                  <w:marRight w:val="0"/>
                                                                                                                                  <w:marTop w:val="0"/>
                                                                                                                                  <w:marBottom w:val="0"/>
                                                                                                                                  <w:divBdr>
                                                                                                                                    <w:top w:val="none" w:sz="0" w:space="0" w:color="auto"/>
                                                                                                                                    <w:left w:val="none" w:sz="0" w:space="0" w:color="auto"/>
                                                                                                                                    <w:bottom w:val="none" w:sz="0" w:space="0" w:color="auto"/>
                                                                                                                                    <w:right w:val="none" w:sz="0" w:space="0" w:color="auto"/>
                                                                                                                                  </w:divBdr>
                                                                                                                                </w:div>
                                                                                                                                <w:div w:id="1257009965">
                                                                                                                                  <w:marLeft w:val="0"/>
                                                                                                                                  <w:marRight w:val="0"/>
                                                                                                                                  <w:marTop w:val="0"/>
                                                                                                                                  <w:marBottom w:val="0"/>
                                                                                                                                  <w:divBdr>
                                                                                                                                    <w:top w:val="none" w:sz="0" w:space="0" w:color="auto"/>
                                                                                                                                    <w:left w:val="none" w:sz="0" w:space="0" w:color="auto"/>
                                                                                                                                    <w:bottom w:val="none" w:sz="0" w:space="0" w:color="auto"/>
                                                                                                                                    <w:right w:val="none" w:sz="0" w:space="0" w:color="auto"/>
                                                                                                                                  </w:divBdr>
                                                                                                                                </w:div>
                                                                                                                                <w:div w:id="1080567757">
                                                                                                                                  <w:marLeft w:val="0"/>
                                                                                                                                  <w:marRight w:val="0"/>
                                                                                                                                  <w:marTop w:val="0"/>
                                                                                                                                  <w:marBottom w:val="0"/>
                                                                                                                                  <w:divBdr>
                                                                                                                                    <w:top w:val="none" w:sz="0" w:space="0" w:color="auto"/>
                                                                                                                                    <w:left w:val="none" w:sz="0" w:space="0" w:color="auto"/>
                                                                                                                                    <w:bottom w:val="none" w:sz="0" w:space="0" w:color="auto"/>
                                                                                                                                    <w:right w:val="none" w:sz="0" w:space="0" w:color="auto"/>
                                                                                                                                  </w:divBdr>
                                                                                                                                </w:div>
                                                                                                                                <w:div w:id="2016109977">
                                                                                                                                  <w:marLeft w:val="0"/>
                                                                                                                                  <w:marRight w:val="0"/>
                                                                                                                                  <w:marTop w:val="0"/>
                                                                                                                                  <w:marBottom w:val="0"/>
                                                                                                                                  <w:divBdr>
                                                                                                                                    <w:top w:val="none" w:sz="0" w:space="0" w:color="auto"/>
                                                                                                                                    <w:left w:val="none" w:sz="0" w:space="0" w:color="auto"/>
                                                                                                                                    <w:bottom w:val="none" w:sz="0" w:space="0" w:color="auto"/>
                                                                                                                                    <w:right w:val="none" w:sz="0" w:space="0" w:color="auto"/>
                                                                                                                                  </w:divBdr>
                                                                                                                                </w:div>
                                                                                                                                <w:div w:id="1295864719">
                                                                                                                                  <w:marLeft w:val="0"/>
                                                                                                                                  <w:marRight w:val="0"/>
                                                                                                                                  <w:marTop w:val="0"/>
                                                                                                                                  <w:marBottom w:val="0"/>
                                                                                                                                  <w:divBdr>
                                                                                                                                    <w:top w:val="none" w:sz="0" w:space="0" w:color="auto"/>
                                                                                                                                    <w:left w:val="none" w:sz="0" w:space="0" w:color="auto"/>
                                                                                                                                    <w:bottom w:val="none" w:sz="0" w:space="0" w:color="auto"/>
                                                                                                                                    <w:right w:val="none" w:sz="0" w:space="0" w:color="auto"/>
                                                                                                                                  </w:divBdr>
                                                                                                                                </w:div>
                                                                                                                                <w:div w:id="716471824">
                                                                                                                                  <w:marLeft w:val="0"/>
                                                                                                                                  <w:marRight w:val="0"/>
                                                                                                                                  <w:marTop w:val="0"/>
                                                                                                                                  <w:marBottom w:val="0"/>
                                                                                                                                  <w:divBdr>
                                                                                                                                    <w:top w:val="none" w:sz="0" w:space="0" w:color="auto"/>
                                                                                                                                    <w:left w:val="none" w:sz="0" w:space="0" w:color="auto"/>
                                                                                                                                    <w:bottom w:val="none" w:sz="0" w:space="0" w:color="auto"/>
                                                                                                                                    <w:right w:val="none" w:sz="0" w:space="0" w:color="auto"/>
                                                                                                                                  </w:divBdr>
                                                                                                                                </w:div>
                                                                                                                                <w:div w:id="1368988517">
                                                                                                                                  <w:marLeft w:val="0"/>
                                                                                                                                  <w:marRight w:val="0"/>
                                                                                                                                  <w:marTop w:val="0"/>
                                                                                                                                  <w:marBottom w:val="0"/>
                                                                                                                                  <w:divBdr>
                                                                                                                                    <w:top w:val="none" w:sz="0" w:space="0" w:color="auto"/>
                                                                                                                                    <w:left w:val="none" w:sz="0" w:space="0" w:color="auto"/>
                                                                                                                                    <w:bottom w:val="none" w:sz="0" w:space="0" w:color="auto"/>
                                                                                                                                    <w:right w:val="none" w:sz="0" w:space="0" w:color="auto"/>
                                                                                                                                  </w:divBdr>
                                                                                                                                </w:div>
                                                                                                                                <w:div w:id="2122527936">
                                                                                                                                  <w:marLeft w:val="0"/>
                                                                                                                                  <w:marRight w:val="0"/>
                                                                                                                                  <w:marTop w:val="0"/>
                                                                                                                                  <w:marBottom w:val="0"/>
                                                                                                                                  <w:divBdr>
                                                                                                                                    <w:top w:val="none" w:sz="0" w:space="0" w:color="auto"/>
                                                                                                                                    <w:left w:val="none" w:sz="0" w:space="0" w:color="auto"/>
                                                                                                                                    <w:bottom w:val="none" w:sz="0" w:space="0" w:color="auto"/>
                                                                                                                                    <w:right w:val="none" w:sz="0" w:space="0" w:color="auto"/>
                                                                                                                                  </w:divBdr>
                                                                                                                                </w:div>
                                                                                                                                <w:div w:id="1176312472">
                                                                                                                                  <w:marLeft w:val="0"/>
                                                                                                                                  <w:marRight w:val="0"/>
                                                                                                                                  <w:marTop w:val="0"/>
                                                                                                                                  <w:marBottom w:val="0"/>
                                                                                                                                  <w:divBdr>
                                                                                                                                    <w:top w:val="none" w:sz="0" w:space="0" w:color="auto"/>
                                                                                                                                    <w:left w:val="none" w:sz="0" w:space="0" w:color="auto"/>
                                                                                                                                    <w:bottom w:val="none" w:sz="0" w:space="0" w:color="auto"/>
                                                                                                                                    <w:right w:val="none" w:sz="0" w:space="0" w:color="auto"/>
                                                                                                                                  </w:divBdr>
                                                                                                                                </w:div>
                                                                                                                                <w:div w:id="1165127837">
                                                                                                                                  <w:marLeft w:val="0"/>
                                                                                                                                  <w:marRight w:val="0"/>
                                                                                                                                  <w:marTop w:val="0"/>
                                                                                                                                  <w:marBottom w:val="0"/>
                                                                                                                                  <w:divBdr>
                                                                                                                                    <w:top w:val="none" w:sz="0" w:space="0" w:color="auto"/>
                                                                                                                                    <w:left w:val="none" w:sz="0" w:space="0" w:color="auto"/>
                                                                                                                                    <w:bottom w:val="none" w:sz="0" w:space="0" w:color="auto"/>
                                                                                                                                    <w:right w:val="none" w:sz="0" w:space="0" w:color="auto"/>
                                                                                                                                  </w:divBdr>
                                                                                                                                </w:div>
                                                                                                                                <w:div w:id="1308821238">
                                                                                                                                  <w:marLeft w:val="0"/>
                                                                                                                                  <w:marRight w:val="0"/>
                                                                                                                                  <w:marTop w:val="0"/>
                                                                                                                                  <w:marBottom w:val="0"/>
                                                                                                                                  <w:divBdr>
                                                                                                                                    <w:top w:val="none" w:sz="0" w:space="0" w:color="auto"/>
                                                                                                                                    <w:left w:val="none" w:sz="0" w:space="0" w:color="auto"/>
                                                                                                                                    <w:bottom w:val="none" w:sz="0" w:space="0" w:color="auto"/>
                                                                                                                                    <w:right w:val="none" w:sz="0" w:space="0" w:color="auto"/>
                                                                                                                                  </w:divBdr>
                                                                                                                                </w:div>
                                                                                                                                <w:div w:id="168107564">
                                                                                                                                  <w:marLeft w:val="0"/>
                                                                                                                                  <w:marRight w:val="0"/>
                                                                                                                                  <w:marTop w:val="0"/>
                                                                                                                                  <w:marBottom w:val="0"/>
                                                                                                                                  <w:divBdr>
                                                                                                                                    <w:top w:val="none" w:sz="0" w:space="0" w:color="auto"/>
                                                                                                                                    <w:left w:val="none" w:sz="0" w:space="0" w:color="auto"/>
                                                                                                                                    <w:bottom w:val="none" w:sz="0" w:space="0" w:color="auto"/>
                                                                                                                                    <w:right w:val="none" w:sz="0" w:space="0" w:color="auto"/>
                                                                                                                                  </w:divBdr>
                                                                                                                                </w:div>
                                                                                                                                <w:div w:id="565068731">
                                                                                                                                  <w:marLeft w:val="0"/>
                                                                                                                                  <w:marRight w:val="0"/>
                                                                                                                                  <w:marTop w:val="0"/>
                                                                                                                                  <w:marBottom w:val="0"/>
                                                                                                                                  <w:divBdr>
                                                                                                                                    <w:top w:val="none" w:sz="0" w:space="0" w:color="auto"/>
                                                                                                                                    <w:left w:val="none" w:sz="0" w:space="0" w:color="auto"/>
                                                                                                                                    <w:bottom w:val="none" w:sz="0" w:space="0" w:color="auto"/>
                                                                                                                                    <w:right w:val="none" w:sz="0" w:space="0" w:color="auto"/>
                                                                                                                                  </w:divBdr>
                                                                                                                                </w:div>
                                                                                                                                <w:div w:id="1858079810">
                                                                                                                                  <w:marLeft w:val="0"/>
                                                                                                                                  <w:marRight w:val="0"/>
                                                                                                                                  <w:marTop w:val="0"/>
                                                                                                                                  <w:marBottom w:val="0"/>
                                                                                                                                  <w:divBdr>
                                                                                                                                    <w:top w:val="none" w:sz="0" w:space="0" w:color="auto"/>
                                                                                                                                    <w:left w:val="none" w:sz="0" w:space="0" w:color="auto"/>
                                                                                                                                    <w:bottom w:val="none" w:sz="0" w:space="0" w:color="auto"/>
                                                                                                                                    <w:right w:val="none" w:sz="0" w:space="0" w:color="auto"/>
                                                                                                                                  </w:divBdr>
                                                                                                                                </w:div>
                                                                                                                                <w:div w:id="1582326604">
                                                                                                                                  <w:marLeft w:val="0"/>
                                                                                                                                  <w:marRight w:val="0"/>
                                                                                                                                  <w:marTop w:val="0"/>
                                                                                                                                  <w:marBottom w:val="0"/>
                                                                                                                                  <w:divBdr>
                                                                                                                                    <w:top w:val="none" w:sz="0" w:space="0" w:color="auto"/>
                                                                                                                                    <w:left w:val="none" w:sz="0" w:space="0" w:color="auto"/>
                                                                                                                                    <w:bottom w:val="none" w:sz="0" w:space="0" w:color="auto"/>
                                                                                                                                    <w:right w:val="none" w:sz="0" w:space="0" w:color="auto"/>
                                                                                                                                  </w:divBdr>
                                                                                                                                </w:div>
                                                                                                                                <w:div w:id="230581810">
                                                                                                                                  <w:marLeft w:val="0"/>
                                                                                                                                  <w:marRight w:val="0"/>
                                                                                                                                  <w:marTop w:val="0"/>
                                                                                                                                  <w:marBottom w:val="0"/>
                                                                                                                                  <w:divBdr>
                                                                                                                                    <w:top w:val="none" w:sz="0" w:space="0" w:color="auto"/>
                                                                                                                                    <w:left w:val="none" w:sz="0" w:space="0" w:color="auto"/>
                                                                                                                                    <w:bottom w:val="none" w:sz="0" w:space="0" w:color="auto"/>
                                                                                                                                    <w:right w:val="none" w:sz="0" w:space="0" w:color="auto"/>
                                                                                                                                  </w:divBdr>
                                                                                                                                </w:div>
                                                                                                                                <w:div w:id="1122190428">
                                                                                                                                  <w:marLeft w:val="0"/>
                                                                                                                                  <w:marRight w:val="0"/>
                                                                                                                                  <w:marTop w:val="0"/>
                                                                                                                                  <w:marBottom w:val="0"/>
                                                                                                                                  <w:divBdr>
                                                                                                                                    <w:top w:val="none" w:sz="0" w:space="0" w:color="auto"/>
                                                                                                                                    <w:left w:val="none" w:sz="0" w:space="0" w:color="auto"/>
                                                                                                                                    <w:bottom w:val="none" w:sz="0" w:space="0" w:color="auto"/>
                                                                                                                                    <w:right w:val="none" w:sz="0" w:space="0" w:color="auto"/>
                                                                                                                                  </w:divBdr>
                                                                                                                                </w:div>
                                                                                                                                <w:div w:id="722363349">
                                                                                                                                  <w:marLeft w:val="0"/>
                                                                                                                                  <w:marRight w:val="0"/>
                                                                                                                                  <w:marTop w:val="0"/>
                                                                                                                                  <w:marBottom w:val="0"/>
                                                                                                                                  <w:divBdr>
                                                                                                                                    <w:top w:val="none" w:sz="0" w:space="0" w:color="auto"/>
                                                                                                                                    <w:left w:val="none" w:sz="0" w:space="0" w:color="auto"/>
                                                                                                                                    <w:bottom w:val="none" w:sz="0" w:space="0" w:color="auto"/>
                                                                                                                                    <w:right w:val="none" w:sz="0" w:space="0" w:color="auto"/>
                                                                                                                                  </w:divBdr>
                                                                                                                                </w:div>
                                                                                                                                <w:div w:id="1976906887">
                                                                                                                                  <w:marLeft w:val="0"/>
                                                                                                                                  <w:marRight w:val="0"/>
                                                                                                                                  <w:marTop w:val="0"/>
                                                                                                                                  <w:marBottom w:val="0"/>
                                                                                                                                  <w:divBdr>
                                                                                                                                    <w:top w:val="none" w:sz="0" w:space="0" w:color="auto"/>
                                                                                                                                    <w:left w:val="none" w:sz="0" w:space="0" w:color="auto"/>
                                                                                                                                    <w:bottom w:val="none" w:sz="0" w:space="0" w:color="auto"/>
                                                                                                                                    <w:right w:val="none" w:sz="0" w:space="0" w:color="auto"/>
                                                                                                                                  </w:divBdr>
                                                                                                                                </w:div>
                                                                                                                                <w:div w:id="906918541">
                                                                                                                                  <w:marLeft w:val="0"/>
                                                                                                                                  <w:marRight w:val="0"/>
                                                                                                                                  <w:marTop w:val="0"/>
                                                                                                                                  <w:marBottom w:val="0"/>
                                                                                                                                  <w:divBdr>
                                                                                                                                    <w:top w:val="none" w:sz="0" w:space="0" w:color="auto"/>
                                                                                                                                    <w:left w:val="none" w:sz="0" w:space="0" w:color="auto"/>
                                                                                                                                    <w:bottom w:val="none" w:sz="0" w:space="0" w:color="auto"/>
                                                                                                                                    <w:right w:val="none" w:sz="0" w:space="0" w:color="auto"/>
                                                                                                                                  </w:divBdr>
                                                                                                                                </w:div>
                                                                                                                                <w:div w:id="544365293">
                                                                                                                                  <w:marLeft w:val="0"/>
                                                                                                                                  <w:marRight w:val="0"/>
                                                                                                                                  <w:marTop w:val="0"/>
                                                                                                                                  <w:marBottom w:val="0"/>
                                                                                                                                  <w:divBdr>
                                                                                                                                    <w:top w:val="none" w:sz="0" w:space="0" w:color="auto"/>
                                                                                                                                    <w:left w:val="none" w:sz="0" w:space="0" w:color="auto"/>
                                                                                                                                    <w:bottom w:val="none" w:sz="0" w:space="0" w:color="auto"/>
                                                                                                                                    <w:right w:val="none" w:sz="0" w:space="0" w:color="auto"/>
                                                                                                                                  </w:divBdr>
                                                                                                                                </w:div>
                                                                                                                                <w:div w:id="1723215745">
                                                                                                                                  <w:marLeft w:val="0"/>
                                                                                                                                  <w:marRight w:val="0"/>
                                                                                                                                  <w:marTop w:val="0"/>
                                                                                                                                  <w:marBottom w:val="0"/>
                                                                                                                                  <w:divBdr>
                                                                                                                                    <w:top w:val="none" w:sz="0" w:space="0" w:color="auto"/>
                                                                                                                                    <w:left w:val="none" w:sz="0" w:space="0" w:color="auto"/>
                                                                                                                                    <w:bottom w:val="none" w:sz="0" w:space="0" w:color="auto"/>
                                                                                                                                    <w:right w:val="none" w:sz="0" w:space="0" w:color="auto"/>
                                                                                                                                  </w:divBdr>
                                                                                                                                </w:div>
                                                                                                                                <w:div w:id="112748379">
                                                                                                                                  <w:marLeft w:val="0"/>
                                                                                                                                  <w:marRight w:val="0"/>
                                                                                                                                  <w:marTop w:val="0"/>
                                                                                                                                  <w:marBottom w:val="0"/>
                                                                                                                                  <w:divBdr>
                                                                                                                                    <w:top w:val="none" w:sz="0" w:space="0" w:color="auto"/>
                                                                                                                                    <w:left w:val="none" w:sz="0" w:space="0" w:color="auto"/>
                                                                                                                                    <w:bottom w:val="none" w:sz="0" w:space="0" w:color="auto"/>
                                                                                                                                    <w:right w:val="none" w:sz="0" w:space="0" w:color="auto"/>
                                                                                                                                  </w:divBdr>
                                                                                                                                </w:div>
                                                                                                                                <w:div w:id="1077558314">
                                                                                                                                  <w:marLeft w:val="0"/>
                                                                                                                                  <w:marRight w:val="0"/>
                                                                                                                                  <w:marTop w:val="0"/>
                                                                                                                                  <w:marBottom w:val="0"/>
                                                                                                                                  <w:divBdr>
                                                                                                                                    <w:top w:val="none" w:sz="0" w:space="0" w:color="auto"/>
                                                                                                                                    <w:left w:val="none" w:sz="0" w:space="0" w:color="auto"/>
                                                                                                                                    <w:bottom w:val="none" w:sz="0" w:space="0" w:color="auto"/>
                                                                                                                                    <w:right w:val="none" w:sz="0" w:space="0" w:color="auto"/>
                                                                                                                                  </w:divBdr>
                                                                                                                                </w:div>
                                                                                                                                <w:div w:id="1092437876">
                                                                                                                                  <w:marLeft w:val="0"/>
                                                                                                                                  <w:marRight w:val="0"/>
                                                                                                                                  <w:marTop w:val="0"/>
                                                                                                                                  <w:marBottom w:val="0"/>
                                                                                                                                  <w:divBdr>
                                                                                                                                    <w:top w:val="none" w:sz="0" w:space="0" w:color="auto"/>
                                                                                                                                    <w:left w:val="none" w:sz="0" w:space="0" w:color="auto"/>
                                                                                                                                    <w:bottom w:val="none" w:sz="0" w:space="0" w:color="auto"/>
                                                                                                                                    <w:right w:val="none" w:sz="0" w:space="0" w:color="auto"/>
                                                                                                                                  </w:divBdr>
                                                                                                                                </w:div>
                                                                                                                                <w:div w:id="1048379812">
                                                                                                                                  <w:marLeft w:val="0"/>
                                                                                                                                  <w:marRight w:val="0"/>
                                                                                                                                  <w:marTop w:val="0"/>
                                                                                                                                  <w:marBottom w:val="0"/>
                                                                                                                                  <w:divBdr>
                                                                                                                                    <w:top w:val="none" w:sz="0" w:space="0" w:color="auto"/>
                                                                                                                                    <w:left w:val="none" w:sz="0" w:space="0" w:color="auto"/>
                                                                                                                                    <w:bottom w:val="none" w:sz="0" w:space="0" w:color="auto"/>
                                                                                                                                    <w:right w:val="none" w:sz="0" w:space="0" w:color="auto"/>
                                                                                                                                  </w:divBdr>
                                                                                                                                </w:div>
                                                                                                                                <w:div w:id="1819683829">
                                                                                                                                  <w:marLeft w:val="0"/>
                                                                                                                                  <w:marRight w:val="0"/>
                                                                                                                                  <w:marTop w:val="0"/>
                                                                                                                                  <w:marBottom w:val="0"/>
                                                                                                                                  <w:divBdr>
                                                                                                                                    <w:top w:val="none" w:sz="0" w:space="0" w:color="auto"/>
                                                                                                                                    <w:left w:val="none" w:sz="0" w:space="0" w:color="auto"/>
                                                                                                                                    <w:bottom w:val="none" w:sz="0" w:space="0" w:color="auto"/>
                                                                                                                                    <w:right w:val="none" w:sz="0" w:space="0" w:color="auto"/>
                                                                                                                                  </w:divBdr>
                                                                                                                                </w:div>
                                                                                                                                <w:div w:id="20531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0623">
                                                                                                                          <w:marLeft w:val="0"/>
                                                                                                                          <w:marRight w:val="0"/>
                                                                                                                          <w:marTop w:val="0"/>
                                                                                                                          <w:marBottom w:val="0"/>
                                                                                                                          <w:divBdr>
                                                                                                                            <w:top w:val="none" w:sz="0" w:space="0" w:color="auto"/>
                                                                                                                            <w:left w:val="none" w:sz="0" w:space="0" w:color="auto"/>
                                                                                                                            <w:bottom w:val="none" w:sz="0" w:space="0" w:color="auto"/>
                                                                                                                            <w:right w:val="none" w:sz="0" w:space="0" w:color="auto"/>
                                                                                                                          </w:divBdr>
                                                                                                                        </w:div>
                                                                                                                        <w:div w:id="1137340720">
                                                                                                                          <w:marLeft w:val="0"/>
                                                                                                                          <w:marRight w:val="0"/>
                                                                                                                          <w:marTop w:val="0"/>
                                                                                                                          <w:marBottom w:val="0"/>
                                                                                                                          <w:divBdr>
                                                                                                                            <w:top w:val="none" w:sz="0" w:space="0" w:color="auto"/>
                                                                                                                            <w:left w:val="none" w:sz="0" w:space="0" w:color="auto"/>
                                                                                                                            <w:bottom w:val="none" w:sz="0" w:space="0" w:color="auto"/>
                                                                                                                            <w:right w:val="none" w:sz="0" w:space="0" w:color="auto"/>
                                                                                                                          </w:divBdr>
                                                                                                                        </w:div>
                                                                                                                        <w:div w:id="1936553271">
                                                                                                                          <w:marLeft w:val="0"/>
                                                                                                                          <w:marRight w:val="0"/>
                                                                                                                          <w:marTop w:val="0"/>
                                                                                                                          <w:marBottom w:val="0"/>
                                                                                                                          <w:divBdr>
                                                                                                                            <w:top w:val="none" w:sz="0" w:space="0" w:color="auto"/>
                                                                                                                            <w:left w:val="none" w:sz="0" w:space="0" w:color="auto"/>
                                                                                                                            <w:bottom w:val="none" w:sz="0" w:space="0" w:color="auto"/>
                                                                                                                            <w:right w:val="none" w:sz="0" w:space="0" w:color="auto"/>
                                                                                                                          </w:divBdr>
                                                                                                                        </w:div>
                                                                                                                        <w:div w:id="2063628482">
                                                                                                                          <w:marLeft w:val="0"/>
                                                                                                                          <w:marRight w:val="0"/>
                                                                                                                          <w:marTop w:val="0"/>
                                                                                                                          <w:marBottom w:val="0"/>
                                                                                                                          <w:divBdr>
                                                                                                                            <w:top w:val="none" w:sz="0" w:space="0" w:color="auto"/>
                                                                                                                            <w:left w:val="none" w:sz="0" w:space="0" w:color="auto"/>
                                                                                                                            <w:bottom w:val="none" w:sz="0" w:space="0" w:color="auto"/>
                                                                                                                            <w:right w:val="none" w:sz="0" w:space="0" w:color="auto"/>
                                                                                                                          </w:divBdr>
                                                                                                                        </w:div>
                                                                                                                        <w:div w:id="1238055333">
                                                                                                                          <w:marLeft w:val="0"/>
                                                                                                                          <w:marRight w:val="0"/>
                                                                                                                          <w:marTop w:val="0"/>
                                                                                                                          <w:marBottom w:val="0"/>
                                                                                                                          <w:divBdr>
                                                                                                                            <w:top w:val="none" w:sz="0" w:space="0" w:color="auto"/>
                                                                                                                            <w:left w:val="none" w:sz="0" w:space="0" w:color="auto"/>
                                                                                                                            <w:bottom w:val="none" w:sz="0" w:space="0" w:color="auto"/>
                                                                                                                            <w:right w:val="none" w:sz="0" w:space="0" w:color="auto"/>
                                                                                                                          </w:divBdr>
                                                                                                                        </w:div>
                                                                                                                        <w:div w:id="15469696">
                                                                                                                          <w:marLeft w:val="0"/>
                                                                                                                          <w:marRight w:val="0"/>
                                                                                                                          <w:marTop w:val="0"/>
                                                                                                                          <w:marBottom w:val="0"/>
                                                                                                                          <w:divBdr>
                                                                                                                            <w:top w:val="none" w:sz="0" w:space="0" w:color="auto"/>
                                                                                                                            <w:left w:val="none" w:sz="0" w:space="0" w:color="auto"/>
                                                                                                                            <w:bottom w:val="none" w:sz="0" w:space="0" w:color="auto"/>
                                                                                                                            <w:right w:val="none" w:sz="0" w:space="0" w:color="auto"/>
                                                                                                                          </w:divBdr>
                                                                                                                        </w:div>
                                                                                                                        <w:div w:id="380324307">
                                                                                                                          <w:marLeft w:val="0"/>
                                                                                                                          <w:marRight w:val="0"/>
                                                                                                                          <w:marTop w:val="0"/>
                                                                                                                          <w:marBottom w:val="0"/>
                                                                                                                          <w:divBdr>
                                                                                                                            <w:top w:val="none" w:sz="0" w:space="0" w:color="auto"/>
                                                                                                                            <w:left w:val="none" w:sz="0" w:space="0" w:color="auto"/>
                                                                                                                            <w:bottom w:val="none" w:sz="0" w:space="0" w:color="auto"/>
                                                                                                                            <w:right w:val="none" w:sz="0" w:space="0" w:color="auto"/>
                                                                                                                          </w:divBdr>
                                                                                                                        </w:div>
                                                                                                                        <w:div w:id="939802287">
                                                                                                                          <w:marLeft w:val="0"/>
                                                                                                                          <w:marRight w:val="0"/>
                                                                                                                          <w:marTop w:val="0"/>
                                                                                                                          <w:marBottom w:val="0"/>
                                                                                                                          <w:divBdr>
                                                                                                                            <w:top w:val="none" w:sz="0" w:space="0" w:color="auto"/>
                                                                                                                            <w:left w:val="none" w:sz="0" w:space="0" w:color="auto"/>
                                                                                                                            <w:bottom w:val="none" w:sz="0" w:space="0" w:color="auto"/>
                                                                                                                            <w:right w:val="none" w:sz="0" w:space="0" w:color="auto"/>
                                                                                                                          </w:divBdr>
                                                                                                                        </w:div>
                                                                                                                        <w:div w:id="1486042390">
                                                                                                                          <w:marLeft w:val="0"/>
                                                                                                                          <w:marRight w:val="0"/>
                                                                                                                          <w:marTop w:val="0"/>
                                                                                                                          <w:marBottom w:val="0"/>
                                                                                                                          <w:divBdr>
                                                                                                                            <w:top w:val="none" w:sz="0" w:space="0" w:color="auto"/>
                                                                                                                            <w:left w:val="none" w:sz="0" w:space="0" w:color="auto"/>
                                                                                                                            <w:bottom w:val="none" w:sz="0" w:space="0" w:color="auto"/>
                                                                                                                            <w:right w:val="none" w:sz="0" w:space="0" w:color="auto"/>
                                                                                                                          </w:divBdr>
                                                                                                                        </w:div>
                                                                                                                        <w:div w:id="550924859">
                                                                                                                          <w:marLeft w:val="0"/>
                                                                                                                          <w:marRight w:val="0"/>
                                                                                                                          <w:marTop w:val="0"/>
                                                                                                                          <w:marBottom w:val="0"/>
                                                                                                                          <w:divBdr>
                                                                                                                            <w:top w:val="none" w:sz="0" w:space="0" w:color="auto"/>
                                                                                                                            <w:left w:val="none" w:sz="0" w:space="0" w:color="auto"/>
                                                                                                                            <w:bottom w:val="none" w:sz="0" w:space="0" w:color="auto"/>
                                                                                                                            <w:right w:val="none" w:sz="0" w:space="0" w:color="auto"/>
                                                                                                                          </w:divBdr>
                                                                                                                        </w:div>
                                                                                                                        <w:div w:id="1802459840">
                                                                                                                          <w:marLeft w:val="0"/>
                                                                                                                          <w:marRight w:val="0"/>
                                                                                                                          <w:marTop w:val="0"/>
                                                                                                                          <w:marBottom w:val="0"/>
                                                                                                                          <w:divBdr>
                                                                                                                            <w:top w:val="none" w:sz="0" w:space="0" w:color="auto"/>
                                                                                                                            <w:left w:val="none" w:sz="0" w:space="0" w:color="auto"/>
                                                                                                                            <w:bottom w:val="none" w:sz="0" w:space="0" w:color="auto"/>
                                                                                                                            <w:right w:val="none" w:sz="0" w:space="0" w:color="auto"/>
                                                                                                                          </w:divBdr>
                                                                                                                        </w:div>
                                                                                                                        <w:div w:id="426583832">
                                                                                                                          <w:marLeft w:val="0"/>
                                                                                                                          <w:marRight w:val="0"/>
                                                                                                                          <w:marTop w:val="0"/>
                                                                                                                          <w:marBottom w:val="0"/>
                                                                                                                          <w:divBdr>
                                                                                                                            <w:top w:val="none" w:sz="0" w:space="0" w:color="auto"/>
                                                                                                                            <w:left w:val="none" w:sz="0" w:space="0" w:color="auto"/>
                                                                                                                            <w:bottom w:val="none" w:sz="0" w:space="0" w:color="auto"/>
                                                                                                                            <w:right w:val="none" w:sz="0" w:space="0" w:color="auto"/>
                                                                                                                          </w:divBdr>
                                                                                                                        </w:div>
                                                                                                                        <w:div w:id="1313288683">
                                                                                                                          <w:marLeft w:val="0"/>
                                                                                                                          <w:marRight w:val="0"/>
                                                                                                                          <w:marTop w:val="0"/>
                                                                                                                          <w:marBottom w:val="0"/>
                                                                                                                          <w:divBdr>
                                                                                                                            <w:top w:val="none" w:sz="0" w:space="0" w:color="auto"/>
                                                                                                                            <w:left w:val="none" w:sz="0" w:space="0" w:color="auto"/>
                                                                                                                            <w:bottom w:val="none" w:sz="0" w:space="0" w:color="auto"/>
                                                                                                                            <w:right w:val="none" w:sz="0" w:space="0" w:color="auto"/>
                                                                                                                          </w:divBdr>
                                                                                                                        </w:div>
                                                                                                                        <w:div w:id="499472579">
                                                                                                                          <w:marLeft w:val="0"/>
                                                                                                                          <w:marRight w:val="0"/>
                                                                                                                          <w:marTop w:val="0"/>
                                                                                                                          <w:marBottom w:val="0"/>
                                                                                                                          <w:divBdr>
                                                                                                                            <w:top w:val="none" w:sz="0" w:space="0" w:color="auto"/>
                                                                                                                            <w:left w:val="none" w:sz="0" w:space="0" w:color="auto"/>
                                                                                                                            <w:bottom w:val="none" w:sz="0" w:space="0" w:color="auto"/>
                                                                                                                            <w:right w:val="none" w:sz="0" w:space="0" w:color="auto"/>
                                                                                                                          </w:divBdr>
                                                                                                                        </w:div>
                                                                                                                        <w:div w:id="1168861232">
                                                                                                                          <w:marLeft w:val="0"/>
                                                                                                                          <w:marRight w:val="0"/>
                                                                                                                          <w:marTop w:val="0"/>
                                                                                                                          <w:marBottom w:val="0"/>
                                                                                                                          <w:divBdr>
                                                                                                                            <w:top w:val="none" w:sz="0" w:space="0" w:color="auto"/>
                                                                                                                            <w:left w:val="none" w:sz="0" w:space="0" w:color="auto"/>
                                                                                                                            <w:bottom w:val="none" w:sz="0" w:space="0" w:color="auto"/>
                                                                                                                            <w:right w:val="none" w:sz="0" w:space="0" w:color="auto"/>
                                                                                                                          </w:divBdr>
                                                                                                                        </w:div>
                                                                                                                        <w:div w:id="255557089">
                                                                                                                          <w:marLeft w:val="0"/>
                                                                                                                          <w:marRight w:val="0"/>
                                                                                                                          <w:marTop w:val="0"/>
                                                                                                                          <w:marBottom w:val="0"/>
                                                                                                                          <w:divBdr>
                                                                                                                            <w:top w:val="none" w:sz="0" w:space="0" w:color="auto"/>
                                                                                                                            <w:left w:val="none" w:sz="0" w:space="0" w:color="auto"/>
                                                                                                                            <w:bottom w:val="none" w:sz="0" w:space="0" w:color="auto"/>
                                                                                                                            <w:right w:val="none" w:sz="0" w:space="0" w:color="auto"/>
                                                                                                                          </w:divBdr>
                                                                                                                        </w:div>
                                                                                                                        <w:div w:id="1295871092">
                                                                                                                          <w:marLeft w:val="0"/>
                                                                                                                          <w:marRight w:val="0"/>
                                                                                                                          <w:marTop w:val="0"/>
                                                                                                                          <w:marBottom w:val="0"/>
                                                                                                                          <w:divBdr>
                                                                                                                            <w:top w:val="none" w:sz="0" w:space="0" w:color="auto"/>
                                                                                                                            <w:left w:val="none" w:sz="0" w:space="0" w:color="auto"/>
                                                                                                                            <w:bottom w:val="none" w:sz="0" w:space="0" w:color="auto"/>
                                                                                                                            <w:right w:val="none" w:sz="0" w:space="0" w:color="auto"/>
                                                                                                                          </w:divBdr>
                                                                                                                        </w:div>
                                                                                                                        <w:div w:id="1436748468">
                                                                                                                          <w:marLeft w:val="0"/>
                                                                                                                          <w:marRight w:val="0"/>
                                                                                                                          <w:marTop w:val="0"/>
                                                                                                                          <w:marBottom w:val="0"/>
                                                                                                                          <w:divBdr>
                                                                                                                            <w:top w:val="none" w:sz="0" w:space="0" w:color="auto"/>
                                                                                                                            <w:left w:val="none" w:sz="0" w:space="0" w:color="auto"/>
                                                                                                                            <w:bottom w:val="none" w:sz="0" w:space="0" w:color="auto"/>
                                                                                                                            <w:right w:val="none" w:sz="0" w:space="0" w:color="auto"/>
                                                                                                                          </w:divBdr>
                                                                                                                        </w:div>
                                                                                                                        <w:div w:id="936669035">
                                                                                                                          <w:marLeft w:val="0"/>
                                                                                                                          <w:marRight w:val="0"/>
                                                                                                                          <w:marTop w:val="0"/>
                                                                                                                          <w:marBottom w:val="0"/>
                                                                                                                          <w:divBdr>
                                                                                                                            <w:top w:val="none" w:sz="0" w:space="0" w:color="auto"/>
                                                                                                                            <w:left w:val="none" w:sz="0" w:space="0" w:color="auto"/>
                                                                                                                            <w:bottom w:val="none" w:sz="0" w:space="0" w:color="auto"/>
                                                                                                                            <w:right w:val="none" w:sz="0" w:space="0" w:color="auto"/>
                                                                                                                          </w:divBdr>
                                                                                                                        </w:div>
                                                                                                                        <w:div w:id="2055539688">
                                                                                                                          <w:marLeft w:val="0"/>
                                                                                                                          <w:marRight w:val="0"/>
                                                                                                                          <w:marTop w:val="0"/>
                                                                                                                          <w:marBottom w:val="0"/>
                                                                                                                          <w:divBdr>
                                                                                                                            <w:top w:val="none" w:sz="0" w:space="0" w:color="auto"/>
                                                                                                                            <w:left w:val="none" w:sz="0" w:space="0" w:color="auto"/>
                                                                                                                            <w:bottom w:val="none" w:sz="0" w:space="0" w:color="auto"/>
                                                                                                                            <w:right w:val="none" w:sz="0" w:space="0" w:color="auto"/>
                                                                                                                          </w:divBdr>
                                                                                                                        </w:div>
                                                                                                                        <w:div w:id="1365325519">
                                                                                                                          <w:marLeft w:val="0"/>
                                                                                                                          <w:marRight w:val="0"/>
                                                                                                                          <w:marTop w:val="0"/>
                                                                                                                          <w:marBottom w:val="0"/>
                                                                                                                          <w:divBdr>
                                                                                                                            <w:top w:val="none" w:sz="0" w:space="0" w:color="auto"/>
                                                                                                                            <w:left w:val="none" w:sz="0" w:space="0" w:color="auto"/>
                                                                                                                            <w:bottom w:val="none" w:sz="0" w:space="0" w:color="auto"/>
                                                                                                                            <w:right w:val="none" w:sz="0" w:space="0" w:color="auto"/>
                                                                                                                          </w:divBdr>
                                                                                                                        </w:div>
                                                                                                                        <w:div w:id="931934639">
                                                                                                                          <w:marLeft w:val="0"/>
                                                                                                                          <w:marRight w:val="0"/>
                                                                                                                          <w:marTop w:val="0"/>
                                                                                                                          <w:marBottom w:val="0"/>
                                                                                                                          <w:divBdr>
                                                                                                                            <w:top w:val="none" w:sz="0" w:space="0" w:color="auto"/>
                                                                                                                            <w:left w:val="none" w:sz="0" w:space="0" w:color="auto"/>
                                                                                                                            <w:bottom w:val="none" w:sz="0" w:space="0" w:color="auto"/>
                                                                                                                            <w:right w:val="none" w:sz="0" w:space="0" w:color="auto"/>
                                                                                                                          </w:divBdr>
                                                                                                                        </w:div>
                                                                                                                        <w:div w:id="690421872">
                                                                                                                          <w:marLeft w:val="0"/>
                                                                                                                          <w:marRight w:val="0"/>
                                                                                                                          <w:marTop w:val="0"/>
                                                                                                                          <w:marBottom w:val="0"/>
                                                                                                                          <w:divBdr>
                                                                                                                            <w:top w:val="none" w:sz="0" w:space="0" w:color="auto"/>
                                                                                                                            <w:left w:val="none" w:sz="0" w:space="0" w:color="auto"/>
                                                                                                                            <w:bottom w:val="none" w:sz="0" w:space="0" w:color="auto"/>
                                                                                                                            <w:right w:val="none" w:sz="0" w:space="0" w:color="auto"/>
                                                                                                                          </w:divBdr>
                                                                                                                        </w:div>
                                                                                                                        <w:div w:id="1551267787">
                                                                                                                          <w:marLeft w:val="0"/>
                                                                                                                          <w:marRight w:val="0"/>
                                                                                                                          <w:marTop w:val="0"/>
                                                                                                                          <w:marBottom w:val="0"/>
                                                                                                                          <w:divBdr>
                                                                                                                            <w:top w:val="none" w:sz="0" w:space="0" w:color="auto"/>
                                                                                                                            <w:left w:val="none" w:sz="0" w:space="0" w:color="auto"/>
                                                                                                                            <w:bottom w:val="none" w:sz="0" w:space="0" w:color="auto"/>
                                                                                                                            <w:right w:val="none" w:sz="0" w:space="0" w:color="auto"/>
                                                                                                                          </w:divBdr>
                                                                                                                        </w:div>
                                                                                                                        <w:div w:id="1701276480">
                                                                                                                          <w:marLeft w:val="0"/>
                                                                                                                          <w:marRight w:val="0"/>
                                                                                                                          <w:marTop w:val="0"/>
                                                                                                                          <w:marBottom w:val="0"/>
                                                                                                                          <w:divBdr>
                                                                                                                            <w:top w:val="none" w:sz="0" w:space="0" w:color="auto"/>
                                                                                                                            <w:left w:val="none" w:sz="0" w:space="0" w:color="auto"/>
                                                                                                                            <w:bottom w:val="none" w:sz="0" w:space="0" w:color="auto"/>
                                                                                                                            <w:right w:val="none" w:sz="0" w:space="0" w:color="auto"/>
                                                                                                                          </w:divBdr>
                                                                                                                        </w:div>
                                                                                                                        <w:div w:id="541751997">
                                                                                                                          <w:marLeft w:val="0"/>
                                                                                                                          <w:marRight w:val="0"/>
                                                                                                                          <w:marTop w:val="0"/>
                                                                                                                          <w:marBottom w:val="0"/>
                                                                                                                          <w:divBdr>
                                                                                                                            <w:top w:val="none" w:sz="0" w:space="0" w:color="auto"/>
                                                                                                                            <w:left w:val="none" w:sz="0" w:space="0" w:color="auto"/>
                                                                                                                            <w:bottom w:val="none" w:sz="0" w:space="0" w:color="auto"/>
                                                                                                                            <w:right w:val="none" w:sz="0" w:space="0" w:color="auto"/>
                                                                                                                          </w:divBdr>
                                                                                                                        </w:div>
                                                                                                                        <w:div w:id="1235243170">
                                                                                                                          <w:marLeft w:val="0"/>
                                                                                                                          <w:marRight w:val="0"/>
                                                                                                                          <w:marTop w:val="0"/>
                                                                                                                          <w:marBottom w:val="0"/>
                                                                                                                          <w:divBdr>
                                                                                                                            <w:top w:val="none" w:sz="0" w:space="0" w:color="auto"/>
                                                                                                                            <w:left w:val="none" w:sz="0" w:space="0" w:color="auto"/>
                                                                                                                            <w:bottom w:val="none" w:sz="0" w:space="0" w:color="auto"/>
                                                                                                                            <w:right w:val="none" w:sz="0" w:space="0" w:color="auto"/>
                                                                                                                          </w:divBdr>
                                                                                                                        </w:div>
                                                                                                                        <w:div w:id="2047486931">
                                                                                                                          <w:marLeft w:val="0"/>
                                                                                                                          <w:marRight w:val="0"/>
                                                                                                                          <w:marTop w:val="0"/>
                                                                                                                          <w:marBottom w:val="0"/>
                                                                                                                          <w:divBdr>
                                                                                                                            <w:top w:val="none" w:sz="0" w:space="0" w:color="auto"/>
                                                                                                                            <w:left w:val="none" w:sz="0" w:space="0" w:color="auto"/>
                                                                                                                            <w:bottom w:val="none" w:sz="0" w:space="0" w:color="auto"/>
                                                                                                                            <w:right w:val="none" w:sz="0" w:space="0" w:color="auto"/>
                                                                                                                          </w:divBdr>
                                                                                                                        </w:div>
                                                                                                                        <w:div w:id="1262185034">
                                                                                                                          <w:marLeft w:val="0"/>
                                                                                                                          <w:marRight w:val="0"/>
                                                                                                                          <w:marTop w:val="0"/>
                                                                                                                          <w:marBottom w:val="0"/>
                                                                                                                          <w:divBdr>
                                                                                                                            <w:top w:val="none" w:sz="0" w:space="0" w:color="auto"/>
                                                                                                                            <w:left w:val="none" w:sz="0" w:space="0" w:color="auto"/>
                                                                                                                            <w:bottom w:val="none" w:sz="0" w:space="0" w:color="auto"/>
                                                                                                                            <w:right w:val="none" w:sz="0" w:space="0" w:color="auto"/>
                                                                                                                          </w:divBdr>
                                                                                                                        </w:div>
                                                                                                                        <w:div w:id="13635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3424">
                                                                                                                  <w:marLeft w:val="0"/>
                                                                                                                  <w:marRight w:val="0"/>
                                                                                                                  <w:marTop w:val="0"/>
                                                                                                                  <w:marBottom w:val="0"/>
                                                                                                                  <w:divBdr>
                                                                                                                    <w:top w:val="none" w:sz="0" w:space="0" w:color="auto"/>
                                                                                                                    <w:left w:val="none" w:sz="0" w:space="0" w:color="auto"/>
                                                                                                                    <w:bottom w:val="none" w:sz="0" w:space="0" w:color="auto"/>
                                                                                                                    <w:right w:val="none" w:sz="0" w:space="0" w:color="auto"/>
                                                                                                                  </w:divBdr>
                                                                                                                </w:div>
                                                                                                                <w:div w:id="1426263341">
                                                                                                                  <w:marLeft w:val="0"/>
                                                                                                                  <w:marRight w:val="0"/>
                                                                                                                  <w:marTop w:val="0"/>
                                                                                                                  <w:marBottom w:val="0"/>
                                                                                                                  <w:divBdr>
                                                                                                                    <w:top w:val="none" w:sz="0" w:space="0" w:color="auto"/>
                                                                                                                    <w:left w:val="none" w:sz="0" w:space="0" w:color="auto"/>
                                                                                                                    <w:bottom w:val="none" w:sz="0" w:space="0" w:color="auto"/>
                                                                                                                    <w:right w:val="none" w:sz="0" w:space="0" w:color="auto"/>
                                                                                                                  </w:divBdr>
                                                                                                                </w:div>
                                                                                                                <w:div w:id="619710">
                                                                                                                  <w:marLeft w:val="0"/>
                                                                                                                  <w:marRight w:val="0"/>
                                                                                                                  <w:marTop w:val="0"/>
                                                                                                                  <w:marBottom w:val="0"/>
                                                                                                                  <w:divBdr>
                                                                                                                    <w:top w:val="none" w:sz="0" w:space="0" w:color="auto"/>
                                                                                                                    <w:left w:val="none" w:sz="0" w:space="0" w:color="auto"/>
                                                                                                                    <w:bottom w:val="none" w:sz="0" w:space="0" w:color="auto"/>
                                                                                                                    <w:right w:val="none" w:sz="0" w:space="0" w:color="auto"/>
                                                                                                                  </w:divBdr>
                                                                                                                </w:div>
                                                                                                                <w:div w:id="1502428998">
                                                                                                                  <w:marLeft w:val="0"/>
                                                                                                                  <w:marRight w:val="0"/>
                                                                                                                  <w:marTop w:val="0"/>
                                                                                                                  <w:marBottom w:val="0"/>
                                                                                                                  <w:divBdr>
                                                                                                                    <w:top w:val="none" w:sz="0" w:space="0" w:color="auto"/>
                                                                                                                    <w:left w:val="none" w:sz="0" w:space="0" w:color="auto"/>
                                                                                                                    <w:bottom w:val="none" w:sz="0" w:space="0" w:color="auto"/>
                                                                                                                    <w:right w:val="none" w:sz="0" w:space="0" w:color="auto"/>
                                                                                                                  </w:divBdr>
                                                                                                                </w:div>
                                                                                                                <w:div w:id="2034456926">
                                                                                                                  <w:marLeft w:val="0"/>
                                                                                                                  <w:marRight w:val="0"/>
                                                                                                                  <w:marTop w:val="0"/>
                                                                                                                  <w:marBottom w:val="0"/>
                                                                                                                  <w:divBdr>
                                                                                                                    <w:top w:val="none" w:sz="0" w:space="0" w:color="auto"/>
                                                                                                                    <w:left w:val="none" w:sz="0" w:space="0" w:color="auto"/>
                                                                                                                    <w:bottom w:val="none" w:sz="0" w:space="0" w:color="auto"/>
                                                                                                                    <w:right w:val="none" w:sz="0" w:space="0" w:color="auto"/>
                                                                                                                  </w:divBdr>
                                                                                                                </w:div>
                                                                                                                <w:div w:id="116795797">
                                                                                                                  <w:marLeft w:val="0"/>
                                                                                                                  <w:marRight w:val="0"/>
                                                                                                                  <w:marTop w:val="0"/>
                                                                                                                  <w:marBottom w:val="0"/>
                                                                                                                  <w:divBdr>
                                                                                                                    <w:top w:val="none" w:sz="0" w:space="0" w:color="auto"/>
                                                                                                                    <w:left w:val="none" w:sz="0" w:space="0" w:color="auto"/>
                                                                                                                    <w:bottom w:val="none" w:sz="0" w:space="0" w:color="auto"/>
                                                                                                                    <w:right w:val="none" w:sz="0" w:space="0" w:color="auto"/>
                                                                                                                  </w:divBdr>
                                                                                                                </w:div>
                                                                                                                <w:div w:id="1027097551">
                                                                                                                  <w:marLeft w:val="0"/>
                                                                                                                  <w:marRight w:val="0"/>
                                                                                                                  <w:marTop w:val="0"/>
                                                                                                                  <w:marBottom w:val="0"/>
                                                                                                                  <w:divBdr>
                                                                                                                    <w:top w:val="none" w:sz="0" w:space="0" w:color="auto"/>
                                                                                                                    <w:left w:val="none" w:sz="0" w:space="0" w:color="auto"/>
                                                                                                                    <w:bottom w:val="none" w:sz="0" w:space="0" w:color="auto"/>
                                                                                                                    <w:right w:val="none" w:sz="0" w:space="0" w:color="auto"/>
                                                                                                                  </w:divBdr>
                                                                                                                </w:div>
                                                                                                                <w:div w:id="2019887998">
                                                                                                                  <w:marLeft w:val="0"/>
                                                                                                                  <w:marRight w:val="0"/>
                                                                                                                  <w:marTop w:val="0"/>
                                                                                                                  <w:marBottom w:val="0"/>
                                                                                                                  <w:divBdr>
                                                                                                                    <w:top w:val="none" w:sz="0" w:space="0" w:color="auto"/>
                                                                                                                    <w:left w:val="none" w:sz="0" w:space="0" w:color="auto"/>
                                                                                                                    <w:bottom w:val="none" w:sz="0" w:space="0" w:color="auto"/>
                                                                                                                    <w:right w:val="none" w:sz="0" w:space="0" w:color="auto"/>
                                                                                                                  </w:divBdr>
                                                                                                                </w:div>
                                                                                                                <w:div w:id="1741442956">
                                                                                                                  <w:marLeft w:val="0"/>
                                                                                                                  <w:marRight w:val="0"/>
                                                                                                                  <w:marTop w:val="0"/>
                                                                                                                  <w:marBottom w:val="0"/>
                                                                                                                  <w:divBdr>
                                                                                                                    <w:top w:val="none" w:sz="0" w:space="0" w:color="auto"/>
                                                                                                                    <w:left w:val="none" w:sz="0" w:space="0" w:color="auto"/>
                                                                                                                    <w:bottom w:val="none" w:sz="0" w:space="0" w:color="auto"/>
                                                                                                                    <w:right w:val="none" w:sz="0" w:space="0" w:color="auto"/>
                                                                                                                  </w:divBdr>
                                                                                                                </w:div>
                                                                                                                <w:div w:id="1093821476">
                                                                                                                  <w:marLeft w:val="0"/>
                                                                                                                  <w:marRight w:val="0"/>
                                                                                                                  <w:marTop w:val="0"/>
                                                                                                                  <w:marBottom w:val="0"/>
                                                                                                                  <w:divBdr>
                                                                                                                    <w:top w:val="none" w:sz="0" w:space="0" w:color="auto"/>
                                                                                                                    <w:left w:val="none" w:sz="0" w:space="0" w:color="auto"/>
                                                                                                                    <w:bottom w:val="none" w:sz="0" w:space="0" w:color="auto"/>
                                                                                                                    <w:right w:val="none" w:sz="0" w:space="0" w:color="auto"/>
                                                                                                                  </w:divBdr>
                                                                                                                </w:div>
                                                                                                                <w:div w:id="1821605755">
                                                                                                                  <w:marLeft w:val="0"/>
                                                                                                                  <w:marRight w:val="0"/>
                                                                                                                  <w:marTop w:val="0"/>
                                                                                                                  <w:marBottom w:val="0"/>
                                                                                                                  <w:divBdr>
                                                                                                                    <w:top w:val="none" w:sz="0" w:space="0" w:color="auto"/>
                                                                                                                    <w:left w:val="none" w:sz="0" w:space="0" w:color="auto"/>
                                                                                                                    <w:bottom w:val="none" w:sz="0" w:space="0" w:color="auto"/>
                                                                                                                    <w:right w:val="none" w:sz="0" w:space="0" w:color="auto"/>
                                                                                                                  </w:divBdr>
                                                                                                                </w:div>
                                                                                                                <w:div w:id="1296334257">
                                                                                                                  <w:marLeft w:val="0"/>
                                                                                                                  <w:marRight w:val="0"/>
                                                                                                                  <w:marTop w:val="0"/>
                                                                                                                  <w:marBottom w:val="0"/>
                                                                                                                  <w:divBdr>
                                                                                                                    <w:top w:val="none" w:sz="0" w:space="0" w:color="auto"/>
                                                                                                                    <w:left w:val="none" w:sz="0" w:space="0" w:color="auto"/>
                                                                                                                    <w:bottom w:val="none" w:sz="0" w:space="0" w:color="auto"/>
                                                                                                                    <w:right w:val="none" w:sz="0" w:space="0" w:color="auto"/>
                                                                                                                  </w:divBdr>
                                                                                                                </w:div>
                                                                                                                <w:div w:id="471291015">
                                                                                                                  <w:marLeft w:val="0"/>
                                                                                                                  <w:marRight w:val="0"/>
                                                                                                                  <w:marTop w:val="0"/>
                                                                                                                  <w:marBottom w:val="0"/>
                                                                                                                  <w:divBdr>
                                                                                                                    <w:top w:val="none" w:sz="0" w:space="0" w:color="auto"/>
                                                                                                                    <w:left w:val="none" w:sz="0" w:space="0" w:color="auto"/>
                                                                                                                    <w:bottom w:val="none" w:sz="0" w:space="0" w:color="auto"/>
                                                                                                                    <w:right w:val="none" w:sz="0" w:space="0" w:color="auto"/>
                                                                                                                  </w:divBdr>
                                                                                                                </w:div>
                                                                                                                <w:div w:id="1687514026">
                                                                                                                  <w:marLeft w:val="0"/>
                                                                                                                  <w:marRight w:val="0"/>
                                                                                                                  <w:marTop w:val="0"/>
                                                                                                                  <w:marBottom w:val="0"/>
                                                                                                                  <w:divBdr>
                                                                                                                    <w:top w:val="none" w:sz="0" w:space="0" w:color="auto"/>
                                                                                                                    <w:left w:val="none" w:sz="0" w:space="0" w:color="auto"/>
                                                                                                                    <w:bottom w:val="none" w:sz="0" w:space="0" w:color="auto"/>
                                                                                                                    <w:right w:val="none" w:sz="0" w:space="0" w:color="auto"/>
                                                                                                                  </w:divBdr>
                                                                                                                </w:div>
                                                                                                                <w:div w:id="193810814">
                                                                                                                  <w:marLeft w:val="0"/>
                                                                                                                  <w:marRight w:val="0"/>
                                                                                                                  <w:marTop w:val="0"/>
                                                                                                                  <w:marBottom w:val="0"/>
                                                                                                                  <w:divBdr>
                                                                                                                    <w:top w:val="none" w:sz="0" w:space="0" w:color="auto"/>
                                                                                                                    <w:left w:val="none" w:sz="0" w:space="0" w:color="auto"/>
                                                                                                                    <w:bottom w:val="none" w:sz="0" w:space="0" w:color="auto"/>
                                                                                                                    <w:right w:val="none" w:sz="0" w:space="0" w:color="auto"/>
                                                                                                                  </w:divBdr>
                                                                                                                </w:div>
                                                                                                                <w:div w:id="1703747793">
                                                                                                                  <w:marLeft w:val="0"/>
                                                                                                                  <w:marRight w:val="0"/>
                                                                                                                  <w:marTop w:val="0"/>
                                                                                                                  <w:marBottom w:val="0"/>
                                                                                                                  <w:divBdr>
                                                                                                                    <w:top w:val="none" w:sz="0" w:space="0" w:color="auto"/>
                                                                                                                    <w:left w:val="none" w:sz="0" w:space="0" w:color="auto"/>
                                                                                                                    <w:bottom w:val="none" w:sz="0" w:space="0" w:color="auto"/>
                                                                                                                    <w:right w:val="none" w:sz="0" w:space="0" w:color="auto"/>
                                                                                                                  </w:divBdr>
                                                                                                                </w:div>
                                                                                                                <w:div w:id="319235312">
                                                                                                                  <w:marLeft w:val="0"/>
                                                                                                                  <w:marRight w:val="0"/>
                                                                                                                  <w:marTop w:val="0"/>
                                                                                                                  <w:marBottom w:val="0"/>
                                                                                                                  <w:divBdr>
                                                                                                                    <w:top w:val="none" w:sz="0" w:space="0" w:color="auto"/>
                                                                                                                    <w:left w:val="none" w:sz="0" w:space="0" w:color="auto"/>
                                                                                                                    <w:bottom w:val="none" w:sz="0" w:space="0" w:color="auto"/>
                                                                                                                    <w:right w:val="none" w:sz="0" w:space="0" w:color="auto"/>
                                                                                                                  </w:divBdr>
                                                                                                                </w:div>
                                                                                                                <w:div w:id="265619927">
                                                                                                                  <w:marLeft w:val="0"/>
                                                                                                                  <w:marRight w:val="0"/>
                                                                                                                  <w:marTop w:val="0"/>
                                                                                                                  <w:marBottom w:val="0"/>
                                                                                                                  <w:divBdr>
                                                                                                                    <w:top w:val="none" w:sz="0" w:space="0" w:color="auto"/>
                                                                                                                    <w:left w:val="none" w:sz="0" w:space="0" w:color="auto"/>
                                                                                                                    <w:bottom w:val="none" w:sz="0" w:space="0" w:color="auto"/>
                                                                                                                    <w:right w:val="none" w:sz="0" w:space="0" w:color="auto"/>
                                                                                                                  </w:divBdr>
                                                                                                                </w:div>
                                                                                                                <w:div w:id="2107841886">
                                                                                                                  <w:marLeft w:val="0"/>
                                                                                                                  <w:marRight w:val="0"/>
                                                                                                                  <w:marTop w:val="0"/>
                                                                                                                  <w:marBottom w:val="0"/>
                                                                                                                  <w:divBdr>
                                                                                                                    <w:top w:val="none" w:sz="0" w:space="0" w:color="auto"/>
                                                                                                                    <w:left w:val="none" w:sz="0" w:space="0" w:color="auto"/>
                                                                                                                    <w:bottom w:val="none" w:sz="0" w:space="0" w:color="auto"/>
                                                                                                                    <w:right w:val="none" w:sz="0" w:space="0" w:color="auto"/>
                                                                                                                  </w:divBdr>
                                                                                                                </w:div>
                                                                                                                <w:div w:id="516887552">
                                                                                                                  <w:marLeft w:val="0"/>
                                                                                                                  <w:marRight w:val="0"/>
                                                                                                                  <w:marTop w:val="0"/>
                                                                                                                  <w:marBottom w:val="0"/>
                                                                                                                  <w:divBdr>
                                                                                                                    <w:top w:val="none" w:sz="0" w:space="0" w:color="auto"/>
                                                                                                                    <w:left w:val="none" w:sz="0" w:space="0" w:color="auto"/>
                                                                                                                    <w:bottom w:val="none" w:sz="0" w:space="0" w:color="auto"/>
                                                                                                                    <w:right w:val="none" w:sz="0" w:space="0" w:color="auto"/>
                                                                                                                  </w:divBdr>
                                                                                                                </w:div>
                                                                                                                <w:div w:id="1062750047">
                                                                                                                  <w:marLeft w:val="0"/>
                                                                                                                  <w:marRight w:val="0"/>
                                                                                                                  <w:marTop w:val="0"/>
                                                                                                                  <w:marBottom w:val="0"/>
                                                                                                                  <w:divBdr>
                                                                                                                    <w:top w:val="none" w:sz="0" w:space="0" w:color="auto"/>
                                                                                                                    <w:left w:val="none" w:sz="0" w:space="0" w:color="auto"/>
                                                                                                                    <w:bottom w:val="none" w:sz="0" w:space="0" w:color="auto"/>
                                                                                                                    <w:right w:val="none" w:sz="0" w:space="0" w:color="auto"/>
                                                                                                                  </w:divBdr>
                                                                                                                </w:div>
                                                                                                                <w:div w:id="339353692">
                                                                                                                  <w:marLeft w:val="0"/>
                                                                                                                  <w:marRight w:val="0"/>
                                                                                                                  <w:marTop w:val="0"/>
                                                                                                                  <w:marBottom w:val="0"/>
                                                                                                                  <w:divBdr>
                                                                                                                    <w:top w:val="none" w:sz="0" w:space="0" w:color="auto"/>
                                                                                                                    <w:left w:val="none" w:sz="0" w:space="0" w:color="auto"/>
                                                                                                                    <w:bottom w:val="none" w:sz="0" w:space="0" w:color="auto"/>
                                                                                                                    <w:right w:val="none" w:sz="0" w:space="0" w:color="auto"/>
                                                                                                                  </w:divBdr>
                                                                                                                </w:div>
                                                                                                                <w:div w:id="1762412109">
                                                                                                                  <w:marLeft w:val="0"/>
                                                                                                                  <w:marRight w:val="0"/>
                                                                                                                  <w:marTop w:val="0"/>
                                                                                                                  <w:marBottom w:val="0"/>
                                                                                                                  <w:divBdr>
                                                                                                                    <w:top w:val="none" w:sz="0" w:space="0" w:color="auto"/>
                                                                                                                    <w:left w:val="none" w:sz="0" w:space="0" w:color="auto"/>
                                                                                                                    <w:bottom w:val="none" w:sz="0" w:space="0" w:color="auto"/>
                                                                                                                    <w:right w:val="none" w:sz="0" w:space="0" w:color="auto"/>
                                                                                                                  </w:divBdr>
                                                                                                                </w:div>
                                                                                                                <w:div w:id="300771922">
                                                                                                                  <w:marLeft w:val="0"/>
                                                                                                                  <w:marRight w:val="0"/>
                                                                                                                  <w:marTop w:val="0"/>
                                                                                                                  <w:marBottom w:val="0"/>
                                                                                                                  <w:divBdr>
                                                                                                                    <w:top w:val="none" w:sz="0" w:space="0" w:color="auto"/>
                                                                                                                    <w:left w:val="none" w:sz="0" w:space="0" w:color="auto"/>
                                                                                                                    <w:bottom w:val="none" w:sz="0" w:space="0" w:color="auto"/>
                                                                                                                    <w:right w:val="none" w:sz="0" w:space="0" w:color="auto"/>
                                                                                                                  </w:divBdr>
                                                                                                                </w:div>
                                                                                                                <w:div w:id="67003004">
                                                                                                                  <w:marLeft w:val="0"/>
                                                                                                                  <w:marRight w:val="0"/>
                                                                                                                  <w:marTop w:val="0"/>
                                                                                                                  <w:marBottom w:val="0"/>
                                                                                                                  <w:divBdr>
                                                                                                                    <w:top w:val="none" w:sz="0" w:space="0" w:color="auto"/>
                                                                                                                    <w:left w:val="none" w:sz="0" w:space="0" w:color="auto"/>
                                                                                                                    <w:bottom w:val="none" w:sz="0" w:space="0" w:color="auto"/>
                                                                                                                    <w:right w:val="none" w:sz="0" w:space="0" w:color="auto"/>
                                                                                                                  </w:divBdr>
                                                                                                                </w:div>
                                                                                                                <w:div w:id="1444493290">
                                                                                                                  <w:marLeft w:val="0"/>
                                                                                                                  <w:marRight w:val="0"/>
                                                                                                                  <w:marTop w:val="0"/>
                                                                                                                  <w:marBottom w:val="0"/>
                                                                                                                  <w:divBdr>
                                                                                                                    <w:top w:val="none" w:sz="0" w:space="0" w:color="auto"/>
                                                                                                                    <w:left w:val="none" w:sz="0" w:space="0" w:color="auto"/>
                                                                                                                    <w:bottom w:val="none" w:sz="0" w:space="0" w:color="auto"/>
                                                                                                                    <w:right w:val="none" w:sz="0" w:space="0" w:color="auto"/>
                                                                                                                  </w:divBdr>
                                                                                                                </w:div>
                                                                                                                <w:div w:id="607274718">
                                                                                                                  <w:marLeft w:val="0"/>
                                                                                                                  <w:marRight w:val="0"/>
                                                                                                                  <w:marTop w:val="0"/>
                                                                                                                  <w:marBottom w:val="0"/>
                                                                                                                  <w:divBdr>
                                                                                                                    <w:top w:val="none" w:sz="0" w:space="0" w:color="auto"/>
                                                                                                                    <w:left w:val="none" w:sz="0" w:space="0" w:color="auto"/>
                                                                                                                    <w:bottom w:val="none" w:sz="0" w:space="0" w:color="auto"/>
                                                                                                                    <w:right w:val="none" w:sz="0" w:space="0" w:color="auto"/>
                                                                                                                  </w:divBdr>
                                                                                                                </w:div>
                                                                                                                <w:div w:id="1537346986">
                                                                                                                  <w:marLeft w:val="0"/>
                                                                                                                  <w:marRight w:val="0"/>
                                                                                                                  <w:marTop w:val="0"/>
                                                                                                                  <w:marBottom w:val="0"/>
                                                                                                                  <w:divBdr>
                                                                                                                    <w:top w:val="none" w:sz="0" w:space="0" w:color="auto"/>
                                                                                                                    <w:left w:val="none" w:sz="0" w:space="0" w:color="auto"/>
                                                                                                                    <w:bottom w:val="none" w:sz="0" w:space="0" w:color="auto"/>
                                                                                                                    <w:right w:val="none" w:sz="0" w:space="0" w:color="auto"/>
                                                                                                                  </w:divBdr>
                                                                                                                </w:div>
                                                                                                                <w:div w:id="786463344">
                                                                                                                  <w:marLeft w:val="0"/>
                                                                                                                  <w:marRight w:val="0"/>
                                                                                                                  <w:marTop w:val="0"/>
                                                                                                                  <w:marBottom w:val="0"/>
                                                                                                                  <w:divBdr>
                                                                                                                    <w:top w:val="none" w:sz="0" w:space="0" w:color="auto"/>
                                                                                                                    <w:left w:val="none" w:sz="0" w:space="0" w:color="auto"/>
                                                                                                                    <w:bottom w:val="none" w:sz="0" w:space="0" w:color="auto"/>
                                                                                                                    <w:right w:val="none" w:sz="0" w:space="0" w:color="auto"/>
                                                                                                                  </w:divBdr>
                                                                                                                </w:div>
                                                                                                                <w:div w:id="15060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7145">
                                                                                                          <w:marLeft w:val="0"/>
                                                                                                          <w:marRight w:val="0"/>
                                                                                                          <w:marTop w:val="0"/>
                                                                                                          <w:marBottom w:val="0"/>
                                                                                                          <w:divBdr>
                                                                                                            <w:top w:val="none" w:sz="0" w:space="0" w:color="auto"/>
                                                                                                            <w:left w:val="none" w:sz="0" w:space="0" w:color="auto"/>
                                                                                                            <w:bottom w:val="none" w:sz="0" w:space="0" w:color="auto"/>
                                                                                                            <w:right w:val="none" w:sz="0" w:space="0" w:color="auto"/>
                                                                                                          </w:divBdr>
                                                                                                        </w:div>
                                                                                                        <w:div w:id="401372559">
                                                                                                          <w:marLeft w:val="0"/>
                                                                                                          <w:marRight w:val="0"/>
                                                                                                          <w:marTop w:val="0"/>
                                                                                                          <w:marBottom w:val="0"/>
                                                                                                          <w:divBdr>
                                                                                                            <w:top w:val="none" w:sz="0" w:space="0" w:color="auto"/>
                                                                                                            <w:left w:val="none" w:sz="0" w:space="0" w:color="auto"/>
                                                                                                            <w:bottom w:val="none" w:sz="0" w:space="0" w:color="auto"/>
                                                                                                            <w:right w:val="none" w:sz="0" w:space="0" w:color="auto"/>
                                                                                                          </w:divBdr>
                                                                                                        </w:div>
                                                                                                        <w:div w:id="532620766">
                                                                                                          <w:marLeft w:val="0"/>
                                                                                                          <w:marRight w:val="0"/>
                                                                                                          <w:marTop w:val="0"/>
                                                                                                          <w:marBottom w:val="0"/>
                                                                                                          <w:divBdr>
                                                                                                            <w:top w:val="none" w:sz="0" w:space="0" w:color="auto"/>
                                                                                                            <w:left w:val="none" w:sz="0" w:space="0" w:color="auto"/>
                                                                                                            <w:bottom w:val="none" w:sz="0" w:space="0" w:color="auto"/>
                                                                                                            <w:right w:val="none" w:sz="0" w:space="0" w:color="auto"/>
                                                                                                          </w:divBdr>
                                                                                                        </w:div>
                                                                                                        <w:div w:id="1146821874">
                                                                                                          <w:marLeft w:val="0"/>
                                                                                                          <w:marRight w:val="0"/>
                                                                                                          <w:marTop w:val="0"/>
                                                                                                          <w:marBottom w:val="0"/>
                                                                                                          <w:divBdr>
                                                                                                            <w:top w:val="none" w:sz="0" w:space="0" w:color="auto"/>
                                                                                                            <w:left w:val="none" w:sz="0" w:space="0" w:color="auto"/>
                                                                                                            <w:bottom w:val="none" w:sz="0" w:space="0" w:color="auto"/>
                                                                                                            <w:right w:val="none" w:sz="0" w:space="0" w:color="auto"/>
                                                                                                          </w:divBdr>
                                                                                                        </w:div>
                                                                                                        <w:div w:id="1981223731">
                                                                                                          <w:marLeft w:val="0"/>
                                                                                                          <w:marRight w:val="0"/>
                                                                                                          <w:marTop w:val="0"/>
                                                                                                          <w:marBottom w:val="0"/>
                                                                                                          <w:divBdr>
                                                                                                            <w:top w:val="none" w:sz="0" w:space="0" w:color="auto"/>
                                                                                                            <w:left w:val="none" w:sz="0" w:space="0" w:color="auto"/>
                                                                                                            <w:bottom w:val="none" w:sz="0" w:space="0" w:color="auto"/>
                                                                                                            <w:right w:val="none" w:sz="0" w:space="0" w:color="auto"/>
                                                                                                          </w:divBdr>
                                                                                                        </w:div>
                                                                                                        <w:div w:id="593512897">
                                                                                                          <w:marLeft w:val="0"/>
                                                                                                          <w:marRight w:val="0"/>
                                                                                                          <w:marTop w:val="0"/>
                                                                                                          <w:marBottom w:val="0"/>
                                                                                                          <w:divBdr>
                                                                                                            <w:top w:val="none" w:sz="0" w:space="0" w:color="auto"/>
                                                                                                            <w:left w:val="none" w:sz="0" w:space="0" w:color="auto"/>
                                                                                                            <w:bottom w:val="none" w:sz="0" w:space="0" w:color="auto"/>
                                                                                                            <w:right w:val="none" w:sz="0" w:space="0" w:color="auto"/>
                                                                                                          </w:divBdr>
                                                                                                        </w:div>
                                                                                                        <w:div w:id="198931711">
                                                                                                          <w:marLeft w:val="0"/>
                                                                                                          <w:marRight w:val="0"/>
                                                                                                          <w:marTop w:val="0"/>
                                                                                                          <w:marBottom w:val="0"/>
                                                                                                          <w:divBdr>
                                                                                                            <w:top w:val="none" w:sz="0" w:space="0" w:color="auto"/>
                                                                                                            <w:left w:val="none" w:sz="0" w:space="0" w:color="auto"/>
                                                                                                            <w:bottom w:val="none" w:sz="0" w:space="0" w:color="auto"/>
                                                                                                            <w:right w:val="none" w:sz="0" w:space="0" w:color="auto"/>
                                                                                                          </w:divBdr>
                                                                                                        </w:div>
                                                                                                        <w:div w:id="16279600">
                                                                                                          <w:marLeft w:val="0"/>
                                                                                                          <w:marRight w:val="0"/>
                                                                                                          <w:marTop w:val="0"/>
                                                                                                          <w:marBottom w:val="0"/>
                                                                                                          <w:divBdr>
                                                                                                            <w:top w:val="none" w:sz="0" w:space="0" w:color="auto"/>
                                                                                                            <w:left w:val="none" w:sz="0" w:space="0" w:color="auto"/>
                                                                                                            <w:bottom w:val="none" w:sz="0" w:space="0" w:color="auto"/>
                                                                                                            <w:right w:val="none" w:sz="0" w:space="0" w:color="auto"/>
                                                                                                          </w:divBdr>
                                                                                                        </w:div>
                                                                                                        <w:div w:id="254947466">
                                                                                                          <w:marLeft w:val="0"/>
                                                                                                          <w:marRight w:val="0"/>
                                                                                                          <w:marTop w:val="0"/>
                                                                                                          <w:marBottom w:val="0"/>
                                                                                                          <w:divBdr>
                                                                                                            <w:top w:val="none" w:sz="0" w:space="0" w:color="auto"/>
                                                                                                            <w:left w:val="none" w:sz="0" w:space="0" w:color="auto"/>
                                                                                                            <w:bottom w:val="none" w:sz="0" w:space="0" w:color="auto"/>
                                                                                                            <w:right w:val="none" w:sz="0" w:space="0" w:color="auto"/>
                                                                                                          </w:divBdr>
                                                                                                        </w:div>
                                                                                                        <w:div w:id="1198808545">
                                                                                                          <w:marLeft w:val="0"/>
                                                                                                          <w:marRight w:val="0"/>
                                                                                                          <w:marTop w:val="0"/>
                                                                                                          <w:marBottom w:val="0"/>
                                                                                                          <w:divBdr>
                                                                                                            <w:top w:val="none" w:sz="0" w:space="0" w:color="auto"/>
                                                                                                            <w:left w:val="none" w:sz="0" w:space="0" w:color="auto"/>
                                                                                                            <w:bottom w:val="none" w:sz="0" w:space="0" w:color="auto"/>
                                                                                                            <w:right w:val="none" w:sz="0" w:space="0" w:color="auto"/>
                                                                                                          </w:divBdr>
                                                                                                        </w:div>
                                                                                                        <w:div w:id="676153301">
                                                                                                          <w:marLeft w:val="0"/>
                                                                                                          <w:marRight w:val="0"/>
                                                                                                          <w:marTop w:val="0"/>
                                                                                                          <w:marBottom w:val="0"/>
                                                                                                          <w:divBdr>
                                                                                                            <w:top w:val="none" w:sz="0" w:space="0" w:color="auto"/>
                                                                                                            <w:left w:val="none" w:sz="0" w:space="0" w:color="auto"/>
                                                                                                            <w:bottom w:val="none" w:sz="0" w:space="0" w:color="auto"/>
                                                                                                            <w:right w:val="none" w:sz="0" w:space="0" w:color="auto"/>
                                                                                                          </w:divBdr>
                                                                                                        </w:div>
                                                                                                        <w:div w:id="1716004054">
                                                                                                          <w:marLeft w:val="0"/>
                                                                                                          <w:marRight w:val="0"/>
                                                                                                          <w:marTop w:val="0"/>
                                                                                                          <w:marBottom w:val="0"/>
                                                                                                          <w:divBdr>
                                                                                                            <w:top w:val="none" w:sz="0" w:space="0" w:color="auto"/>
                                                                                                            <w:left w:val="none" w:sz="0" w:space="0" w:color="auto"/>
                                                                                                            <w:bottom w:val="none" w:sz="0" w:space="0" w:color="auto"/>
                                                                                                            <w:right w:val="none" w:sz="0" w:space="0" w:color="auto"/>
                                                                                                          </w:divBdr>
                                                                                                        </w:div>
                                                                                                        <w:div w:id="1258831146">
                                                                                                          <w:marLeft w:val="0"/>
                                                                                                          <w:marRight w:val="0"/>
                                                                                                          <w:marTop w:val="0"/>
                                                                                                          <w:marBottom w:val="0"/>
                                                                                                          <w:divBdr>
                                                                                                            <w:top w:val="none" w:sz="0" w:space="0" w:color="auto"/>
                                                                                                            <w:left w:val="none" w:sz="0" w:space="0" w:color="auto"/>
                                                                                                            <w:bottom w:val="none" w:sz="0" w:space="0" w:color="auto"/>
                                                                                                            <w:right w:val="none" w:sz="0" w:space="0" w:color="auto"/>
                                                                                                          </w:divBdr>
                                                                                                        </w:div>
                                                                                                        <w:div w:id="6058983">
                                                                                                          <w:marLeft w:val="0"/>
                                                                                                          <w:marRight w:val="0"/>
                                                                                                          <w:marTop w:val="0"/>
                                                                                                          <w:marBottom w:val="0"/>
                                                                                                          <w:divBdr>
                                                                                                            <w:top w:val="none" w:sz="0" w:space="0" w:color="auto"/>
                                                                                                            <w:left w:val="none" w:sz="0" w:space="0" w:color="auto"/>
                                                                                                            <w:bottom w:val="none" w:sz="0" w:space="0" w:color="auto"/>
                                                                                                            <w:right w:val="none" w:sz="0" w:space="0" w:color="auto"/>
                                                                                                          </w:divBdr>
                                                                                                        </w:div>
                                                                                                        <w:div w:id="33427606">
                                                                                                          <w:marLeft w:val="0"/>
                                                                                                          <w:marRight w:val="0"/>
                                                                                                          <w:marTop w:val="0"/>
                                                                                                          <w:marBottom w:val="0"/>
                                                                                                          <w:divBdr>
                                                                                                            <w:top w:val="none" w:sz="0" w:space="0" w:color="auto"/>
                                                                                                            <w:left w:val="none" w:sz="0" w:space="0" w:color="auto"/>
                                                                                                            <w:bottom w:val="none" w:sz="0" w:space="0" w:color="auto"/>
                                                                                                            <w:right w:val="none" w:sz="0" w:space="0" w:color="auto"/>
                                                                                                          </w:divBdr>
                                                                                                        </w:div>
                                                                                                        <w:div w:id="1531146645">
                                                                                                          <w:marLeft w:val="0"/>
                                                                                                          <w:marRight w:val="0"/>
                                                                                                          <w:marTop w:val="0"/>
                                                                                                          <w:marBottom w:val="0"/>
                                                                                                          <w:divBdr>
                                                                                                            <w:top w:val="none" w:sz="0" w:space="0" w:color="auto"/>
                                                                                                            <w:left w:val="none" w:sz="0" w:space="0" w:color="auto"/>
                                                                                                            <w:bottom w:val="none" w:sz="0" w:space="0" w:color="auto"/>
                                                                                                            <w:right w:val="none" w:sz="0" w:space="0" w:color="auto"/>
                                                                                                          </w:divBdr>
                                                                                                        </w:div>
                                                                                                        <w:div w:id="189686028">
                                                                                                          <w:marLeft w:val="0"/>
                                                                                                          <w:marRight w:val="0"/>
                                                                                                          <w:marTop w:val="0"/>
                                                                                                          <w:marBottom w:val="0"/>
                                                                                                          <w:divBdr>
                                                                                                            <w:top w:val="none" w:sz="0" w:space="0" w:color="auto"/>
                                                                                                            <w:left w:val="none" w:sz="0" w:space="0" w:color="auto"/>
                                                                                                            <w:bottom w:val="none" w:sz="0" w:space="0" w:color="auto"/>
                                                                                                            <w:right w:val="none" w:sz="0" w:space="0" w:color="auto"/>
                                                                                                          </w:divBdr>
                                                                                                        </w:div>
                                                                                                        <w:div w:id="636421371">
                                                                                                          <w:marLeft w:val="0"/>
                                                                                                          <w:marRight w:val="0"/>
                                                                                                          <w:marTop w:val="0"/>
                                                                                                          <w:marBottom w:val="0"/>
                                                                                                          <w:divBdr>
                                                                                                            <w:top w:val="none" w:sz="0" w:space="0" w:color="auto"/>
                                                                                                            <w:left w:val="none" w:sz="0" w:space="0" w:color="auto"/>
                                                                                                            <w:bottom w:val="none" w:sz="0" w:space="0" w:color="auto"/>
                                                                                                            <w:right w:val="none" w:sz="0" w:space="0" w:color="auto"/>
                                                                                                          </w:divBdr>
                                                                                                        </w:div>
                                                                                                        <w:div w:id="288633103">
                                                                                                          <w:marLeft w:val="0"/>
                                                                                                          <w:marRight w:val="0"/>
                                                                                                          <w:marTop w:val="0"/>
                                                                                                          <w:marBottom w:val="0"/>
                                                                                                          <w:divBdr>
                                                                                                            <w:top w:val="none" w:sz="0" w:space="0" w:color="auto"/>
                                                                                                            <w:left w:val="none" w:sz="0" w:space="0" w:color="auto"/>
                                                                                                            <w:bottom w:val="none" w:sz="0" w:space="0" w:color="auto"/>
                                                                                                            <w:right w:val="none" w:sz="0" w:space="0" w:color="auto"/>
                                                                                                          </w:divBdr>
                                                                                                        </w:div>
                                                                                                        <w:div w:id="354114476">
                                                                                                          <w:marLeft w:val="0"/>
                                                                                                          <w:marRight w:val="0"/>
                                                                                                          <w:marTop w:val="0"/>
                                                                                                          <w:marBottom w:val="0"/>
                                                                                                          <w:divBdr>
                                                                                                            <w:top w:val="none" w:sz="0" w:space="0" w:color="auto"/>
                                                                                                            <w:left w:val="none" w:sz="0" w:space="0" w:color="auto"/>
                                                                                                            <w:bottom w:val="none" w:sz="0" w:space="0" w:color="auto"/>
                                                                                                            <w:right w:val="none" w:sz="0" w:space="0" w:color="auto"/>
                                                                                                          </w:divBdr>
                                                                                                        </w:div>
                                                                                                        <w:div w:id="99882410">
                                                                                                          <w:marLeft w:val="0"/>
                                                                                                          <w:marRight w:val="0"/>
                                                                                                          <w:marTop w:val="0"/>
                                                                                                          <w:marBottom w:val="0"/>
                                                                                                          <w:divBdr>
                                                                                                            <w:top w:val="none" w:sz="0" w:space="0" w:color="auto"/>
                                                                                                            <w:left w:val="none" w:sz="0" w:space="0" w:color="auto"/>
                                                                                                            <w:bottom w:val="none" w:sz="0" w:space="0" w:color="auto"/>
                                                                                                            <w:right w:val="none" w:sz="0" w:space="0" w:color="auto"/>
                                                                                                          </w:divBdr>
                                                                                                        </w:div>
                                                                                                        <w:div w:id="730272588">
                                                                                                          <w:marLeft w:val="0"/>
                                                                                                          <w:marRight w:val="0"/>
                                                                                                          <w:marTop w:val="0"/>
                                                                                                          <w:marBottom w:val="0"/>
                                                                                                          <w:divBdr>
                                                                                                            <w:top w:val="none" w:sz="0" w:space="0" w:color="auto"/>
                                                                                                            <w:left w:val="none" w:sz="0" w:space="0" w:color="auto"/>
                                                                                                            <w:bottom w:val="none" w:sz="0" w:space="0" w:color="auto"/>
                                                                                                            <w:right w:val="none" w:sz="0" w:space="0" w:color="auto"/>
                                                                                                          </w:divBdr>
                                                                                                        </w:div>
                                                                                                        <w:div w:id="1511605550">
                                                                                                          <w:marLeft w:val="0"/>
                                                                                                          <w:marRight w:val="0"/>
                                                                                                          <w:marTop w:val="0"/>
                                                                                                          <w:marBottom w:val="0"/>
                                                                                                          <w:divBdr>
                                                                                                            <w:top w:val="none" w:sz="0" w:space="0" w:color="auto"/>
                                                                                                            <w:left w:val="none" w:sz="0" w:space="0" w:color="auto"/>
                                                                                                            <w:bottom w:val="none" w:sz="0" w:space="0" w:color="auto"/>
                                                                                                            <w:right w:val="none" w:sz="0" w:space="0" w:color="auto"/>
                                                                                                          </w:divBdr>
                                                                                                        </w:div>
                                                                                                        <w:div w:id="517624900">
                                                                                                          <w:marLeft w:val="0"/>
                                                                                                          <w:marRight w:val="0"/>
                                                                                                          <w:marTop w:val="0"/>
                                                                                                          <w:marBottom w:val="0"/>
                                                                                                          <w:divBdr>
                                                                                                            <w:top w:val="none" w:sz="0" w:space="0" w:color="auto"/>
                                                                                                            <w:left w:val="none" w:sz="0" w:space="0" w:color="auto"/>
                                                                                                            <w:bottom w:val="none" w:sz="0" w:space="0" w:color="auto"/>
                                                                                                            <w:right w:val="none" w:sz="0" w:space="0" w:color="auto"/>
                                                                                                          </w:divBdr>
                                                                                                        </w:div>
                                                                                                        <w:div w:id="1513185567">
                                                                                                          <w:marLeft w:val="0"/>
                                                                                                          <w:marRight w:val="0"/>
                                                                                                          <w:marTop w:val="0"/>
                                                                                                          <w:marBottom w:val="0"/>
                                                                                                          <w:divBdr>
                                                                                                            <w:top w:val="none" w:sz="0" w:space="0" w:color="auto"/>
                                                                                                            <w:left w:val="none" w:sz="0" w:space="0" w:color="auto"/>
                                                                                                            <w:bottom w:val="none" w:sz="0" w:space="0" w:color="auto"/>
                                                                                                            <w:right w:val="none" w:sz="0" w:space="0" w:color="auto"/>
                                                                                                          </w:divBdr>
                                                                                                        </w:div>
                                                                                                        <w:div w:id="2048794800">
                                                                                                          <w:marLeft w:val="0"/>
                                                                                                          <w:marRight w:val="0"/>
                                                                                                          <w:marTop w:val="0"/>
                                                                                                          <w:marBottom w:val="0"/>
                                                                                                          <w:divBdr>
                                                                                                            <w:top w:val="none" w:sz="0" w:space="0" w:color="auto"/>
                                                                                                            <w:left w:val="none" w:sz="0" w:space="0" w:color="auto"/>
                                                                                                            <w:bottom w:val="none" w:sz="0" w:space="0" w:color="auto"/>
                                                                                                            <w:right w:val="none" w:sz="0" w:space="0" w:color="auto"/>
                                                                                                          </w:divBdr>
                                                                                                        </w:div>
                                                                                                        <w:div w:id="278604745">
                                                                                                          <w:marLeft w:val="0"/>
                                                                                                          <w:marRight w:val="0"/>
                                                                                                          <w:marTop w:val="0"/>
                                                                                                          <w:marBottom w:val="0"/>
                                                                                                          <w:divBdr>
                                                                                                            <w:top w:val="none" w:sz="0" w:space="0" w:color="auto"/>
                                                                                                            <w:left w:val="none" w:sz="0" w:space="0" w:color="auto"/>
                                                                                                            <w:bottom w:val="none" w:sz="0" w:space="0" w:color="auto"/>
                                                                                                            <w:right w:val="none" w:sz="0" w:space="0" w:color="auto"/>
                                                                                                          </w:divBdr>
                                                                                                        </w:div>
                                                                                                        <w:div w:id="1667594314">
                                                                                                          <w:marLeft w:val="0"/>
                                                                                                          <w:marRight w:val="0"/>
                                                                                                          <w:marTop w:val="0"/>
                                                                                                          <w:marBottom w:val="0"/>
                                                                                                          <w:divBdr>
                                                                                                            <w:top w:val="none" w:sz="0" w:space="0" w:color="auto"/>
                                                                                                            <w:left w:val="none" w:sz="0" w:space="0" w:color="auto"/>
                                                                                                            <w:bottom w:val="none" w:sz="0" w:space="0" w:color="auto"/>
                                                                                                            <w:right w:val="none" w:sz="0" w:space="0" w:color="auto"/>
                                                                                                          </w:divBdr>
                                                                                                        </w:div>
                                                                                                        <w:div w:id="1734768002">
                                                                                                          <w:marLeft w:val="0"/>
                                                                                                          <w:marRight w:val="0"/>
                                                                                                          <w:marTop w:val="0"/>
                                                                                                          <w:marBottom w:val="0"/>
                                                                                                          <w:divBdr>
                                                                                                            <w:top w:val="none" w:sz="0" w:space="0" w:color="auto"/>
                                                                                                            <w:left w:val="none" w:sz="0" w:space="0" w:color="auto"/>
                                                                                                            <w:bottom w:val="none" w:sz="0" w:space="0" w:color="auto"/>
                                                                                                            <w:right w:val="none" w:sz="0" w:space="0" w:color="auto"/>
                                                                                                          </w:divBdr>
                                                                                                        </w:div>
                                                                                                        <w:div w:id="6818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2431">
                                                                                                  <w:marLeft w:val="0"/>
                                                                                                  <w:marRight w:val="0"/>
                                                                                                  <w:marTop w:val="0"/>
                                                                                                  <w:marBottom w:val="0"/>
                                                                                                  <w:divBdr>
                                                                                                    <w:top w:val="none" w:sz="0" w:space="0" w:color="auto"/>
                                                                                                    <w:left w:val="none" w:sz="0" w:space="0" w:color="auto"/>
                                                                                                    <w:bottom w:val="none" w:sz="0" w:space="0" w:color="auto"/>
                                                                                                    <w:right w:val="none" w:sz="0" w:space="0" w:color="auto"/>
                                                                                                  </w:divBdr>
                                                                                                </w:div>
                                                                                                <w:div w:id="2124222165">
                                                                                                  <w:marLeft w:val="0"/>
                                                                                                  <w:marRight w:val="0"/>
                                                                                                  <w:marTop w:val="0"/>
                                                                                                  <w:marBottom w:val="0"/>
                                                                                                  <w:divBdr>
                                                                                                    <w:top w:val="none" w:sz="0" w:space="0" w:color="auto"/>
                                                                                                    <w:left w:val="none" w:sz="0" w:space="0" w:color="auto"/>
                                                                                                    <w:bottom w:val="none" w:sz="0" w:space="0" w:color="auto"/>
                                                                                                    <w:right w:val="none" w:sz="0" w:space="0" w:color="auto"/>
                                                                                                  </w:divBdr>
                                                                                                </w:div>
                                                                                                <w:div w:id="422457609">
                                                                                                  <w:marLeft w:val="0"/>
                                                                                                  <w:marRight w:val="0"/>
                                                                                                  <w:marTop w:val="0"/>
                                                                                                  <w:marBottom w:val="0"/>
                                                                                                  <w:divBdr>
                                                                                                    <w:top w:val="none" w:sz="0" w:space="0" w:color="auto"/>
                                                                                                    <w:left w:val="none" w:sz="0" w:space="0" w:color="auto"/>
                                                                                                    <w:bottom w:val="none" w:sz="0" w:space="0" w:color="auto"/>
                                                                                                    <w:right w:val="none" w:sz="0" w:space="0" w:color="auto"/>
                                                                                                  </w:divBdr>
                                                                                                </w:div>
                                                                                                <w:div w:id="1333291556">
                                                                                                  <w:marLeft w:val="0"/>
                                                                                                  <w:marRight w:val="0"/>
                                                                                                  <w:marTop w:val="0"/>
                                                                                                  <w:marBottom w:val="0"/>
                                                                                                  <w:divBdr>
                                                                                                    <w:top w:val="none" w:sz="0" w:space="0" w:color="auto"/>
                                                                                                    <w:left w:val="none" w:sz="0" w:space="0" w:color="auto"/>
                                                                                                    <w:bottom w:val="none" w:sz="0" w:space="0" w:color="auto"/>
                                                                                                    <w:right w:val="none" w:sz="0" w:space="0" w:color="auto"/>
                                                                                                  </w:divBdr>
                                                                                                </w:div>
                                                                                                <w:div w:id="258222708">
                                                                                                  <w:marLeft w:val="0"/>
                                                                                                  <w:marRight w:val="0"/>
                                                                                                  <w:marTop w:val="0"/>
                                                                                                  <w:marBottom w:val="0"/>
                                                                                                  <w:divBdr>
                                                                                                    <w:top w:val="none" w:sz="0" w:space="0" w:color="auto"/>
                                                                                                    <w:left w:val="none" w:sz="0" w:space="0" w:color="auto"/>
                                                                                                    <w:bottom w:val="none" w:sz="0" w:space="0" w:color="auto"/>
                                                                                                    <w:right w:val="none" w:sz="0" w:space="0" w:color="auto"/>
                                                                                                  </w:divBdr>
                                                                                                </w:div>
                                                                                                <w:div w:id="1005935943">
                                                                                                  <w:marLeft w:val="0"/>
                                                                                                  <w:marRight w:val="0"/>
                                                                                                  <w:marTop w:val="0"/>
                                                                                                  <w:marBottom w:val="0"/>
                                                                                                  <w:divBdr>
                                                                                                    <w:top w:val="none" w:sz="0" w:space="0" w:color="auto"/>
                                                                                                    <w:left w:val="none" w:sz="0" w:space="0" w:color="auto"/>
                                                                                                    <w:bottom w:val="none" w:sz="0" w:space="0" w:color="auto"/>
                                                                                                    <w:right w:val="none" w:sz="0" w:space="0" w:color="auto"/>
                                                                                                  </w:divBdr>
                                                                                                </w:div>
                                                                                                <w:div w:id="593130131">
                                                                                                  <w:marLeft w:val="0"/>
                                                                                                  <w:marRight w:val="0"/>
                                                                                                  <w:marTop w:val="0"/>
                                                                                                  <w:marBottom w:val="0"/>
                                                                                                  <w:divBdr>
                                                                                                    <w:top w:val="none" w:sz="0" w:space="0" w:color="auto"/>
                                                                                                    <w:left w:val="none" w:sz="0" w:space="0" w:color="auto"/>
                                                                                                    <w:bottom w:val="none" w:sz="0" w:space="0" w:color="auto"/>
                                                                                                    <w:right w:val="none" w:sz="0" w:space="0" w:color="auto"/>
                                                                                                  </w:divBdr>
                                                                                                </w:div>
                                                                                                <w:div w:id="557665889">
                                                                                                  <w:marLeft w:val="0"/>
                                                                                                  <w:marRight w:val="0"/>
                                                                                                  <w:marTop w:val="0"/>
                                                                                                  <w:marBottom w:val="0"/>
                                                                                                  <w:divBdr>
                                                                                                    <w:top w:val="none" w:sz="0" w:space="0" w:color="auto"/>
                                                                                                    <w:left w:val="none" w:sz="0" w:space="0" w:color="auto"/>
                                                                                                    <w:bottom w:val="none" w:sz="0" w:space="0" w:color="auto"/>
                                                                                                    <w:right w:val="none" w:sz="0" w:space="0" w:color="auto"/>
                                                                                                  </w:divBdr>
                                                                                                </w:div>
                                                                                                <w:div w:id="241836316">
                                                                                                  <w:marLeft w:val="0"/>
                                                                                                  <w:marRight w:val="0"/>
                                                                                                  <w:marTop w:val="0"/>
                                                                                                  <w:marBottom w:val="0"/>
                                                                                                  <w:divBdr>
                                                                                                    <w:top w:val="none" w:sz="0" w:space="0" w:color="auto"/>
                                                                                                    <w:left w:val="none" w:sz="0" w:space="0" w:color="auto"/>
                                                                                                    <w:bottom w:val="none" w:sz="0" w:space="0" w:color="auto"/>
                                                                                                    <w:right w:val="none" w:sz="0" w:space="0" w:color="auto"/>
                                                                                                  </w:divBdr>
                                                                                                </w:div>
                                                                                                <w:div w:id="955868789">
                                                                                                  <w:marLeft w:val="0"/>
                                                                                                  <w:marRight w:val="0"/>
                                                                                                  <w:marTop w:val="0"/>
                                                                                                  <w:marBottom w:val="0"/>
                                                                                                  <w:divBdr>
                                                                                                    <w:top w:val="none" w:sz="0" w:space="0" w:color="auto"/>
                                                                                                    <w:left w:val="none" w:sz="0" w:space="0" w:color="auto"/>
                                                                                                    <w:bottom w:val="none" w:sz="0" w:space="0" w:color="auto"/>
                                                                                                    <w:right w:val="none" w:sz="0" w:space="0" w:color="auto"/>
                                                                                                  </w:divBdr>
                                                                                                </w:div>
                                                                                                <w:div w:id="1256591639">
                                                                                                  <w:marLeft w:val="0"/>
                                                                                                  <w:marRight w:val="0"/>
                                                                                                  <w:marTop w:val="0"/>
                                                                                                  <w:marBottom w:val="0"/>
                                                                                                  <w:divBdr>
                                                                                                    <w:top w:val="none" w:sz="0" w:space="0" w:color="auto"/>
                                                                                                    <w:left w:val="none" w:sz="0" w:space="0" w:color="auto"/>
                                                                                                    <w:bottom w:val="none" w:sz="0" w:space="0" w:color="auto"/>
                                                                                                    <w:right w:val="none" w:sz="0" w:space="0" w:color="auto"/>
                                                                                                  </w:divBdr>
                                                                                                </w:div>
                                                                                                <w:div w:id="625089145">
                                                                                                  <w:marLeft w:val="0"/>
                                                                                                  <w:marRight w:val="0"/>
                                                                                                  <w:marTop w:val="0"/>
                                                                                                  <w:marBottom w:val="0"/>
                                                                                                  <w:divBdr>
                                                                                                    <w:top w:val="none" w:sz="0" w:space="0" w:color="auto"/>
                                                                                                    <w:left w:val="none" w:sz="0" w:space="0" w:color="auto"/>
                                                                                                    <w:bottom w:val="none" w:sz="0" w:space="0" w:color="auto"/>
                                                                                                    <w:right w:val="none" w:sz="0" w:space="0" w:color="auto"/>
                                                                                                  </w:divBdr>
                                                                                                </w:div>
                                                                                                <w:div w:id="381246821">
                                                                                                  <w:marLeft w:val="0"/>
                                                                                                  <w:marRight w:val="0"/>
                                                                                                  <w:marTop w:val="0"/>
                                                                                                  <w:marBottom w:val="0"/>
                                                                                                  <w:divBdr>
                                                                                                    <w:top w:val="none" w:sz="0" w:space="0" w:color="auto"/>
                                                                                                    <w:left w:val="none" w:sz="0" w:space="0" w:color="auto"/>
                                                                                                    <w:bottom w:val="none" w:sz="0" w:space="0" w:color="auto"/>
                                                                                                    <w:right w:val="none" w:sz="0" w:space="0" w:color="auto"/>
                                                                                                  </w:divBdr>
                                                                                                </w:div>
                                                                                                <w:div w:id="434640976">
                                                                                                  <w:marLeft w:val="0"/>
                                                                                                  <w:marRight w:val="0"/>
                                                                                                  <w:marTop w:val="0"/>
                                                                                                  <w:marBottom w:val="0"/>
                                                                                                  <w:divBdr>
                                                                                                    <w:top w:val="none" w:sz="0" w:space="0" w:color="auto"/>
                                                                                                    <w:left w:val="none" w:sz="0" w:space="0" w:color="auto"/>
                                                                                                    <w:bottom w:val="none" w:sz="0" w:space="0" w:color="auto"/>
                                                                                                    <w:right w:val="none" w:sz="0" w:space="0" w:color="auto"/>
                                                                                                  </w:divBdr>
                                                                                                </w:div>
                                                                                                <w:div w:id="1270702862">
                                                                                                  <w:marLeft w:val="0"/>
                                                                                                  <w:marRight w:val="0"/>
                                                                                                  <w:marTop w:val="0"/>
                                                                                                  <w:marBottom w:val="0"/>
                                                                                                  <w:divBdr>
                                                                                                    <w:top w:val="none" w:sz="0" w:space="0" w:color="auto"/>
                                                                                                    <w:left w:val="none" w:sz="0" w:space="0" w:color="auto"/>
                                                                                                    <w:bottom w:val="none" w:sz="0" w:space="0" w:color="auto"/>
                                                                                                    <w:right w:val="none" w:sz="0" w:space="0" w:color="auto"/>
                                                                                                  </w:divBdr>
                                                                                                </w:div>
                                                                                                <w:div w:id="1146895409">
                                                                                                  <w:marLeft w:val="0"/>
                                                                                                  <w:marRight w:val="0"/>
                                                                                                  <w:marTop w:val="0"/>
                                                                                                  <w:marBottom w:val="0"/>
                                                                                                  <w:divBdr>
                                                                                                    <w:top w:val="none" w:sz="0" w:space="0" w:color="auto"/>
                                                                                                    <w:left w:val="none" w:sz="0" w:space="0" w:color="auto"/>
                                                                                                    <w:bottom w:val="none" w:sz="0" w:space="0" w:color="auto"/>
                                                                                                    <w:right w:val="none" w:sz="0" w:space="0" w:color="auto"/>
                                                                                                  </w:divBdr>
                                                                                                </w:div>
                                                                                                <w:div w:id="1298410373">
                                                                                                  <w:marLeft w:val="0"/>
                                                                                                  <w:marRight w:val="0"/>
                                                                                                  <w:marTop w:val="0"/>
                                                                                                  <w:marBottom w:val="0"/>
                                                                                                  <w:divBdr>
                                                                                                    <w:top w:val="none" w:sz="0" w:space="0" w:color="auto"/>
                                                                                                    <w:left w:val="none" w:sz="0" w:space="0" w:color="auto"/>
                                                                                                    <w:bottom w:val="none" w:sz="0" w:space="0" w:color="auto"/>
                                                                                                    <w:right w:val="none" w:sz="0" w:space="0" w:color="auto"/>
                                                                                                  </w:divBdr>
                                                                                                </w:div>
                                                                                                <w:div w:id="749430106">
                                                                                                  <w:marLeft w:val="0"/>
                                                                                                  <w:marRight w:val="0"/>
                                                                                                  <w:marTop w:val="0"/>
                                                                                                  <w:marBottom w:val="0"/>
                                                                                                  <w:divBdr>
                                                                                                    <w:top w:val="none" w:sz="0" w:space="0" w:color="auto"/>
                                                                                                    <w:left w:val="none" w:sz="0" w:space="0" w:color="auto"/>
                                                                                                    <w:bottom w:val="none" w:sz="0" w:space="0" w:color="auto"/>
                                                                                                    <w:right w:val="none" w:sz="0" w:space="0" w:color="auto"/>
                                                                                                  </w:divBdr>
                                                                                                </w:div>
                                                                                                <w:div w:id="1117064347">
                                                                                                  <w:marLeft w:val="0"/>
                                                                                                  <w:marRight w:val="0"/>
                                                                                                  <w:marTop w:val="0"/>
                                                                                                  <w:marBottom w:val="0"/>
                                                                                                  <w:divBdr>
                                                                                                    <w:top w:val="none" w:sz="0" w:space="0" w:color="auto"/>
                                                                                                    <w:left w:val="none" w:sz="0" w:space="0" w:color="auto"/>
                                                                                                    <w:bottom w:val="none" w:sz="0" w:space="0" w:color="auto"/>
                                                                                                    <w:right w:val="none" w:sz="0" w:space="0" w:color="auto"/>
                                                                                                  </w:divBdr>
                                                                                                </w:div>
                                                                                                <w:div w:id="837502763">
                                                                                                  <w:marLeft w:val="0"/>
                                                                                                  <w:marRight w:val="0"/>
                                                                                                  <w:marTop w:val="0"/>
                                                                                                  <w:marBottom w:val="0"/>
                                                                                                  <w:divBdr>
                                                                                                    <w:top w:val="none" w:sz="0" w:space="0" w:color="auto"/>
                                                                                                    <w:left w:val="none" w:sz="0" w:space="0" w:color="auto"/>
                                                                                                    <w:bottom w:val="none" w:sz="0" w:space="0" w:color="auto"/>
                                                                                                    <w:right w:val="none" w:sz="0" w:space="0" w:color="auto"/>
                                                                                                  </w:divBdr>
                                                                                                </w:div>
                                                                                                <w:div w:id="1555971760">
                                                                                                  <w:marLeft w:val="0"/>
                                                                                                  <w:marRight w:val="0"/>
                                                                                                  <w:marTop w:val="0"/>
                                                                                                  <w:marBottom w:val="0"/>
                                                                                                  <w:divBdr>
                                                                                                    <w:top w:val="none" w:sz="0" w:space="0" w:color="auto"/>
                                                                                                    <w:left w:val="none" w:sz="0" w:space="0" w:color="auto"/>
                                                                                                    <w:bottom w:val="none" w:sz="0" w:space="0" w:color="auto"/>
                                                                                                    <w:right w:val="none" w:sz="0" w:space="0" w:color="auto"/>
                                                                                                  </w:divBdr>
                                                                                                </w:div>
                                                                                                <w:div w:id="228200680">
                                                                                                  <w:marLeft w:val="0"/>
                                                                                                  <w:marRight w:val="0"/>
                                                                                                  <w:marTop w:val="0"/>
                                                                                                  <w:marBottom w:val="0"/>
                                                                                                  <w:divBdr>
                                                                                                    <w:top w:val="none" w:sz="0" w:space="0" w:color="auto"/>
                                                                                                    <w:left w:val="none" w:sz="0" w:space="0" w:color="auto"/>
                                                                                                    <w:bottom w:val="none" w:sz="0" w:space="0" w:color="auto"/>
                                                                                                    <w:right w:val="none" w:sz="0" w:space="0" w:color="auto"/>
                                                                                                  </w:divBdr>
                                                                                                </w:div>
                                                                                                <w:div w:id="252514985">
                                                                                                  <w:marLeft w:val="0"/>
                                                                                                  <w:marRight w:val="0"/>
                                                                                                  <w:marTop w:val="0"/>
                                                                                                  <w:marBottom w:val="0"/>
                                                                                                  <w:divBdr>
                                                                                                    <w:top w:val="none" w:sz="0" w:space="0" w:color="auto"/>
                                                                                                    <w:left w:val="none" w:sz="0" w:space="0" w:color="auto"/>
                                                                                                    <w:bottom w:val="none" w:sz="0" w:space="0" w:color="auto"/>
                                                                                                    <w:right w:val="none" w:sz="0" w:space="0" w:color="auto"/>
                                                                                                  </w:divBdr>
                                                                                                </w:div>
                                                                                                <w:div w:id="1897425763">
                                                                                                  <w:marLeft w:val="0"/>
                                                                                                  <w:marRight w:val="0"/>
                                                                                                  <w:marTop w:val="0"/>
                                                                                                  <w:marBottom w:val="0"/>
                                                                                                  <w:divBdr>
                                                                                                    <w:top w:val="none" w:sz="0" w:space="0" w:color="auto"/>
                                                                                                    <w:left w:val="none" w:sz="0" w:space="0" w:color="auto"/>
                                                                                                    <w:bottom w:val="none" w:sz="0" w:space="0" w:color="auto"/>
                                                                                                    <w:right w:val="none" w:sz="0" w:space="0" w:color="auto"/>
                                                                                                  </w:divBdr>
                                                                                                </w:div>
                                                                                                <w:div w:id="1434859350">
                                                                                                  <w:marLeft w:val="0"/>
                                                                                                  <w:marRight w:val="0"/>
                                                                                                  <w:marTop w:val="0"/>
                                                                                                  <w:marBottom w:val="0"/>
                                                                                                  <w:divBdr>
                                                                                                    <w:top w:val="none" w:sz="0" w:space="0" w:color="auto"/>
                                                                                                    <w:left w:val="none" w:sz="0" w:space="0" w:color="auto"/>
                                                                                                    <w:bottom w:val="none" w:sz="0" w:space="0" w:color="auto"/>
                                                                                                    <w:right w:val="none" w:sz="0" w:space="0" w:color="auto"/>
                                                                                                  </w:divBdr>
                                                                                                </w:div>
                                                                                                <w:div w:id="2017422527">
                                                                                                  <w:marLeft w:val="0"/>
                                                                                                  <w:marRight w:val="0"/>
                                                                                                  <w:marTop w:val="0"/>
                                                                                                  <w:marBottom w:val="0"/>
                                                                                                  <w:divBdr>
                                                                                                    <w:top w:val="none" w:sz="0" w:space="0" w:color="auto"/>
                                                                                                    <w:left w:val="none" w:sz="0" w:space="0" w:color="auto"/>
                                                                                                    <w:bottom w:val="none" w:sz="0" w:space="0" w:color="auto"/>
                                                                                                    <w:right w:val="none" w:sz="0" w:space="0" w:color="auto"/>
                                                                                                  </w:divBdr>
                                                                                                </w:div>
                                                                                                <w:div w:id="340815125">
                                                                                                  <w:marLeft w:val="0"/>
                                                                                                  <w:marRight w:val="0"/>
                                                                                                  <w:marTop w:val="0"/>
                                                                                                  <w:marBottom w:val="0"/>
                                                                                                  <w:divBdr>
                                                                                                    <w:top w:val="none" w:sz="0" w:space="0" w:color="auto"/>
                                                                                                    <w:left w:val="none" w:sz="0" w:space="0" w:color="auto"/>
                                                                                                    <w:bottom w:val="none" w:sz="0" w:space="0" w:color="auto"/>
                                                                                                    <w:right w:val="none" w:sz="0" w:space="0" w:color="auto"/>
                                                                                                  </w:divBdr>
                                                                                                </w:div>
                                                                                                <w:div w:id="1464346228">
                                                                                                  <w:marLeft w:val="0"/>
                                                                                                  <w:marRight w:val="0"/>
                                                                                                  <w:marTop w:val="0"/>
                                                                                                  <w:marBottom w:val="0"/>
                                                                                                  <w:divBdr>
                                                                                                    <w:top w:val="none" w:sz="0" w:space="0" w:color="auto"/>
                                                                                                    <w:left w:val="none" w:sz="0" w:space="0" w:color="auto"/>
                                                                                                    <w:bottom w:val="none" w:sz="0" w:space="0" w:color="auto"/>
                                                                                                    <w:right w:val="none" w:sz="0" w:space="0" w:color="auto"/>
                                                                                                  </w:divBdr>
                                                                                                </w:div>
                                                                                                <w:div w:id="1440878670">
                                                                                                  <w:marLeft w:val="0"/>
                                                                                                  <w:marRight w:val="0"/>
                                                                                                  <w:marTop w:val="0"/>
                                                                                                  <w:marBottom w:val="0"/>
                                                                                                  <w:divBdr>
                                                                                                    <w:top w:val="none" w:sz="0" w:space="0" w:color="auto"/>
                                                                                                    <w:left w:val="none" w:sz="0" w:space="0" w:color="auto"/>
                                                                                                    <w:bottom w:val="none" w:sz="0" w:space="0" w:color="auto"/>
                                                                                                    <w:right w:val="none" w:sz="0" w:space="0" w:color="auto"/>
                                                                                                  </w:divBdr>
                                                                                                </w:div>
                                                                                                <w:div w:id="21257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6585">
                                                                                          <w:marLeft w:val="0"/>
                                                                                          <w:marRight w:val="0"/>
                                                                                          <w:marTop w:val="0"/>
                                                                                          <w:marBottom w:val="0"/>
                                                                                          <w:divBdr>
                                                                                            <w:top w:val="none" w:sz="0" w:space="0" w:color="auto"/>
                                                                                            <w:left w:val="none" w:sz="0" w:space="0" w:color="auto"/>
                                                                                            <w:bottom w:val="none" w:sz="0" w:space="0" w:color="auto"/>
                                                                                            <w:right w:val="none" w:sz="0" w:space="0" w:color="auto"/>
                                                                                          </w:divBdr>
                                                                                        </w:div>
                                                                                        <w:div w:id="823858304">
                                                                                          <w:marLeft w:val="0"/>
                                                                                          <w:marRight w:val="0"/>
                                                                                          <w:marTop w:val="0"/>
                                                                                          <w:marBottom w:val="0"/>
                                                                                          <w:divBdr>
                                                                                            <w:top w:val="none" w:sz="0" w:space="0" w:color="auto"/>
                                                                                            <w:left w:val="none" w:sz="0" w:space="0" w:color="auto"/>
                                                                                            <w:bottom w:val="none" w:sz="0" w:space="0" w:color="auto"/>
                                                                                            <w:right w:val="none" w:sz="0" w:space="0" w:color="auto"/>
                                                                                          </w:divBdr>
                                                                                        </w:div>
                                                                                        <w:div w:id="26371814">
                                                                                          <w:marLeft w:val="0"/>
                                                                                          <w:marRight w:val="0"/>
                                                                                          <w:marTop w:val="0"/>
                                                                                          <w:marBottom w:val="0"/>
                                                                                          <w:divBdr>
                                                                                            <w:top w:val="none" w:sz="0" w:space="0" w:color="auto"/>
                                                                                            <w:left w:val="none" w:sz="0" w:space="0" w:color="auto"/>
                                                                                            <w:bottom w:val="none" w:sz="0" w:space="0" w:color="auto"/>
                                                                                            <w:right w:val="none" w:sz="0" w:space="0" w:color="auto"/>
                                                                                          </w:divBdr>
                                                                                        </w:div>
                                                                                        <w:div w:id="784618746">
                                                                                          <w:marLeft w:val="0"/>
                                                                                          <w:marRight w:val="0"/>
                                                                                          <w:marTop w:val="0"/>
                                                                                          <w:marBottom w:val="0"/>
                                                                                          <w:divBdr>
                                                                                            <w:top w:val="none" w:sz="0" w:space="0" w:color="auto"/>
                                                                                            <w:left w:val="none" w:sz="0" w:space="0" w:color="auto"/>
                                                                                            <w:bottom w:val="none" w:sz="0" w:space="0" w:color="auto"/>
                                                                                            <w:right w:val="none" w:sz="0" w:space="0" w:color="auto"/>
                                                                                          </w:divBdr>
                                                                                        </w:div>
                                                                                        <w:div w:id="220486799">
                                                                                          <w:marLeft w:val="0"/>
                                                                                          <w:marRight w:val="0"/>
                                                                                          <w:marTop w:val="0"/>
                                                                                          <w:marBottom w:val="0"/>
                                                                                          <w:divBdr>
                                                                                            <w:top w:val="none" w:sz="0" w:space="0" w:color="auto"/>
                                                                                            <w:left w:val="none" w:sz="0" w:space="0" w:color="auto"/>
                                                                                            <w:bottom w:val="none" w:sz="0" w:space="0" w:color="auto"/>
                                                                                            <w:right w:val="none" w:sz="0" w:space="0" w:color="auto"/>
                                                                                          </w:divBdr>
                                                                                        </w:div>
                                                                                        <w:div w:id="2119518882">
                                                                                          <w:marLeft w:val="0"/>
                                                                                          <w:marRight w:val="0"/>
                                                                                          <w:marTop w:val="0"/>
                                                                                          <w:marBottom w:val="0"/>
                                                                                          <w:divBdr>
                                                                                            <w:top w:val="none" w:sz="0" w:space="0" w:color="auto"/>
                                                                                            <w:left w:val="none" w:sz="0" w:space="0" w:color="auto"/>
                                                                                            <w:bottom w:val="none" w:sz="0" w:space="0" w:color="auto"/>
                                                                                            <w:right w:val="none" w:sz="0" w:space="0" w:color="auto"/>
                                                                                          </w:divBdr>
                                                                                        </w:div>
                                                                                        <w:div w:id="1508473505">
                                                                                          <w:marLeft w:val="0"/>
                                                                                          <w:marRight w:val="0"/>
                                                                                          <w:marTop w:val="0"/>
                                                                                          <w:marBottom w:val="0"/>
                                                                                          <w:divBdr>
                                                                                            <w:top w:val="none" w:sz="0" w:space="0" w:color="auto"/>
                                                                                            <w:left w:val="none" w:sz="0" w:space="0" w:color="auto"/>
                                                                                            <w:bottom w:val="none" w:sz="0" w:space="0" w:color="auto"/>
                                                                                            <w:right w:val="none" w:sz="0" w:space="0" w:color="auto"/>
                                                                                          </w:divBdr>
                                                                                        </w:div>
                                                                                        <w:div w:id="818227510">
                                                                                          <w:marLeft w:val="0"/>
                                                                                          <w:marRight w:val="0"/>
                                                                                          <w:marTop w:val="0"/>
                                                                                          <w:marBottom w:val="0"/>
                                                                                          <w:divBdr>
                                                                                            <w:top w:val="none" w:sz="0" w:space="0" w:color="auto"/>
                                                                                            <w:left w:val="none" w:sz="0" w:space="0" w:color="auto"/>
                                                                                            <w:bottom w:val="none" w:sz="0" w:space="0" w:color="auto"/>
                                                                                            <w:right w:val="none" w:sz="0" w:space="0" w:color="auto"/>
                                                                                          </w:divBdr>
                                                                                        </w:div>
                                                                                        <w:div w:id="78453897">
                                                                                          <w:marLeft w:val="0"/>
                                                                                          <w:marRight w:val="0"/>
                                                                                          <w:marTop w:val="0"/>
                                                                                          <w:marBottom w:val="0"/>
                                                                                          <w:divBdr>
                                                                                            <w:top w:val="none" w:sz="0" w:space="0" w:color="auto"/>
                                                                                            <w:left w:val="none" w:sz="0" w:space="0" w:color="auto"/>
                                                                                            <w:bottom w:val="none" w:sz="0" w:space="0" w:color="auto"/>
                                                                                            <w:right w:val="none" w:sz="0" w:space="0" w:color="auto"/>
                                                                                          </w:divBdr>
                                                                                        </w:div>
                                                                                        <w:div w:id="1199244485">
                                                                                          <w:marLeft w:val="0"/>
                                                                                          <w:marRight w:val="0"/>
                                                                                          <w:marTop w:val="0"/>
                                                                                          <w:marBottom w:val="0"/>
                                                                                          <w:divBdr>
                                                                                            <w:top w:val="none" w:sz="0" w:space="0" w:color="auto"/>
                                                                                            <w:left w:val="none" w:sz="0" w:space="0" w:color="auto"/>
                                                                                            <w:bottom w:val="none" w:sz="0" w:space="0" w:color="auto"/>
                                                                                            <w:right w:val="none" w:sz="0" w:space="0" w:color="auto"/>
                                                                                          </w:divBdr>
                                                                                        </w:div>
                                                                                        <w:div w:id="1992632934">
                                                                                          <w:marLeft w:val="0"/>
                                                                                          <w:marRight w:val="0"/>
                                                                                          <w:marTop w:val="0"/>
                                                                                          <w:marBottom w:val="0"/>
                                                                                          <w:divBdr>
                                                                                            <w:top w:val="none" w:sz="0" w:space="0" w:color="auto"/>
                                                                                            <w:left w:val="none" w:sz="0" w:space="0" w:color="auto"/>
                                                                                            <w:bottom w:val="none" w:sz="0" w:space="0" w:color="auto"/>
                                                                                            <w:right w:val="none" w:sz="0" w:space="0" w:color="auto"/>
                                                                                          </w:divBdr>
                                                                                        </w:div>
                                                                                        <w:div w:id="219943181">
                                                                                          <w:marLeft w:val="0"/>
                                                                                          <w:marRight w:val="0"/>
                                                                                          <w:marTop w:val="0"/>
                                                                                          <w:marBottom w:val="0"/>
                                                                                          <w:divBdr>
                                                                                            <w:top w:val="none" w:sz="0" w:space="0" w:color="auto"/>
                                                                                            <w:left w:val="none" w:sz="0" w:space="0" w:color="auto"/>
                                                                                            <w:bottom w:val="none" w:sz="0" w:space="0" w:color="auto"/>
                                                                                            <w:right w:val="none" w:sz="0" w:space="0" w:color="auto"/>
                                                                                          </w:divBdr>
                                                                                        </w:div>
                                                                                        <w:div w:id="837815389">
                                                                                          <w:marLeft w:val="0"/>
                                                                                          <w:marRight w:val="0"/>
                                                                                          <w:marTop w:val="0"/>
                                                                                          <w:marBottom w:val="0"/>
                                                                                          <w:divBdr>
                                                                                            <w:top w:val="none" w:sz="0" w:space="0" w:color="auto"/>
                                                                                            <w:left w:val="none" w:sz="0" w:space="0" w:color="auto"/>
                                                                                            <w:bottom w:val="none" w:sz="0" w:space="0" w:color="auto"/>
                                                                                            <w:right w:val="none" w:sz="0" w:space="0" w:color="auto"/>
                                                                                          </w:divBdr>
                                                                                        </w:div>
                                                                                        <w:div w:id="1425417828">
                                                                                          <w:marLeft w:val="0"/>
                                                                                          <w:marRight w:val="0"/>
                                                                                          <w:marTop w:val="0"/>
                                                                                          <w:marBottom w:val="0"/>
                                                                                          <w:divBdr>
                                                                                            <w:top w:val="none" w:sz="0" w:space="0" w:color="auto"/>
                                                                                            <w:left w:val="none" w:sz="0" w:space="0" w:color="auto"/>
                                                                                            <w:bottom w:val="none" w:sz="0" w:space="0" w:color="auto"/>
                                                                                            <w:right w:val="none" w:sz="0" w:space="0" w:color="auto"/>
                                                                                          </w:divBdr>
                                                                                        </w:div>
                                                                                        <w:div w:id="1301227512">
                                                                                          <w:marLeft w:val="0"/>
                                                                                          <w:marRight w:val="0"/>
                                                                                          <w:marTop w:val="0"/>
                                                                                          <w:marBottom w:val="0"/>
                                                                                          <w:divBdr>
                                                                                            <w:top w:val="none" w:sz="0" w:space="0" w:color="auto"/>
                                                                                            <w:left w:val="none" w:sz="0" w:space="0" w:color="auto"/>
                                                                                            <w:bottom w:val="none" w:sz="0" w:space="0" w:color="auto"/>
                                                                                            <w:right w:val="none" w:sz="0" w:space="0" w:color="auto"/>
                                                                                          </w:divBdr>
                                                                                        </w:div>
                                                                                        <w:div w:id="2057774885">
                                                                                          <w:marLeft w:val="0"/>
                                                                                          <w:marRight w:val="0"/>
                                                                                          <w:marTop w:val="0"/>
                                                                                          <w:marBottom w:val="0"/>
                                                                                          <w:divBdr>
                                                                                            <w:top w:val="none" w:sz="0" w:space="0" w:color="auto"/>
                                                                                            <w:left w:val="none" w:sz="0" w:space="0" w:color="auto"/>
                                                                                            <w:bottom w:val="none" w:sz="0" w:space="0" w:color="auto"/>
                                                                                            <w:right w:val="none" w:sz="0" w:space="0" w:color="auto"/>
                                                                                          </w:divBdr>
                                                                                        </w:div>
                                                                                        <w:div w:id="962922890">
                                                                                          <w:marLeft w:val="0"/>
                                                                                          <w:marRight w:val="0"/>
                                                                                          <w:marTop w:val="0"/>
                                                                                          <w:marBottom w:val="0"/>
                                                                                          <w:divBdr>
                                                                                            <w:top w:val="none" w:sz="0" w:space="0" w:color="auto"/>
                                                                                            <w:left w:val="none" w:sz="0" w:space="0" w:color="auto"/>
                                                                                            <w:bottom w:val="none" w:sz="0" w:space="0" w:color="auto"/>
                                                                                            <w:right w:val="none" w:sz="0" w:space="0" w:color="auto"/>
                                                                                          </w:divBdr>
                                                                                        </w:div>
                                                                                        <w:div w:id="78598776">
                                                                                          <w:marLeft w:val="0"/>
                                                                                          <w:marRight w:val="0"/>
                                                                                          <w:marTop w:val="0"/>
                                                                                          <w:marBottom w:val="0"/>
                                                                                          <w:divBdr>
                                                                                            <w:top w:val="none" w:sz="0" w:space="0" w:color="auto"/>
                                                                                            <w:left w:val="none" w:sz="0" w:space="0" w:color="auto"/>
                                                                                            <w:bottom w:val="none" w:sz="0" w:space="0" w:color="auto"/>
                                                                                            <w:right w:val="none" w:sz="0" w:space="0" w:color="auto"/>
                                                                                          </w:divBdr>
                                                                                        </w:div>
                                                                                        <w:div w:id="1647541369">
                                                                                          <w:marLeft w:val="0"/>
                                                                                          <w:marRight w:val="0"/>
                                                                                          <w:marTop w:val="0"/>
                                                                                          <w:marBottom w:val="0"/>
                                                                                          <w:divBdr>
                                                                                            <w:top w:val="none" w:sz="0" w:space="0" w:color="auto"/>
                                                                                            <w:left w:val="none" w:sz="0" w:space="0" w:color="auto"/>
                                                                                            <w:bottom w:val="none" w:sz="0" w:space="0" w:color="auto"/>
                                                                                            <w:right w:val="none" w:sz="0" w:space="0" w:color="auto"/>
                                                                                          </w:divBdr>
                                                                                        </w:div>
                                                                                        <w:div w:id="1287153368">
                                                                                          <w:marLeft w:val="0"/>
                                                                                          <w:marRight w:val="0"/>
                                                                                          <w:marTop w:val="0"/>
                                                                                          <w:marBottom w:val="0"/>
                                                                                          <w:divBdr>
                                                                                            <w:top w:val="none" w:sz="0" w:space="0" w:color="auto"/>
                                                                                            <w:left w:val="none" w:sz="0" w:space="0" w:color="auto"/>
                                                                                            <w:bottom w:val="none" w:sz="0" w:space="0" w:color="auto"/>
                                                                                            <w:right w:val="none" w:sz="0" w:space="0" w:color="auto"/>
                                                                                          </w:divBdr>
                                                                                        </w:div>
                                                                                        <w:div w:id="361132683">
                                                                                          <w:marLeft w:val="0"/>
                                                                                          <w:marRight w:val="0"/>
                                                                                          <w:marTop w:val="0"/>
                                                                                          <w:marBottom w:val="0"/>
                                                                                          <w:divBdr>
                                                                                            <w:top w:val="none" w:sz="0" w:space="0" w:color="auto"/>
                                                                                            <w:left w:val="none" w:sz="0" w:space="0" w:color="auto"/>
                                                                                            <w:bottom w:val="none" w:sz="0" w:space="0" w:color="auto"/>
                                                                                            <w:right w:val="none" w:sz="0" w:space="0" w:color="auto"/>
                                                                                          </w:divBdr>
                                                                                        </w:div>
                                                                                        <w:div w:id="1678263671">
                                                                                          <w:marLeft w:val="0"/>
                                                                                          <w:marRight w:val="0"/>
                                                                                          <w:marTop w:val="0"/>
                                                                                          <w:marBottom w:val="0"/>
                                                                                          <w:divBdr>
                                                                                            <w:top w:val="none" w:sz="0" w:space="0" w:color="auto"/>
                                                                                            <w:left w:val="none" w:sz="0" w:space="0" w:color="auto"/>
                                                                                            <w:bottom w:val="none" w:sz="0" w:space="0" w:color="auto"/>
                                                                                            <w:right w:val="none" w:sz="0" w:space="0" w:color="auto"/>
                                                                                          </w:divBdr>
                                                                                        </w:div>
                                                                                        <w:div w:id="66195622">
                                                                                          <w:marLeft w:val="0"/>
                                                                                          <w:marRight w:val="0"/>
                                                                                          <w:marTop w:val="0"/>
                                                                                          <w:marBottom w:val="0"/>
                                                                                          <w:divBdr>
                                                                                            <w:top w:val="none" w:sz="0" w:space="0" w:color="auto"/>
                                                                                            <w:left w:val="none" w:sz="0" w:space="0" w:color="auto"/>
                                                                                            <w:bottom w:val="none" w:sz="0" w:space="0" w:color="auto"/>
                                                                                            <w:right w:val="none" w:sz="0" w:space="0" w:color="auto"/>
                                                                                          </w:divBdr>
                                                                                        </w:div>
                                                                                        <w:div w:id="883635854">
                                                                                          <w:marLeft w:val="0"/>
                                                                                          <w:marRight w:val="0"/>
                                                                                          <w:marTop w:val="0"/>
                                                                                          <w:marBottom w:val="0"/>
                                                                                          <w:divBdr>
                                                                                            <w:top w:val="none" w:sz="0" w:space="0" w:color="auto"/>
                                                                                            <w:left w:val="none" w:sz="0" w:space="0" w:color="auto"/>
                                                                                            <w:bottom w:val="none" w:sz="0" w:space="0" w:color="auto"/>
                                                                                            <w:right w:val="none" w:sz="0" w:space="0" w:color="auto"/>
                                                                                          </w:divBdr>
                                                                                        </w:div>
                                                                                        <w:div w:id="21369666">
                                                                                          <w:marLeft w:val="0"/>
                                                                                          <w:marRight w:val="0"/>
                                                                                          <w:marTop w:val="0"/>
                                                                                          <w:marBottom w:val="0"/>
                                                                                          <w:divBdr>
                                                                                            <w:top w:val="none" w:sz="0" w:space="0" w:color="auto"/>
                                                                                            <w:left w:val="none" w:sz="0" w:space="0" w:color="auto"/>
                                                                                            <w:bottom w:val="none" w:sz="0" w:space="0" w:color="auto"/>
                                                                                            <w:right w:val="none" w:sz="0" w:space="0" w:color="auto"/>
                                                                                          </w:divBdr>
                                                                                        </w:div>
                                                                                        <w:div w:id="1429153805">
                                                                                          <w:marLeft w:val="0"/>
                                                                                          <w:marRight w:val="0"/>
                                                                                          <w:marTop w:val="0"/>
                                                                                          <w:marBottom w:val="0"/>
                                                                                          <w:divBdr>
                                                                                            <w:top w:val="none" w:sz="0" w:space="0" w:color="auto"/>
                                                                                            <w:left w:val="none" w:sz="0" w:space="0" w:color="auto"/>
                                                                                            <w:bottom w:val="none" w:sz="0" w:space="0" w:color="auto"/>
                                                                                            <w:right w:val="none" w:sz="0" w:space="0" w:color="auto"/>
                                                                                          </w:divBdr>
                                                                                        </w:div>
                                                                                        <w:div w:id="393090543">
                                                                                          <w:marLeft w:val="0"/>
                                                                                          <w:marRight w:val="0"/>
                                                                                          <w:marTop w:val="0"/>
                                                                                          <w:marBottom w:val="0"/>
                                                                                          <w:divBdr>
                                                                                            <w:top w:val="none" w:sz="0" w:space="0" w:color="auto"/>
                                                                                            <w:left w:val="none" w:sz="0" w:space="0" w:color="auto"/>
                                                                                            <w:bottom w:val="none" w:sz="0" w:space="0" w:color="auto"/>
                                                                                            <w:right w:val="none" w:sz="0" w:space="0" w:color="auto"/>
                                                                                          </w:divBdr>
                                                                                        </w:div>
                                                                                        <w:div w:id="87119188">
                                                                                          <w:marLeft w:val="0"/>
                                                                                          <w:marRight w:val="0"/>
                                                                                          <w:marTop w:val="0"/>
                                                                                          <w:marBottom w:val="0"/>
                                                                                          <w:divBdr>
                                                                                            <w:top w:val="none" w:sz="0" w:space="0" w:color="auto"/>
                                                                                            <w:left w:val="none" w:sz="0" w:space="0" w:color="auto"/>
                                                                                            <w:bottom w:val="none" w:sz="0" w:space="0" w:color="auto"/>
                                                                                            <w:right w:val="none" w:sz="0" w:space="0" w:color="auto"/>
                                                                                          </w:divBdr>
                                                                                        </w:div>
                                                                                        <w:div w:id="4623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80957">
                                                                                  <w:marLeft w:val="0"/>
                                                                                  <w:marRight w:val="0"/>
                                                                                  <w:marTop w:val="0"/>
                                                                                  <w:marBottom w:val="0"/>
                                                                                  <w:divBdr>
                                                                                    <w:top w:val="none" w:sz="0" w:space="0" w:color="auto"/>
                                                                                    <w:left w:val="none" w:sz="0" w:space="0" w:color="auto"/>
                                                                                    <w:bottom w:val="none" w:sz="0" w:space="0" w:color="auto"/>
                                                                                    <w:right w:val="none" w:sz="0" w:space="0" w:color="auto"/>
                                                                                  </w:divBdr>
                                                                                </w:div>
                                                                                <w:div w:id="25260757">
                                                                                  <w:marLeft w:val="0"/>
                                                                                  <w:marRight w:val="0"/>
                                                                                  <w:marTop w:val="0"/>
                                                                                  <w:marBottom w:val="0"/>
                                                                                  <w:divBdr>
                                                                                    <w:top w:val="none" w:sz="0" w:space="0" w:color="auto"/>
                                                                                    <w:left w:val="none" w:sz="0" w:space="0" w:color="auto"/>
                                                                                    <w:bottom w:val="none" w:sz="0" w:space="0" w:color="auto"/>
                                                                                    <w:right w:val="none" w:sz="0" w:space="0" w:color="auto"/>
                                                                                  </w:divBdr>
                                                                                </w:div>
                                                                                <w:div w:id="2032342553">
                                                                                  <w:marLeft w:val="0"/>
                                                                                  <w:marRight w:val="0"/>
                                                                                  <w:marTop w:val="0"/>
                                                                                  <w:marBottom w:val="0"/>
                                                                                  <w:divBdr>
                                                                                    <w:top w:val="none" w:sz="0" w:space="0" w:color="auto"/>
                                                                                    <w:left w:val="none" w:sz="0" w:space="0" w:color="auto"/>
                                                                                    <w:bottom w:val="none" w:sz="0" w:space="0" w:color="auto"/>
                                                                                    <w:right w:val="none" w:sz="0" w:space="0" w:color="auto"/>
                                                                                  </w:divBdr>
                                                                                </w:div>
                                                                                <w:div w:id="967276213">
                                                                                  <w:marLeft w:val="0"/>
                                                                                  <w:marRight w:val="0"/>
                                                                                  <w:marTop w:val="0"/>
                                                                                  <w:marBottom w:val="0"/>
                                                                                  <w:divBdr>
                                                                                    <w:top w:val="none" w:sz="0" w:space="0" w:color="auto"/>
                                                                                    <w:left w:val="none" w:sz="0" w:space="0" w:color="auto"/>
                                                                                    <w:bottom w:val="none" w:sz="0" w:space="0" w:color="auto"/>
                                                                                    <w:right w:val="none" w:sz="0" w:space="0" w:color="auto"/>
                                                                                  </w:divBdr>
                                                                                </w:div>
                                                                                <w:div w:id="972834357">
                                                                                  <w:marLeft w:val="0"/>
                                                                                  <w:marRight w:val="0"/>
                                                                                  <w:marTop w:val="0"/>
                                                                                  <w:marBottom w:val="0"/>
                                                                                  <w:divBdr>
                                                                                    <w:top w:val="none" w:sz="0" w:space="0" w:color="auto"/>
                                                                                    <w:left w:val="none" w:sz="0" w:space="0" w:color="auto"/>
                                                                                    <w:bottom w:val="none" w:sz="0" w:space="0" w:color="auto"/>
                                                                                    <w:right w:val="none" w:sz="0" w:space="0" w:color="auto"/>
                                                                                  </w:divBdr>
                                                                                </w:div>
                                                                                <w:div w:id="53740871">
                                                                                  <w:marLeft w:val="0"/>
                                                                                  <w:marRight w:val="0"/>
                                                                                  <w:marTop w:val="0"/>
                                                                                  <w:marBottom w:val="0"/>
                                                                                  <w:divBdr>
                                                                                    <w:top w:val="none" w:sz="0" w:space="0" w:color="auto"/>
                                                                                    <w:left w:val="none" w:sz="0" w:space="0" w:color="auto"/>
                                                                                    <w:bottom w:val="none" w:sz="0" w:space="0" w:color="auto"/>
                                                                                    <w:right w:val="none" w:sz="0" w:space="0" w:color="auto"/>
                                                                                  </w:divBdr>
                                                                                </w:div>
                                                                                <w:div w:id="1798991288">
                                                                                  <w:marLeft w:val="0"/>
                                                                                  <w:marRight w:val="0"/>
                                                                                  <w:marTop w:val="0"/>
                                                                                  <w:marBottom w:val="0"/>
                                                                                  <w:divBdr>
                                                                                    <w:top w:val="none" w:sz="0" w:space="0" w:color="auto"/>
                                                                                    <w:left w:val="none" w:sz="0" w:space="0" w:color="auto"/>
                                                                                    <w:bottom w:val="none" w:sz="0" w:space="0" w:color="auto"/>
                                                                                    <w:right w:val="none" w:sz="0" w:space="0" w:color="auto"/>
                                                                                  </w:divBdr>
                                                                                </w:div>
                                                                                <w:div w:id="1550722597">
                                                                                  <w:marLeft w:val="0"/>
                                                                                  <w:marRight w:val="0"/>
                                                                                  <w:marTop w:val="0"/>
                                                                                  <w:marBottom w:val="0"/>
                                                                                  <w:divBdr>
                                                                                    <w:top w:val="none" w:sz="0" w:space="0" w:color="auto"/>
                                                                                    <w:left w:val="none" w:sz="0" w:space="0" w:color="auto"/>
                                                                                    <w:bottom w:val="none" w:sz="0" w:space="0" w:color="auto"/>
                                                                                    <w:right w:val="none" w:sz="0" w:space="0" w:color="auto"/>
                                                                                  </w:divBdr>
                                                                                </w:div>
                                                                                <w:div w:id="2031762093">
                                                                                  <w:marLeft w:val="0"/>
                                                                                  <w:marRight w:val="0"/>
                                                                                  <w:marTop w:val="0"/>
                                                                                  <w:marBottom w:val="0"/>
                                                                                  <w:divBdr>
                                                                                    <w:top w:val="none" w:sz="0" w:space="0" w:color="auto"/>
                                                                                    <w:left w:val="none" w:sz="0" w:space="0" w:color="auto"/>
                                                                                    <w:bottom w:val="none" w:sz="0" w:space="0" w:color="auto"/>
                                                                                    <w:right w:val="none" w:sz="0" w:space="0" w:color="auto"/>
                                                                                  </w:divBdr>
                                                                                </w:div>
                                                                                <w:div w:id="724647985">
                                                                                  <w:marLeft w:val="0"/>
                                                                                  <w:marRight w:val="0"/>
                                                                                  <w:marTop w:val="0"/>
                                                                                  <w:marBottom w:val="0"/>
                                                                                  <w:divBdr>
                                                                                    <w:top w:val="none" w:sz="0" w:space="0" w:color="auto"/>
                                                                                    <w:left w:val="none" w:sz="0" w:space="0" w:color="auto"/>
                                                                                    <w:bottom w:val="none" w:sz="0" w:space="0" w:color="auto"/>
                                                                                    <w:right w:val="none" w:sz="0" w:space="0" w:color="auto"/>
                                                                                  </w:divBdr>
                                                                                </w:div>
                                                                                <w:div w:id="722362573">
                                                                                  <w:marLeft w:val="0"/>
                                                                                  <w:marRight w:val="0"/>
                                                                                  <w:marTop w:val="0"/>
                                                                                  <w:marBottom w:val="0"/>
                                                                                  <w:divBdr>
                                                                                    <w:top w:val="none" w:sz="0" w:space="0" w:color="auto"/>
                                                                                    <w:left w:val="none" w:sz="0" w:space="0" w:color="auto"/>
                                                                                    <w:bottom w:val="none" w:sz="0" w:space="0" w:color="auto"/>
                                                                                    <w:right w:val="none" w:sz="0" w:space="0" w:color="auto"/>
                                                                                  </w:divBdr>
                                                                                </w:div>
                                                                                <w:div w:id="918977142">
                                                                                  <w:marLeft w:val="0"/>
                                                                                  <w:marRight w:val="0"/>
                                                                                  <w:marTop w:val="0"/>
                                                                                  <w:marBottom w:val="0"/>
                                                                                  <w:divBdr>
                                                                                    <w:top w:val="none" w:sz="0" w:space="0" w:color="auto"/>
                                                                                    <w:left w:val="none" w:sz="0" w:space="0" w:color="auto"/>
                                                                                    <w:bottom w:val="none" w:sz="0" w:space="0" w:color="auto"/>
                                                                                    <w:right w:val="none" w:sz="0" w:space="0" w:color="auto"/>
                                                                                  </w:divBdr>
                                                                                </w:div>
                                                                                <w:div w:id="705375590">
                                                                                  <w:marLeft w:val="0"/>
                                                                                  <w:marRight w:val="0"/>
                                                                                  <w:marTop w:val="0"/>
                                                                                  <w:marBottom w:val="0"/>
                                                                                  <w:divBdr>
                                                                                    <w:top w:val="none" w:sz="0" w:space="0" w:color="auto"/>
                                                                                    <w:left w:val="none" w:sz="0" w:space="0" w:color="auto"/>
                                                                                    <w:bottom w:val="none" w:sz="0" w:space="0" w:color="auto"/>
                                                                                    <w:right w:val="none" w:sz="0" w:space="0" w:color="auto"/>
                                                                                  </w:divBdr>
                                                                                </w:div>
                                                                                <w:div w:id="1030691436">
                                                                                  <w:marLeft w:val="0"/>
                                                                                  <w:marRight w:val="0"/>
                                                                                  <w:marTop w:val="0"/>
                                                                                  <w:marBottom w:val="0"/>
                                                                                  <w:divBdr>
                                                                                    <w:top w:val="none" w:sz="0" w:space="0" w:color="auto"/>
                                                                                    <w:left w:val="none" w:sz="0" w:space="0" w:color="auto"/>
                                                                                    <w:bottom w:val="none" w:sz="0" w:space="0" w:color="auto"/>
                                                                                    <w:right w:val="none" w:sz="0" w:space="0" w:color="auto"/>
                                                                                  </w:divBdr>
                                                                                </w:div>
                                                                                <w:div w:id="955142497">
                                                                                  <w:marLeft w:val="0"/>
                                                                                  <w:marRight w:val="0"/>
                                                                                  <w:marTop w:val="0"/>
                                                                                  <w:marBottom w:val="0"/>
                                                                                  <w:divBdr>
                                                                                    <w:top w:val="none" w:sz="0" w:space="0" w:color="auto"/>
                                                                                    <w:left w:val="none" w:sz="0" w:space="0" w:color="auto"/>
                                                                                    <w:bottom w:val="none" w:sz="0" w:space="0" w:color="auto"/>
                                                                                    <w:right w:val="none" w:sz="0" w:space="0" w:color="auto"/>
                                                                                  </w:divBdr>
                                                                                </w:div>
                                                                                <w:div w:id="472989621">
                                                                                  <w:marLeft w:val="0"/>
                                                                                  <w:marRight w:val="0"/>
                                                                                  <w:marTop w:val="0"/>
                                                                                  <w:marBottom w:val="0"/>
                                                                                  <w:divBdr>
                                                                                    <w:top w:val="none" w:sz="0" w:space="0" w:color="auto"/>
                                                                                    <w:left w:val="none" w:sz="0" w:space="0" w:color="auto"/>
                                                                                    <w:bottom w:val="none" w:sz="0" w:space="0" w:color="auto"/>
                                                                                    <w:right w:val="none" w:sz="0" w:space="0" w:color="auto"/>
                                                                                  </w:divBdr>
                                                                                </w:div>
                                                                                <w:div w:id="504396344">
                                                                                  <w:marLeft w:val="0"/>
                                                                                  <w:marRight w:val="0"/>
                                                                                  <w:marTop w:val="0"/>
                                                                                  <w:marBottom w:val="0"/>
                                                                                  <w:divBdr>
                                                                                    <w:top w:val="none" w:sz="0" w:space="0" w:color="auto"/>
                                                                                    <w:left w:val="none" w:sz="0" w:space="0" w:color="auto"/>
                                                                                    <w:bottom w:val="none" w:sz="0" w:space="0" w:color="auto"/>
                                                                                    <w:right w:val="none" w:sz="0" w:space="0" w:color="auto"/>
                                                                                  </w:divBdr>
                                                                                </w:div>
                                                                                <w:div w:id="1816870485">
                                                                                  <w:marLeft w:val="0"/>
                                                                                  <w:marRight w:val="0"/>
                                                                                  <w:marTop w:val="0"/>
                                                                                  <w:marBottom w:val="0"/>
                                                                                  <w:divBdr>
                                                                                    <w:top w:val="none" w:sz="0" w:space="0" w:color="auto"/>
                                                                                    <w:left w:val="none" w:sz="0" w:space="0" w:color="auto"/>
                                                                                    <w:bottom w:val="none" w:sz="0" w:space="0" w:color="auto"/>
                                                                                    <w:right w:val="none" w:sz="0" w:space="0" w:color="auto"/>
                                                                                  </w:divBdr>
                                                                                </w:div>
                                                                                <w:div w:id="1668170974">
                                                                                  <w:marLeft w:val="0"/>
                                                                                  <w:marRight w:val="0"/>
                                                                                  <w:marTop w:val="0"/>
                                                                                  <w:marBottom w:val="0"/>
                                                                                  <w:divBdr>
                                                                                    <w:top w:val="none" w:sz="0" w:space="0" w:color="auto"/>
                                                                                    <w:left w:val="none" w:sz="0" w:space="0" w:color="auto"/>
                                                                                    <w:bottom w:val="none" w:sz="0" w:space="0" w:color="auto"/>
                                                                                    <w:right w:val="none" w:sz="0" w:space="0" w:color="auto"/>
                                                                                  </w:divBdr>
                                                                                </w:div>
                                                                                <w:div w:id="294137980">
                                                                                  <w:marLeft w:val="0"/>
                                                                                  <w:marRight w:val="0"/>
                                                                                  <w:marTop w:val="0"/>
                                                                                  <w:marBottom w:val="0"/>
                                                                                  <w:divBdr>
                                                                                    <w:top w:val="none" w:sz="0" w:space="0" w:color="auto"/>
                                                                                    <w:left w:val="none" w:sz="0" w:space="0" w:color="auto"/>
                                                                                    <w:bottom w:val="none" w:sz="0" w:space="0" w:color="auto"/>
                                                                                    <w:right w:val="none" w:sz="0" w:space="0" w:color="auto"/>
                                                                                  </w:divBdr>
                                                                                </w:div>
                                                                                <w:div w:id="521824407">
                                                                                  <w:marLeft w:val="0"/>
                                                                                  <w:marRight w:val="0"/>
                                                                                  <w:marTop w:val="0"/>
                                                                                  <w:marBottom w:val="0"/>
                                                                                  <w:divBdr>
                                                                                    <w:top w:val="none" w:sz="0" w:space="0" w:color="auto"/>
                                                                                    <w:left w:val="none" w:sz="0" w:space="0" w:color="auto"/>
                                                                                    <w:bottom w:val="none" w:sz="0" w:space="0" w:color="auto"/>
                                                                                    <w:right w:val="none" w:sz="0" w:space="0" w:color="auto"/>
                                                                                  </w:divBdr>
                                                                                </w:div>
                                                                                <w:div w:id="434134066">
                                                                                  <w:marLeft w:val="0"/>
                                                                                  <w:marRight w:val="0"/>
                                                                                  <w:marTop w:val="0"/>
                                                                                  <w:marBottom w:val="0"/>
                                                                                  <w:divBdr>
                                                                                    <w:top w:val="none" w:sz="0" w:space="0" w:color="auto"/>
                                                                                    <w:left w:val="none" w:sz="0" w:space="0" w:color="auto"/>
                                                                                    <w:bottom w:val="none" w:sz="0" w:space="0" w:color="auto"/>
                                                                                    <w:right w:val="none" w:sz="0" w:space="0" w:color="auto"/>
                                                                                  </w:divBdr>
                                                                                </w:div>
                                                                                <w:div w:id="512694595">
                                                                                  <w:marLeft w:val="0"/>
                                                                                  <w:marRight w:val="0"/>
                                                                                  <w:marTop w:val="0"/>
                                                                                  <w:marBottom w:val="0"/>
                                                                                  <w:divBdr>
                                                                                    <w:top w:val="none" w:sz="0" w:space="0" w:color="auto"/>
                                                                                    <w:left w:val="none" w:sz="0" w:space="0" w:color="auto"/>
                                                                                    <w:bottom w:val="none" w:sz="0" w:space="0" w:color="auto"/>
                                                                                    <w:right w:val="none" w:sz="0" w:space="0" w:color="auto"/>
                                                                                  </w:divBdr>
                                                                                </w:div>
                                                                                <w:div w:id="628167562">
                                                                                  <w:marLeft w:val="0"/>
                                                                                  <w:marRight w:val="0"/>
                                                                                  <w:marTop w:val="0"/>
                                                                                  <w:marBottom w:val="0"/>
                                                                                  <w:divBdr>
                                                                                    <w:top w:val="none" w:sz="0" w:space="0" w:color="auto"/>
                                                                                    <w:left w:val="none" w:sz="0" w:space="0" w:color="auto"/>
                                                                                    <w:bottom w:val="none" w:sz="0" w:space="0" w:color="auto"/>
                                                                                    <w:right w:val="none" w:sz="0" w:space="0" w:color="auto"/>
                                                                                  </w:divBdr>
                                                                                </w:div>
                                                                                <w:div w:id="664432381">
                                                                                  <w:marLeft w:val="0"/>
                                                                                  <w:marRight w:val="0"/>
                                                                                  <w:marTop w:val="0"/>
                                                                                  <w:marBottom w:val="0"/>
                                                                                  <w:divBdr>
                                                                                    <w:top w:val="none" w:sz="0" w:space="0" w:color="auto"/>
                                                                                    <w:left w:val="none" w:sz="0" w:space="0" w:color="auto"/>
                                                                                    <w:bottom w:val="none" w:sz="0" w:space="0" w:color="auto"/>
                                                                                    <w:right w:val="none" w:sz="0" w:space="0" w:color="auto"/>
                                                                                  </w:divBdr>
                                                                                </w:div>
                                                                                <w:div w:id="31350862">
                                                                                  <w:marLeft w:val="0"/>
                                                                                  <w:marRight w:val="0"/>
                                                                                  <w:marTop w:val="0"/>
                                                                                  <w:marBottom w:val="0"/>
                                                                                  <w:divBdr>
                                                                                    <w:top w:val="none" w:sz="0" w:space="0" w:color="auto"/>
                                                                                    <w:left w:val="none" w:sz="0" w:space="0" w:color="auto"/>
                                                                                    <w:bottom w:val="none" w:sz="0" w:space="0" w:color="auto"/>
                                                                                    <w:right w:val="none" w:sz="0" w:space="0" w:color="auto"/>
                                                                                  </w:divBdr>
                                                                                </w:div>
                                                                                <w:div w:id="1179345239">
                                                                                  <w:marLeft w:val="0"/>
                                                                                  <w:marRight w:val="0"/>
                                                                                  <w:marTop w:val="0"/>
                                                                                  <w:marBottom w:val="0"/>
                                                                                  <w:divBdr>
                                                                                    <w:top w:val="none" w:sz="0" w:space="0" w:color="auto"/>
                                                                                    <w:left w:val="none" w:sz="0" w:space="0" w:color="auto"/>
                                                                                    <w:bottom w:val="none" w:sz="0" w:space="0" w:color="auto"/>
                                                                                    <w:right w:val="none" w:sz="0" w:space="0" w:color="auto"/>
                                                                                  </w:divBdr>
                                                                                </w:div>
                                                                                <w:div w:id="1770466728">
                                                                                  <w:marLeft w:val="0"/>
                                                                                  <w:marRight w:val="0"/>
                                                                                  <w:marTop w:val="0"/>
                                                                                  <w:marBottom w:val="0"/>
                                                                                  <w:divBdr>
                                                                                    <w:top w:val="none" w:sz="0" w:space="0" w:color="auto"/>
                                                                                    <w:left w:val="none" w:sz="0" w:space="0" w:color="auto"/>
                                                                                    <w:bottom w:val="none" w:sz="0" w:space="0" w:color="auto"/>
                                                                                    <w:right w:val="none" w:sz="0" w:space="0" w:color="auto"/>
                                                                                  </w:divBdr>
                                                                                </w:div>
                                                                                <w:div w:id="3667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8052">
                                                                          <w:marLeft w:val="0"/>
                                                                          <w:marRight w:val="0"/>
                                                                          <w:marTop w:val="0"/>
                                                                          <w:marBottom w:val="0"/>
                                                                          <w:divBdr>
                                                                            <w:top w:val="none" w:sz="0" w:space="0" w:color="auto"/>
                                                                            <w:left w:val="none" w:sz="0" w:space="0" w:color="auto"/>
                                                                            <w:bottom w:val="none" w:sz="0" w:space="0" w:color="auto"/>
                                                                            <w:right w:val="none" w:sz="0" w:space="0" w:color="auto"/>
                                                                          </w:divBdr>
                                                                        </w:div>
                                                                        <w:div w:id="829907926">
                                                                          <w:marLeft w:val="0"/>
                                                                          <w:marRight w:val="0"/>
                                                                          <w:marTop w:val="0"/>
                                                                          <w:marBottom w:val="0"/>
                                                                          <w:divBdr>
                                                                            <w:top w:val="none" w:sz="0" w:space="0" w:color="auto"/>
                                                                            <w:left w:val="none" w:sz="0" w:space="0" w:color="auto"/>
                                                                            <w:bottom w:val="none" w:sz="0" w:space="0" w:color="auto"/>
                                                                            <w:right w:val="none" w:sz="0" w:space="0" w:color="auto"/>
                                                                          </w:divBdr>
                                                                        </w:div>
                                                                        <w:div w:id="661739177">
                                                                          <w:marLeft w:val="0"/>
                                                                          <w:marRight w:val="0"/>
                                                                          <w:marTop w:val="0"/>
                                                                          <w:marBottom w:val="0"/>
                                                                          <w:divBdr>
                                                                            <w:top w:val="none" w:sz="0" w:space="0" w:color="auto"/>
                                                                            <w:left w:val="none" w:sz="0" w:space="0" w:color="auto"/>
                                                                            <w:bottom w:val="none" w:sz="0" w:space="0" w:color="auto"/>
                                                                            <w:right w:val="none" w:sz="0" w:space="0" w:color="auto"/>
                                                                          </w:divBdr>
                                                                        </w:div>
                                                                        <w:div w:id="1162893272">
                                                                          <w:marLeft w:val="0"/>
                                                                          <w:marRight w:val="0"/>
                                                                          <w:marTop w:val="0"/>
                                                                          <w:marBottom w:val="0"/>
                                                                          <w:divBdr>
                                                                            <w:top w:val="none" w:sz="0" w:space="0" w:color="auto"/>
                                                                            <w:left w:val="none" w:sz="0" w:space="0" w:color="auto"/>
                                                                            <w:bottom w:val="none" w:sz="0" w:space="0" w:color="auto"/>
                                                                            <w:right w:val="none" w:sz="0" w:space="0" w:color="auto"/>
                                                                          </w:divBdr>
                                                                        </w:div>
                                                                        <w:div w:id="472450638">
                                                                          <w:marLeft w:val="0"/>
                                                                          <w:marRight w:val="0"/>
                                                                          <w:marTop w:val="0"/>
                                                                          <w:marBottom w:val="0"/>
                                                                          <w:divBdr>
                                                                            <w:top w:val="none" w:sz="0" w:space="0" w:color="auto"/>
                                                                            <w:left w:val="none" w:sz="0" w:space="0" w:color="auto"/>
                                                                            <w:bottom w:val="none" w:sz="0" w:space="0" w:color="auto"/>
                                                                            <w:right w:val="none" w:sz="0" w:space="0" w:color="auto"/>
                                                                          </w:divBdr>
                                                                        </w:div>
                                                                        <w:div w:id="1717973848">
                                                                          <w:marLeft w:val="0"/>
                                                                          <w:marRight w:val="0"/>
                                                                          <w:marTop w:val="0"/>
                                                                          <w:marBottom w:val="0"/>
                                                                          <w:divBdr>
                                                                            <w:top w:val="none" w:sz="0" w:space="0" w:color="auto"/>
                                                                            <w:left w:val="none" w:sz="0" w:space="0" w:color="auto"/>
                                                                            <w:bottom w:val="none" w:sz="0" w:space="0" w:color="auto"/>
                                                                            <w:right w:val="none" w:sz="0" w:space="0" w:color="auto"/>
                                                                          </w:divBdr>
                                                                        </w:div>
                                                                        <w:div w:id="1128864089">
                                                                          <w:marLeft w:val="0"/>
                                                                          <w:marRight w:val="0"/>
                                                                          <w:marTop w:val="0"/>
                                                                          <w:marBottom w:val="0"/>
                                                                          <w:divBdr>
                                                                            <w:top w:val="none" w:sz="0" w:space="0" w:color="auto"/>
                                                                            <w:left w:val="none" w:sz="0" w:space="0" w:color="auto"/>
                                                                            <w:bottom w:val="none" w:sz="0" w:space="0" w:color="auto"/>
                                                                            <w:right w:val="none" w:sz="0" w:space="0" w:color="auto"/>
                                                                          </w:divBdr>
                                                                        </w:div>
                                                                        <w:div w:id="1757552209">
                                                                          <w:marLeft w:val="0"/>
                                                                          <w:marRight w:val="0"/>
                                                                          <w:marTop w:val="0"/>
                                                                          <w:marBottom w:val="0"/>
                                                                          <w:divBdr>
                                                                            <w:top w:val="none" w:sz="0" w:space="0" w:color="auto"/>
                                                                            <w:left w:val="none" w:sz="0" w:space="0" w:color="auto"/>
                                                                            <w:bottom w:val="none" w:sz="0" w:space="0" w:color="auto"/>
                                                                            <w:right w:val="none" w:sz="0" w:space="0" w:color="auto"/>
                                                                          </w:divBdr>
                                                                        </w:div>
                                                                        <w:div w:id="677081119">
                                                                          <w:marLeft w:val="0"/>
                                                                          <w:marRight w:val="0"/>
                                                                          <w:marTop w:val="0"/>
                                                                          <w:marBottom w:val="0"/>
                                                                          <w:divBdr>
                                                                            <w:top w:val="none" w:sz="0" w:space="0" w:color="auto"/>
                                                                            <w:left w:val="none" w:sz="0" w:space="0" w:color="auto"/>
                                                                            <w:bottom w:val="none" w:sz="0" w:space="0" w:color="auto"/>
                                                                            <w:right w:val="none" w:sz="0" w:space="0" w:color="auto"/>
                                                                          </w:divBdr>
                                                                        </w:div>
                                                                        <w:div w:id="1842037296">
                                                                          <w:marLeft w:val="0"/>
                                                                          <w:marRight w:val="0"/>
                                                                          <w:marTop w:val="0"/>
                                                                          <w:marBottom w:val="0"/>
                                                                          <w:divBdr>
                                                                            <w:top w:val="none" w:sz="0" w:space="0" w:color="auto"/>
                                                                            <w:left w:val="none" w:sz="0" w:space="0" w:color="auto"/>
                                                                            <w:bottom w:val="none" w:sz="0" w:space="0" w:color="auto"/>
                                                                            <w:right w:val="none" w:sz="0" w:space="0" w:color="auto"/>
                                                                          </w:divBdr>
                                                                        </w:div>
                                                                        <w:div w:id="1316111243">
                                                                          <w:marLeft w:val="0"/>
                                                                          <w:marRight w:val="0"/>
                                                                          <w:marTop w:val="0"/>
                                                                          <w:marBottom w:val="0"/>
                                                                          <w:divBdr>
                                                                            <w:top w:val="none" w:sz="0" w:space="0" w:color="auto"/>
                                                                            <w:left w:val="none" w:sz="0" w:space="0" w:color="auto"/>
                                                                            <w:bottom w:val="none" w:sz="0" w:space="0" w:color="auto"/>
                                                                            <w:right w:val="none" w:sz="0" w:space="0" w:color="auto"/>
                                                                          </w:divBdr>
                                                                        </w:div>
                                                                        <w:div w:id="1513299779">
                                                                          <w:marLeft w:val="0"/>
                                                                          <w:marRight w:val="0"/>
                                                                          <w:marTop w:val="0"/>
                                                                          <w:marBottom w:val="0"/>
                                                                          <w:divBdr>
                                                                            <w:top w:val="none" w:sz="0" w:space="0" w:color="auto"/>
                                                                            <w:left w:val="none" w:sz="0" w:space="0" w:color="auto"/>
                                                                            <w:bottom w:val="none" w:sz="0" w:space="0" w:color="auto"/>
                                                                            <w:right w:val="none" w:sz="0" w:space="0" w:color="auto"/>
                                                                          </w:divBdr>
                                                                        </w:div>
                                                                        <w:div w:id="1317030702">
                                                                          <w:marLeft w:val="0"/>
                                                                          <w:marRight w:val="0"/>
                                                                          <w:marTop w:val="0"/>
                                                                          <w:marBottom w:val="0"/>
                                                                          <w:divBdr>
                                                                            <w:top w:val="none" w:sz="0" w:space="0" w:color="auto"/>
                                                                            <w:left w:val="none" w:sz="0" w:space="0" w:color="auto"/>
                                                                            <w:bottom w:val="none" w:sz="0" w:space="0" w:color="auto"/>
                                                                            <w:right w:val="none" w:sz="0" w:space="0" w:color="auto"/>
                                                                          </w:divBdr>
                                                                        </w:div>
                                                                        <w:div w:id="1404841405">
                                                                          <w:marLeft w:val="0"/>
                                                                          <w:marRight w:val="0"/>
                                                                          <w:marTop w:val="0"/>
                                                                          <w:marBottom w:val="0"/>
                                                                          <w:divBdr>
                                                                            <w:top w:val="none" w:sz="0" w:space="0" w:color="auto"/>
                                                                            <w:left w:val="none" w:sz="0" w:space="0" w:color="auto"/>
                                                                            <w:bottom w:val="none" w:sz="0" w:space="0" w:color="auto"/>
                                                                            <w:right w:val="none" w:sz="0" w:space="0" w:color="auto"/>
                                                                          </w:divBdr>
                                                                        </w:div>
                                                                        <w:div w:id="955913761">
                                                                          <w:marLeft w:val="0"/>
                                                                          <w:marRight w:val="0"/>
                                                                          <w:marTop w:val="0"/>
                                                                          <w:marBottom w:val="0"/>
                                                                          <w:divBdr>
                                                                            <w:top w:val="none" w:sz="0" w:space="0" w:color="auto"/>
                                                                            <w:left w:val="none" w:sz="0" w:space="0" w:color="auto"/>
                                                                            <w:bottom w:val="none" w:sz="0" w:space="0" w:color="auto"/>
                                                                            <w:right w:val="none" w:sz="0" w:space="0" w:color="auto"/>
                                                                          </w:divBdr>
                                                                        </w:div>
                                                                        <w:div w:id="5793169">
                                                                          <w:marLeft w:val="0"/>
                                                                          <w:marRight w:val="0"/>
                                                                          <w:marTop w:val="0"/>
                                                                          <w:marBottom w:val="0"/>
                                                                          <w:divBdr>
                                                                            <w:top w:val="none" w:sz="0" w:space="0" w:color="auto"/>
                                                                            <w:left w:val="none" w:sz="0" w:space="0" w:color="auto"/>
                                                                            <w:bottom w:val="none" w:sz="0" w:space="0" w:color="auto"/>
                                                                            <w:right w:val="none" w:sz="0" w:space="0" w:color="auto"/>
                                                                          </w:divBdr>
                                                                        </w:div>
                                                                        <w:div w:id="398331902">
                                                                          <w:marLeft w:val="0"/>
                                                                          <w:marRight w:val="0"/>
                                                                          <w:marTop w:val="0"/>
                                                                          <w:marBottom w:val="0"/>
                                                                          <w:divBdr>
                                                                            <w:top w:val="none" w:sz="0" w:space="0" w:color="auto"/>
                                                                            <w:left w:val="none" w:sz="0" w:space="0" w:color="auto"/>
                                                                            <w:bottom w:val="none" w:sz="0" w:space="0" w:color="auto"/>
                                                                            <w:right w:val="none" w:sz="0" w:space="0" w:color="auto"/>
                                                                          </w:divBdr>
                                                                        </w:div>
                                                                        <w:div w:id="349454084">
                                                                          <w:marLeft w:val="0"/>
                                                                          <w:marRight w:val="0"/>
                                                                          <w:marTop w:val="0"/>
                                                                          <w:marBottom w:val="0"/>
                                                                          <w:divBdr>
                                                                            <w:top w:val="none" w:sz="0" w:space="0" w:color="auto"/>
                                                                            <w:left w:val="none" w:sz="0" w:space="0" w:color="auto"/>
                                                                            <w:bottom w:val="none" w:sz="0" w:space="0" w:color="auto"/>
                                                                            <w:right w:val="none" w:sz="0" w:space="0" w:color="auto"/>
                                                                          </w:divBdr>
                                                                        </w:div>
                                                                        <w:div w:id="423301577">
                                                                          <w:marLeft w:val="0"/>
                                                                          <w:marRight w:val="0"/>
                                                                          <w:marTop w:val="0"/>
                                                                          <w:marBottom w:val="0"/>
                                                                          <w:divBdr>
                                                                            <w:top w:val="none" w:sz="0" w:space="0" w:color="auto"/>
                                                                            <w:left w:val="none" w:sz="0" w:space="0" w:color="auto"/>
                                                                            <w:bottom w:val="none" w:sz="0" w:space="0" w:color="auto"/>
                                                                            <w:right w:val="none" w:sz="0" w:space="0" w:color="auto"/>
                                                                          </w:divBdr>
                                                                        </w:div>
                                                                        <w:div w:id="1574395263">
                                                                          <w:marLeft w:val="0"/>
                                                                          <w:marRight w:val="0"/>
                                                                          <w:marTop w:val="0"/>
                                                                          <w:marBottom w:val="0"/>
                                                                          <w:divBdr>
                                                                            <w:top w:val="none" w:sz="0" w:space="0" w:color="auto"/>
                                                                            <w:left w:val="none" w:sz="0" w:space="0" w:color="auto"/>
                                                                            <w:bottom w:val="none" w:sz="0" w:space="0" w:color="auto"/>
                                                                            <w:right w:val="none" w:sz="0" w:space="0" w:color="auto"/>
                                                                          </w:divBdr>
                                                                        </w:div>
                                                                        <w:div w:id="2104714677">
                                                                          <w:marLeft w:val="0"/>
                                                                          <w:marRight w:val="0"/>
                                                                          <w:marTop w:val="0"/>
                                                                          <w:marBottom w:val="0"/>
                                                                          <w:divBdr>
                                                                            <w:top w:val="none" w:sz="0" w:space="0" w:color="auto"/>
                                                                            <w:left w:val="none" w:sz="0" w:space="0" w:color="auto"/>
                                                                            <w:bottom w:val="none" w:sz="0" w:space="0" w:color="auto"/>
                                                                            <w:right w:val="none" w:sz="0" w:space="0" w:color="auto"/>
                                                                          </w:divBdr>
                                                                        </w:div>
                                                                        <w:div w:id="134378973">
                                                                          <w:marLeft w:val="0"/>
                                                                          <w:marRight w:val="0"/>
                                                                          <w:marTop w:val="0"/>
                                                                          <w:marBottom w:val="0"/>
                                                                          <w:divBdr>
                                                                            <w:top w:val="none" w:sz="0" w:space="0" w:color="auto"/>
                                                                            <w:left w:val="none" w:sz="0" w:space="0" w:color="auto"/>
                                                                            <w:bottom w:val="none" w:sz="0" w:space="0" w:color="auto"/>
                                                                            <w:right w:val="none" w:sz="0" w:space="0" w:color="auto"/>
                                                                          </w:divBdr>
                                                                        </w:div>
                                                                        <w:div w:id="1437598817">
                                                                          <w:marLeft w:val="0"/>
                                                                          <w:marRight w:val="0"/>
                                                                          <w:marTop w:val="0"/>
                                                                          <w:marBottom w:val="0"/>
                                                                          <w:divBdr>
                                                                            <w:top w:val="none" w:sz="0" w:space="0" w:color="auto"/>
                                                                            <w:left w:val="none" w:sz="0" w:space="0" w:color="auto"/>
                                                                            <w:bottom w:val="none" w:sz="0" w:space="0" w:color="auto"/>
                                                                            <w:right w:val="none" w:sz="0" w:space="0" w:color="auto"/>
                                                                          </w:divBdr>
                                                                        </w:div>
                                                                        <w:div w:id="167327941">
                                                                          <w:marLeft w:val="0"/>
                                                                          <w:marRight w:val="0"/>
                                                                          <w:marTop w:val="0"/>
                                                                          <w:marBottom w:val="0"/>
                                                                          <w:divBdr>
                                                                            <w:top w:val="none" w:sz="0" w:space="0" w:color="auto"/>
                                                                            <w:left w:val="none" w:sz="0" w:space="0" w:color="auto"/>
                                                                            <w:bottom w:val="none" w:sz="0" w:space="0" w:color="auto"/>
                                                                            <w:right w:val="none" w:sz="0" w:space="0" w:color="auto"/>
                                                                          </w:divBdr>
                                                                        </w:div>
                                                                        <w:div w:id="126440116">
                                                                          <w:marLeft w:val="0"/>
                                                                          <w:marRight w:val="0"/>
                                                                          <w:marTop w:val="0"/>
                                                                          <w:marBottom w:val="0"/>
                                                                          <w:divBdr>
                                                                            <w:top w:val="none" w:sz="0" w:space="0" w:color="auto"/>
                                                                            <w:left w:val="none" w:sz="0" w:space="0" w:color="auto"/>
                                                                            <w:bottom w:val="none" w:sz="0" w:space="0" w:color="auto"/>
                                                                            <w:right w:val="none" w:sz="0" w:space="0" w:color="auto"/>
                                                                          </w:divBdr>
                                                                        </w:div>
                                                                        <w:div w:id="1907717081">
                                                                          <w:marLeft w:val="0"/>
                                                                          <w:marRight w:val="0"/>
                                                                          <w:marTop w:val="0"/>
                                                                          <w:marBottom w:val="0"/>
                                                                          <w:divBdr>
                                                                            <w:top w:val="none" w:sz="0" w:space="0" w:color="auto"/>
                                                                            <w:left w:val="none" w:sz="0" w:space="0" w:color="auto"/>
                                                                            <w:bottom w:val="none" w:sz="0" w:space="0" w:color="auto"/>
                                                                            <w:right w:val="none" w:sz="0" w:space="0" w:color="auto"/>
                                                                          </w:divBdr>
                                                                        </w:div>
                                                                        <w:div w:id="156115536">
                                                                          <w:marLeft w:val="0"/>
                                                                          <w:marRight w:val="0"/>
                                                                          <w:marTop w:val="0"/>
                                                                          <w:marBottom w:val="0"/>
                                                                          <w:divBdr>
                                                                            <w:top w:val="none" w:sz="0" w:space="0" w:color="auto"/>
                                                                            <w:left w:val="none" w:sz="0" w:space="0" w:color="auto"/>
                                                                            <w:bottom w:val="none" w:sz="0" w:space="0" w:color="auto"/>
                                                                            <w:right w:val="none" w:sz="0" w:space="0" w:color="auto"/>
                                                                          </w:divBdr>
                                                                        </w:div>
                                                                        <w:div w:id="1808891387">
                                                                          <w:marLeft w:val="0"/>
                                                                          <w:marRight w:val="0"/>
                                                                          <w:marTop w:val="0"/>
                                                                          <w:marBottom w:val="0"/>
                                                                          <w:divBdr>
                                                                            <w:top w:val="none" w:sz="0" w:space="0" w:color="auto"/>
                                                                            <w:left w:val="none" w:sz="0" w:space="0" w:color="auto"/>
                                                                            <w:bottom w:val="none" w:sz="0" w:space="0" w:color="auto"/>
                                                                            <w:right w:val="none" w:sz="0" w:space="0" w:color="auto"/>
                                                                          </w:divBdr>
                                                                        </w:div>
                                                                        <w:div w:id="7458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3160">
                                                                  <w:marLeft w:val="0"/>
                                                                  <w:marRight w:val="0"/>
                                                                  <w:marTop w:val="0"/>
                                                                  <w:marBottom w:val="0"/>
                                                                  <w:divBdr>
                                                                    <w:top w:val="none" w:sz="0" w:space="0" w:color="auto"/>
                                                                    <w:left w:val="none" w:sz="0" w:space="0" w:color="auto"/>
                                                                    <w:bottom w:val="none" w:sz="0" w:space="0" w:color="auto"/>
                                                                    <w:right w:val="none" w:sz="0" w:space="0" w:color="auto"/>
                                                                  </w:divBdr>
                                                                </w:div>
                                                                <w:div w:id="174349730">
                                                                  <w:marLeft w:val="0"/>
                                                                  <w:marRight w:val="0"/>
                                                                  <w:marTop w:val="0"/>
                                                                  <w:marBottom w:val="0"/>
                                                                  <w:divBdr>
                                                                    <w:top w:val="none" w:sz="0" w:space="0" w:color="auto"/>
                                                                    <w:left w:val="none" w:sz="0" w:space="0" w:color="auto"/>
                                                                    <w:bottom w:val="none" w:sz="0" w:space="0" w:color="auto"/>
                                                                    <w:right w:val="none" w:sz="0" w:space="0" w:color="auto"/>
                                                                  </w:divBdr>
                                                                </w:div>
                                                                <w:div w:id="941962580">
                                                                  <w:marLeft w:val="0"/>
                                                                  <w:marRight w:val="0"/>
                                                                  <w:marTop w:val="0"/>
                                                                  <w:marBottom w:val="0"/>
                                                                  <w:divBdr>
                                                                    <w:top w:val="none" w:sz="0" w:space="0" w:color="auto"/>
                                                                    <w:left w:val="none" w:sz="0" w:space="0" w:color="auto"/>
                                                                    <w:bottom w:val="none" w:sz="0" w:space="0" w:color="auto"/>
                                                                    <w:right w:val="none" w:sz="0" w:space="0" w:color="auto"/>
                                                                  </w:divBdr>
                                                                </w:div>
                                                                <w:div w:id="1614242041">
                                                                  <w:marLeft w:val="0"/>
                                                                  <w:marRight w:val="0"/>
                                                                  <w:marTop w:val="0"/>
                                                                  <w:marBottom w:val="0"/>
                                                                  <w:divBdr>
                                                                    <w:top w:val="none" w:sz="0" w:space="0" w:color="auto"/>
                                                                    <w:left w:val="none" w:sz="0" w:space="0" w:color="auto"/>
                                                                    <w:bottom w:val="none" w:sz="0" w:space="0" w:color="auto"/>
                                                                    <w:right w:val="none" w:sz="0" w:space="0" w:color="auto"/>
                                                                  </w:divBdr>
                                                                </w:div>
                                                                <w:div w:id="1132862371">
                                                                  <w:marLeft w:val="0"/>
                                                                  <w:marRight w:val="0"/>
                                                                  <w:marTop w:val="0"/>
                                                                  <w:marBottom w:val="0"/>
                                                                  <w:divBdr>
                                                                    <w:top w:val="none" w:sz="0" w:space="0" w:color="auto"/>
                                                                    <w:left w:val="none" w:sz="0" w:space="0" w:color="auto"/>
                                                                    <w:bottom w:val="none" w:sz="0" w:space="0" w:color="auto"/>
                                                                    <w:right w:val="none" w:sz="0" w:space="0" w:color="auto"/>
                                                                  </w:divBdr>
                                                                </w:div>
                                                                <w:div w:id="1210922678">
                                                                  <w:marLeft w:val="0"/>
                                                                  <w:marRight w:val="0"/>
                                                                  <w:marTop w:val="0"/>
                                                                  <w:marBottom w:val="0"/>
                                                                  <w:divBdr>
                                                                    <w:top w:val="none" w:sz="0" w:space="0" w:color="auto"/>
                                                                    <w:left w:val="none" w:sz="0" w:space="0" w:color="auto"/>
                                                                    <w:bottom w:val="none" w:sz="0" w:space="0" w:color="auto"/>
                                                                    <w:right w:val="none" w:sz="0" w:space="0" w:color="auto"/>
                                                                  </w:divBdr>
                                                                </w:div>
                                                                <w:div w:id="1801534617">
                                                                  <w:marLeft w:val="0"/>
                                                                  <w:marRight w:val="0"/>
                                                                  <w:marTop w:val="0"/>
                                                                  <w:marBottom w:val="0"/>
                                                                  <w:divBdr>
                                                                    <w:top w:val="none" w:sz="0" w:space="0" w:color="auto"/>
                                                                    <w:left w:val="none" w:sz="0" w:space="0" w:color="auto"/>
                                                                    <w:bottom w:val="none" w:sz="0" w:space="0" w:color="auto"/>
                                                                    <w:right w:val="none" w:sz="0" w:space="0" w:color="auto"/>
                                                                  </w:divBdr>
                                                                </w:div>
                                                                <w:div w:id="1694527366">
                                                                  <w:marLeft w:val="0"/>
                                                                  <w:marRight w:val="0"/>
                                                                  <w:marTop w:val="0"/>
                                                                  <w:marBottom w:val="0"/>
                                                                  <w:divBdr>
                                                                    <w:top w:val="none" w:sz="0" w:space="0" w:color="auto"/>
                                                                    <w:left w:val="none" w:sz="0" w:space="0" w:color="auto"/>
                                                                    <w:bottom w:val="none" w:sz="0" w:space="0" w:color="auto"/>
                                                                    <w:right w:val="none" w:sz="0" w:space="0" w:color="auto"/>
                                                                  </w:divBdr>
                                                                </w:div>
                                                                <w:div w:id="107968302">
                                                                  <w:marLeft w:val="0"/>
                                                                  <w:marRight w:val="0"/>
                                                                  <w:marTop w:val="0"/>
                                                                  <w:marBottom w:val="0"/>
                                                                  <w:divBdr>
                                                                    <w:top w:val="none" w:sz="0" w:space="0" w:color="auto"/>
                                                                    <w:left w:val="none" w:sz="0" w:space="0" w:color="auto"/>
                                                                    <w:bottom w:val="none" w:sz="0" w:space="0" w:color="auto"/>
                                                                    <w:right w:val="none" w:sz="0" w:space="0" w:color="auto"/>
                                                                  </w:divBdr>
                                                                </w:div>
                                                                <w:div w:id="1364551437">
                                                                  <w:marLeft w:val="0"/>
                                                                  <w:marRight w:val="0"/>
                                                                  <w:marTop w:val="0"/>
                                                                  <w:marBottom w:val="0"/>
                                                                  <w:divBdr>
                                                                    <w:top w:val="none" w:sz="0" w:space="0" w:color="auto"/>
                                                                    <w:left w:val="none" w:sz="0" w:space="0" w:color="auto"/>
                                                                    <w:bottom w:val="none" w:sz="0" w:space="0" w:color="auto"/>
                                                                    <w:right w:val="none" w:sz="0" w:space="0" w:color="auto"/>
                                                                  </w:divBdr>
                                                                </w:div>
                                                                <w:div w:id="2123843139">
                                                                  <w:marLeft w:val="0"/>
                                                                  <w:marRight w:val="0"/>
                                                                  <w:marTop w:val="0"/>
                                                                  <w:marBottom w:val="0"/>
                                                                  <w:divBdr>
                                                                    <w:top w:val="none" w:sz="0" w:space="0" w:color="auto"/>
                                                                    <w:left w:val="none" w:sz="0" w:space="0" w:color="auto"/>
                                                                    <w:bottom w:val="none" w:sz="0" w:space="0" w:color="auto"/>
                                                                    <w:right w:val="none" w:sz="0" w:space="0" w:color="auto"/>
                                                                  </w:divBdr>
                                                                </w:div>
                                                                <w:div w:id="425348961">
                                                                  <w:marLeft w:val="0"/>
                                                                  <w:marRight w:val="0"/>
                                                                  <w:marTop w:val="0"/>
                                                                  <w:marBottom w:val="0"/>
                                                                  <w:divBdr>
                                                                    <w:top w:val="none" w:sz="0" w:space="0" w:color="auto"/>
                                                                    <w:left w:val="none" w:sz="0" w:space="0" w:color="auto"/>
                                                                    <w:bottom w:val="none" w:sz="0" w:space="0" w:color="auto"/>
                                                                    <w:right w:val="none" w:sz="0" w:space="0" w:color="auto"/>
                                                                  </w:divBdr>
                                                                </w:div>
                                                                <w:div w:id="1744908832">
                                                                  <w:marLeft w:val="0"/>
                                                                  <w:marRight w:val="0"/>
                                                                  <w:marTop w:val="0"/>
                                                                  <w:marBottom w:val="0"/>
                                                                  <w:divBdr>
                                                                    <w:top w:val="none" w:sz="0" w:space="0" w:color="auto"/>
                                                                    <w:left w:val="none" w:sz="0" w:space="0" w:color="auto"/>
                                                                    <w:bottom w:val="none" w:sz="0" w:space="0" w:color="auto"/>
                                                                    <w:right w:val="none" w:sz="0" w:space="0" w:color="auto"/>
                                                                  </w:divBdr>
                                                                </w:div>
                                                                <w:div w:id="438912170">
                                                                  <w:marLeft w:val="0"/>
                                                                  <w:marRight w:val="0"/>
                                                                  <w:marTop w:val="0"/>
                                                                  <w:marBottom w:val="0"/>
                                                                  <w:divBdr>
                                                                    <w:top w:val="none" w:sz="0" w:space="0" w:color="auto"/>
                                                                    <w:left w:val="none" w:sz="0" w:space="0" w:color="auto"/>
                                                                    <w:bottom w:val="none" w:sz="0" w:space="0" w:color="auto"/>
                                                                    <w:right w:val="none" w:sz="0" w:space="0" w:color="auto"/>
                                                                  </w:divBdr>
                                                                </w:div>
                                                                <w:div w:id="1095369465">
                                                                  <w:marLeft w:val="0"/>
                                                                  <w:marRight w:val="0"/>
                                                                  <w:marTop w:val="0"/>
                                                                  <w:marBottom w:val="0"/>
                                                                  <w:divBdr>
                                                                    <w:top w:val="none" w:sz="0" w:space="0" w:color="auto"/>
                                                                    <w:left w:val="none" w:sz="0" w:space="0" w:color="auto"/>
                                                                    <w:bottom w:val="none" w:sz="0" w:space="0" w:color="auto"/>
                                                                    <w:right w:val="none" w:sz="0" w:space="0" w:color="auto"/>
                                                                  </w:divBdr>
                                                                </w:div>
                                                                <w:div w:id="186910556">
                                                                  <w:marLeft w:val="0"/>
                                                                  <w:marRight w:val="0"/>
                                                                  <w:marTop w:val="0"/>
                                                                  <w:marBottom w:val="0"/>
                                                                  <w:divBdr>
                                                                    <w:top w:val="none" w:sz="0" w:space="0" w:color="auto"/>
                                                                    <w:left w:val="none" w:sz="0" w:space="0" w:color="auto"/>
                                                                    <w:bottom w:val="none" w:sz="0" w:space="0" w:color="auto"/>
                                                                    <w:right w:val="none" w:sz="0" w:space="0" w:color="auto"/>
                                                                  </w:divBdr>
                                                                </w:div>
                                                                <w:div w:id="1845045717">
                                                                  <w:marLeft w:val="0"/>
                                                                  <w:marRight w:val="0"/>
                                                                  <w:marTop w:val="0"/>
                                                                  <w:marBottom w:val="0"/>
                                                                  <w:divBdr>
                                                                    <w:top w:val="none" w:sz="0" w:space="0" w:color="auto"/>
                                                                    <w:left w:val="none" w:sz="0" w:space="0" w:color="auto"/>
                                                                    <w:bottom w:val="none" w:sz="0" w:space="0" w:color="auto"/>
                                                                    <w:right w:val="none" w:sz="0" w:space="0" w:color="auto"/>
                                                                  </w:divBdr>
                                                                </w:div>
                                                                <w:div w:id="1790391107">
                                                                  <w:marLeft w:val="0"/>
                                                                  <w:marRight w:val="0"/>
                                                                  <w:marTop w:val="0"/>
                                                                  <w:marBottom w:val="0"/>
                                                                  <w:divBdr>
                                                                    <w:top w:val="none" w:sz="0" w:space="0" w:color="auto"/>
                                                                    <w:left w:val="none" w:sz="0" w:space="0" w:color="auto"/>
                                                                    <w:bottom w:val="none" w:sz="0" w:space="0" w:color="auto"/>
                                                                    <w:right w:val="none" w:sz="0" w:space="0" w:color="auto"/>
                                                                  </w:divBdr>
                                                                </w:div>
                                                                <w:div w:id="804274889">
                                                                  <w:marLeft w:val="0"/>
                                                                  <w:marRight w:val="0"/>
                                                                  <w:marTop w:val="0"/>
                                                                  <w:marBottom w:val="0"/>
                                                                  <w:divBdr>
                                                                    <w:top w:val="none" w:sz="0" w:space="0" w:color="auto"/>
                                                                    <w:left w:val="none" w:sz="0" w:space="0" w:color="auto"/>
                                                                    <w:bottom w:val="none" w:sz="0" w:space="0" w:color="auto"/>
                                                                    <w:right w:val="none" w:sz="0" w:space="0" w:color="auto"/>
                                                                  </w:divBdr>
                                                                </w:div>
                                                                <w:div w:id="1085735091">
                                                                  <w:marLeft w:val="0"/>
                                                                  <w:marRight w:val="0"/>
                                                                  <w:marTop w:val="0"/>
                                                                  <w:marBottom w:val="0"/>
                                                                  <w:divBdr>
                                                                    <w:top w:val="none" w:sz="0" w:space="0" w:color="auto"/>
                                                                    <w:left w:val="none" w:sz="0" w:space="0" w:color="auto"/>
                                                                    <w:bottom w:val="none" w:sz="0" w:space="0" w:color="auto"/>
                                                                    <w:right w:val="none" w:sz="0" w:space="0" w:color="auto"/>
                                                                  </w:divBdr>
                                                                </w:div>
                                                                <w:div w:id="1842889895">
                                                                  <w:marLeft w:val="0"/>
                                                                  <w:marRight w:val="0"/>
                                                                  <w:marTop w:val="0"/>
                                                                  <w:marBottom w:val="0"/>
                                                                  <w:divBdr>
                                                                    <w:top w:val="none" w:sz="0" w:space="0" w:color="auto"/>
                                                                    <w:left w:val="none" w:sz="0" w:space="0" w:color="auto"/>
                                                                    <w:bottom w:val="none" w:sz="0" w:space="0" w:color="auto"/>
                                                                    <w:right w:val="none" w:sz="0" w:space="0" w:color="auto"/>
                                                                  </w:divBdr>
                                                                </w:div>
                                                                <w:div w:id="1223832671">
                                                                  <w:marLeft w:val="0"/>
                                                                  <w:marRight w:val="0"/>
                                                                  <w:marTop w:val="0"/>
                                                                  <w:marBottom w:val="0"/>
                                                                  <w:divBdr>
                                                                    <w:top w:val="none" w:sz="0" w:space="0" w:color="auto"/>
                                                                    <w:left w:val="none" w:sz="0" w:space="0" w:color="auto"/>
                                                                    <w:bottom w:val="none" w:sz="0" w:space="0" w:color="auto"/>
                                                                    <w:right w:val="none" w:sz="0" w:space="0" w:color="auto"/>
                                                                  </w:divBdr>
                                                                </w:div>
                                                                <w:div w:id="886452296">
                                                                  <w:marLeft w:val="0"/>
                                                                  <w:marRight w:val="0"/>
                                                                  <w:marTop w:val="0"/>
                                                                  <w:marBottom w:val="0"/>
                                                                  <w:divBdr>
                                                                    <w:top w:val="none" w:sz="0" w:space="0" w:color="auto"/>
                                                                    <w:left w:val="none" w:sz="0" w:space="0" w:color="auto"/>
                                                                    <w:bottom w:val="none" w:sz="0" w:space="0" w:color="auto"/>
                                                                    <w:right w:val="none" w:sz="0" w:space="0" w:color="auto"/>
                                                                  </w:divBdr>
                                                                </w:div>
                                                                <w:div w:id="1661231101">
                                                                  <w:marLeft w:val="0"/>
                                                                  <w:marRight w:val="0"/>
                                                                  <w:marTop w:val="0"/>
                                                                  <w:marBottom w:val="0"/>
                                                                  <w:divBdr>
                                                                    <w:top w:val="none" w:sz="0" w:space="0" w:color="auto"/>
                                                                    <w:left w:val="none" w:sz="0" w:space="0" w:color="auto"/>
                                                                    <w:bottom w:val="none" w:sz="0" w:space="0" w:color="auto"/>
                                                                    <w:right w:val="none" w:sz="0" w:space="0" w:color="auto"/>
                                                                  </w:divBdr>
                                                                </w:div>
                                                                <w:div w:id="524902508">
                                                                  <w:marLeft w:val="0"/>
                                                                  <w:marRight w:val="0"/>
                                                                  <w:marTop w:val="0"/>
                                                                  <w:marBottom w:val="0"/>
                                                                  <w:divBdr>
                                                                    <w:top w:val="none" w:sz="0" w:space="0" w:color="auto"/>
                                                                    <w:left w:val="none" w:sz="0" w:space="0" w:color="auto"/>
                                                                    <w:bottom w:val="none" w:sz="0" w:space="0" w:color="auto"/>
                                                                    <w:right w:val="none" w:sz="0" w:space="0" w:color="auto"/>
                                                                  </w:divBdr>
                                                                </w:div>
                                                                <w:div w:id="961425626">
                                                                  <w:marLeft w:val="0"/>
                                                                  <w:marRight w:val="0"/>
                                                                  <w:marTop w:val="0"/>
                                                                  <w:marBottom w:val="0"/>
                                                                  <w:divBdr>
                                                                    <w:top w:val="none" w:sz="0" w:space="0" w:color="auto"/>
                                                                    <w:left w:val="none" w:sz="0" w:space="0" w:color="auto"/>
                                                                    <w:bottom w:val="none" w:sz="0" w:space="0" w:color="auto"/>
                                                                    <w:right w:val="none" w:sz="0" w:space="0" w:color="auto"/>
                                                                  </w:divBdr>
                                                                </w:div>
                                                                <w:div w:id="105835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3509">
                                                          <w:marLeft w:val="0"/>
                                                          <w:marRight w:val="0"/>
                                                          <w:marTop w:val="0"/>
                                                          <w:marBottom w:val="0"/>
                                                          <w:divBdr>
                                                            <w:top w:val="none" w:sz="0" w:space="0" w:color="auto"/>
                                                            <w:left w:val="none" w:sz="0" w:space="0" w:color="auto"/>
                                                            <w:bottom w:val="none" w:sz="0" w:space="0" w:color="auto"/>
                                                            <w:right w:val="none" w:sz="0" w:space="0" w:color="auto"/>
                                                          </w:divBdr>
                                                        </w:div>
                                                        <w:div w:id="1179730851">
                                                          <w:marLeft w:val="0"/>
                                                          <w:marRight w:val="0"/>
                                                          <w:marTop w:val="0"/>
                                                          <w:marBottom w:val="0"/>
                                                          <w:divBdr>
                                                            <w:top w:val="none" w:sz="0" w:space="0" w:color="auto"/>
                                                            <w:left w:val="none" w:sz="0" w:space="0" w:color="auto"/>
                                                            <w:bottom w:val="none" w:sz="0" w:space="0" w:color="auto"/>
                                                            <w:right w:val="none" w:sz="0" w:space="0" w:color="auto"/>
                                                          </w:divBdr>
                                                        </w:div>
                                                        <w:div w:id="1513491590">
                                                          <w:marLeft w:val="0"/>
                                                          <w:marRight w:val="0"/>
                                                          <w:marTop w:val="0"/>
                                                          <w:marBottom w:val="0"/>
                                                          <w:divBdr>
                                                            <w:top w:val="none" w:sz="0" w:space="0" w:color="auto"/>
                                                            <w:left w:val="none" w:sz="0" w:space="0" w:color="auto"/>
                                                            <w:bottom w:val="none" w:sz="0" w:space="0" w:color="auto"/>
                                                            <w:right w:val="none" w:sz="0" w:space="0" w:color="auto"/>
                                                          </w:divBdr>
                                                        </w:div>
                                                        <w:div w:id="201750003">
                                                          <w:marLeft w:val="0"/>
                                                          <w:marRight w:val="0"/>
                                                          <w:marTop w:val="0"/>
                                                          <w:marBottom w:val="0"/>
                                                          <w:divBdr>
                                                            <w:top w:val="none" w:sz="0" w:space="0" w:color="auto"/>
                                                            <w:left w:val="none" w:sz="0" w:space="0" w:color="auto"/>
                                                            <w:bottom w:val="none" w:sz="0" w:space="0" w:color="auto"/>
                                                            <w:right w:val="none" w:sz="0" w:space="0" w:color="auto"/>
                                                          </w:divBdr>
                                                        </w:div>
                                                        <w:div w:id="460806577">
                                                          <w:marLeft w:val="0"/>
                                                          <w:marRight w:val="0"/>
                                                          <w:marTop w:val="0"/>
                                                          <w:marBottom w:val="0"/>
                                                          <w:divBdr>
                                                            <w:top w:val="none" w:sz="0" w:space="0" w:color="auto"/>
                                                            <w:left w:val="none" w:sz="0" w:space="0" w:color="auto"/>
                                                            <w:bottom w:val="none" w:sz="0" w:space="0" w:color="auto"/>
                                                            <w:right w:val="none" w:sz="0" w:space="0" w:color="auto"/>
                                                          </w:divBdr>
                                                        </w:div>
                                                        <w:div w:id="40401120">
                                                          <w:marLeft w:val="0"/>
                                                          <w:marRight w:val="0"/>
                                                          <w:marTop w:val="0"/>
                                                          <w:marBottom w:val="0"/>
                                                          <w:divBdr>
                                                            <w:top w:val="none" w:sz="0" w:space="0" w:color="auto"/>
                                                            <w:left w:val="none" w:sz="0" w:space="0" w:color="auto"/>
                                                            <w:bottom w:val="none" w:sz="0" w:space="0" w:color="auto"/>
                                                            <w:right w:val="none" w:sz="0" w:space="0" w:color="auto"/>
                                                          </w:divBdr>
                                                        </w:div>
                                                        <w:div w:id="1749307162">
                                                          <w:marLeft w:val="0"/>
                                                          <w:marRight w:val="0"/>
                                                          <w:marTop w:val="0"/>
                                                          <w:marBottom w:val="0"/>
                                                          <w:divBdr>
                                                            <w:top w:val="none" w:sz="0" w:space="0" w:color="auto"/>
                                                            <w:left w:val="none" w:sz="0" w:space="0" w:color="auto"/>
                                                            <w:bottom w:val="none" w:sz="0" w:space="0" w:color="auto"/>
                                                            <w:right w:val="none" w:sz="0" w:space="0" w:color="auto"/>
                                                          </w:divBdr>
                                                        </w:div>
                                                        <w:div w:id="961036980">
                                                          <w:marLeft w:val="0"/>
                                                          <w:marRight w:val="0"/>
                                                          <w:marTop w:val="0"/>
                                                          <w:marBottom w:val="0"/>
                                                          <w:divBdr>
                                                            <w:top w:val="none" w:sz="0" w:space="0" w:color="auto"/>
                                                            <w:left w:val="none" w:sz="0" w:space="0" w:color="auto"/>
                                                            <w:bottom w:val="none" w:sz="0" w:space="0" w:color="auto"/>
                                                            <w:right w:val="none" w:sz="0" w:space="0" w:color="auto"/>
                                                          </w:divBdr>
                                                        </w:div>
                                                        <w:div w:id="220947319">
                                                          <w:marLeft w:val="0"/>
                                                          <w:marRight w:val="0"/>
                                                          <w:marTop w:val="0"/>
                                                          <w:marBottom w:val="0"/>
                                                          <w:divBdr>
                                                            <w:top w:val="none" w:sz="0" w:space="0" w:color="auto"/>
                                                            <w:left w:val="none" w:sz="0" w:space="0" w:color="auto"/>
                                                            <w:bottom w:val="none" w:sz="0" w:space="0" w:color="auto"/>
                                                            <w:right w:val="none" w:sz="0" w:space="0" w:color="auto"/>
                                                          </w:divBdr>
                                                        </w:div>
                                                        <w:div w:id="1778987685">
                                                          <w:marLeft w:val="0"/>
                                                          <w:marRight w:val="0"/>
                                                          <w:marTop w:val="0"/>
                                                          <w:marBottom w:val="0"/>
                                                          <w:divBdr>
                                                            <w:top w:val="none" w:sz="0" w:space="0" w:color="auto"/>
                                                            <w:left w:val="none" w:sz="0" w:space="0" w:color="auto"/>
                                                            <w:bottom w:val="none" w:sz="0" w:space="0" w:color="auto"/>
                                                            <w:right w:val="none" w:sz="0" w:space="0" w:color="auto"/>
                                                          </w:divBdr>
                                                        </w:div>
                                                        <w:div w:id="2096509148">
                                                          <w:marLeft w:val="0"/>
                                                          <w:marRight w:val="0"/>
                                                          <w:marTop w:val="0"/>
                                                          <w:marBottom w:val="0"/>
                                                          <w:divBdr>
                                                            <w:top w:val="none" w:sz="0" w:space="0" w:color="auto"/>
                                                            <w:left w:val="none" w:sz="0" w:space="0" w:color="auto"/>
                                                            <w:bottom w:val="none" w:sz="0" w:space="0" w:color="auto"/>
                                                            <w:right w:val="none" w:sz="0" w:space="0" w:color="auto"/>
                                                          </w:divBdr>
                                                        </w:div>
                                                        <w:div w:id="2040273993">
                                                          <w:marLeft w:val="0"/>
                                                          <w:marRight w:val="0"/>
                                                          <w:marTop w:val="0"/>
                                                          <w:marBottom w:val="0"/>
                                                          <w:divBdr>
                                                            <w:top w:val="none" w:sz="0" w:space="0" w:color="auto"/>
                                                            <w:left w:val="none" w:sz="0" w:space="0" w:color="auto"/>
                                                            <w:bottom w:val="none" w:sz="0" w:space="0" w:color="auto"/>
                                                            <w:right w:val="none" w:sz="0" w:space="0" w:color="auto"/>
                                                          </w:divBdr>
                                                        </w:div>
                                                        <w:div w:id="1005476495">
                                                          <w:marLeft w:val="0"/>
                                                          <w:marRight w:val="0"/>
                                                          <w:marTop w:val="0"/>
                                                          <w:marBottom w:val="0"/>
                                                          <w:divBdr>
                                                            <w:top w:val="none" w:sz="0" w:space="0" w:color="auto"/>
                                                            <w:left w:val="none" w:sz="0" w:space="0" w:color="auto"/>
                                                            <w:bottom w:val="none" w:sz="0" w:space="0" w:color="auto"/>
                                                            <w:right w:val="none" w:sz="0" w:space="0" w:color="auto"/>
                                                          </w:divBdr>
                                                        </w:div>
                                                        <w:div w:id="1434084624">
                                                          <w:marLeft w:val="0"/>
                                                          <w:marRight w:val="0"/>
                                                          <w:marTop w:val="0"/>
                                                          <w:marBottom w:val="0"/>
                                                          <w:divBdr>
                                                            <w:top w:val="none" w:sz="0" w:space="0" w:color="auto"/>
                                                            <w:left w:val="none" w:sz="0" w:space="0" w:color="auto"/>
                                                            <w:bottom w:val="none" w:sz="0" w:space="0" w:color="auto"/>
                                                            <w:right w:val="none" w:sz="0" w:space="0" w:color="auto"/>
                                                          </w:divBdr>
                                                        </w:div>
                                                        <w:div w:id="898173170">
                                                          <w:marLeft w:val="0"/>
                                                          <w:marRight w:val="0"/>
                                                          <w:marTop w:val="0"/>
                                                          <w:marBottom w:val="0"/>
                                                          <w:divBdr>
                                                            <w:top w:val="none" w:sz="0" w:space="0" w:color="auto"/>
                                                            <w:left w:val="none" w:sz="0" w:space="0" w:color="auto"/>
                                                            <w:bottom w:val="none" w:sz="0" w:space="0" w:color="auto"/>
                                                            <w:right w:val="none" w:sz="0" w:space="0" w:color="auto"/>
                                                          </w:divBdr>
                                                        </w:div>
                                                        <w:div w:id="1195073208">
                                                          <w:marLeft w:val="0"/>
                                                          <w:marRight w:val="0"/>
                                                          <w:marTop w:val="0"/>
                                                          <w:marBottom w:val="0"/>
                                                          <w:divBdr>
                                                            <w:top w:val="none" w:sz="0" w:space="0" w:color="auto"/>
                                                            <w:left w:val="none" w:sz="0" w:space="0" w:color="auto"/>
                                                            <w:bottom w:val="none" w:sz="0" w:space="0" w:color="auto"/>
                                                            <w:right w:val="none" w:sz="0" w:space="0" w:color="auto"/>
                                                          </w:divBdr>
                                                        </w:div>
                                                        <w:div w:id="1407453311">
                                                          <w:marLeft w:val="0"/>
                                                          <w:marRight w:val="0"/>
                                                          <w:marTop w:val="0"/>
                                                          <w:marBottom w:val="0"/>
                                                          <w:divBdr>
                                                            <w:top w:val="none" w:sz="0" w:space="0" w:color="auto"/>
                                                            <w:left w:val="none" w:sz="0" w:space="0" w:color="auto"/>
                                                            <w:bottom w:val="none" w:sz="0" w:space="0" w:color="auto"/>
                                                            <w:right w:val="none" w:sz="0" w:space="0" w:color="auto"/>
                                                          </w:divBdr>
                                                        </w:div>
                                                        <w:div w:id="1753620094">
                                                          <w:marLeft w:val="0"/>
                                                          <w:marRight w:val="0"/>
                                                          <w:marTop w:val="0"/>
                                                          <w:marBottom w:val="0"/>
                                                          <w:divBdr>
                                                            <w:top w:val="none" w:sz="0" w:space="0" w:color="auto"/>
                                                            <w:left w:val="none" w:sz="0" w:space="0" w:color="auto"/>
                                                            <w:bottom w:val="none" w:sz="0" w:space="0" w:color="auto"/>
                                                            <w:right w:val="none" w:sz="0" w:space="0" w:color="auto"/>
                                                          </w:divBdr>
                                                        </w:div>
                                                        <w:div w:id="1723141217">
                                                          <w:marLeft w:val="0"/>
                                                          <w:marRight w:val="0"/>
                                                          <w:marTop w:val="0"/>
                                                          <w:marBottom w:val="0"/>
                                                          <w:divBdr>
                                                            <w:top w:val="none" w:sz="0" w:space="0" w:color="auto"/>
                                                            <w:left w:val="none" w:sz="0" w:space="0" w:color="auto"/>
                                                            <w:bottom w:val="none" w:sz="0" w:space="0" w:color="auto"/>
                                                            <w:right w:val="none" w:sz="0" w:space="0" w:color="auto"/>
                                                          </w:divBdr>
                                                        </w:div>
                                                        <w:div w:id="1787582977">
                                                          <w:marLeft w:val="0"/>
                                                          <w:marRight w:val="0"/>
                                                          <w:marTop w:val="0"/>
                                                          <w:marBottom w:val="0"/>
                                                          <w:divBdr>
                                                            <w:top w:val="none" w:sz="0" w:space="0" w:color="auto"/>
                                                            <w:left w:val="none" w:sz="0" w:space="0" w:color="auto"/>
                                                            <w:bottom w:val="none" w:sz="0" w:space="0" w:color="auto"/>
                                                            <w:right w:val="none" w:sz="0" w:space="0" w:color="auto"/>
                                                          </w:divBdr>
                                                        </w:div>
                                                        <w:div w:id="1794204171">
                                                          <w:marLeft w:val="0"/>
                                                          <w:marRight w:val="0"/>
                                                          <w:marTop w:val="0"/>
                                                          <w:marBottom w:val="0"/>
                                                          <w:divBdr>
                                                            <w:top w:val="none" w:sz="0" w:space="0" w:color="auto"/>
                                                            <w:left w:val="none" w:sz="0" w:space="0" w:color="auto"/>
                                                            <w:bottom w:val="none" w:sz="0" w:space="0" w:color="auto"/>
                                                            <w:right w:val="none" w:sz="0" w:space="0" w:color="auto"/>
                                                          </w:divBdr>
                                                        </w:div>
                                                        <w:div w:id="1863543777">
                                                          <w:marLeft w:val="0"/>
                                                          <w:marRight w:val="0"/>
                                                          <w:marTop w:val="0"/>
                                                          <w:marBottom w:val="0"/>
                                                          <w:divBdr>
                                                            <w:top w:val="none" w:sz="0" w:space="0" w:color="auto"/>
                                                            <w:left w:val="none" w:sz="0" w:space="0" w:color="auto"/>
                                                            <w:bottom w:val="none" w:sz="0" w:space="0" w:color="auto"/>
                                                            <w:right w:val="none" w:sz="0" w:space="0" w:color="auto"/>
                                                          </w:divBdr>
                                                        </w:div>
                                                        <w:div w:id="1011302862">
                                                          <w:marLeft w:val="0"/>
                                                          <w:marRight w:val="0"/>
                                                          <w:marTop w:val="0"/>
                                                          <w:marBottom w:val="0"/>
                                                          <w:divBdr>
                                                            <w:top w:val="none" w:sz="0" w:space="0" w:color="auto"/>
                                                            <w:left w:val="none" w:sz="0" w:space="0" w:color="auto"/>
                                                            <w:bottom w:val="none" w:sz="0" w:space="0" w:color="auto"/>
                                                            <w:right w:val="none" w:sz="0" w:space="0" w:color="auto"/>
                                                          </w:divBdr>
                                                        </w:div>
                                                        <w:div w:id="282927486">
                                                          <w:marLeft w:val="0"/>
                                                          <w:marRight w:val="0"/>
                                                          <w:marTop w:val="0"/>
                                                          <w:marBottom w:val="0"/>
                                                          <w:divBdr>
                                                            <w:top w:val="none" w:sz="0" w:space="0" w:color="auto"/>
                                                            <w:left w:val="none" w:sz="0" w:space="0" w:color="auto"/>
                                                            <w:bottom w:val="none" w:sz="0" w:space="0" w:color="auto"/>
                                                            <w:right w:val="none" w:sz="0" w:space="0" w:color="auto"/>
                                                          </w:divBdr>
                                                        </w:div>
                                                        <w:div w:id="2131237411">
                                                          <w:marLeft w:val="0"/>
                                                          <w:marRight w:val="0"/>
                                                          <w:marTop w:val="0"/>
                                                          <w:marBottom w:val="0"/>
                                                          <w:divBdr>
                                                            <w:top w:val="none" w:sz="0" w:space="0" w:color="auto"/>
                                                            <w:left w:val="none" w:sz="0" w:space="0" w:color="auto"/>
                                                            <w:bottom w:val="none" w:sz="0" w:space="0" w:color="auto"/>
                                                            <w:right w:val="none" w:sz="0" w:space="0" w:color="auto"/>
                                                          </w:divBdr>
                                                        </w:div>
                                                        <w:div w:id="1196044687">
                                                          <w:marLeft w:val="0"/>
                                                          <w:marRight w:val="0"/>
                                                          <w:marTop w:val="0"/>
                                                          <w:marBottom w:val="0"/>
                                                          <w:divBdr>
                                                            <w:top w:val="none" w:sz="0" w:space="0" w:color="auto"/>
                                                            <w:left w:val="none" w:sz="0" w:space="0" w:color="auto"/>
                                                            <w:bottom w:val="none" w:sz="0" w:space="0" w:color="auto"/>
                                                            <w:right w:val="none" w:sz="0" w:space="0" w:color="auto"/>
                                                          </w:divBdr>
                                                        </w:div>
                                                        <w:div w:id="12727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9666">
                                                  <w:marLeft w:val="0"/>
                                                  <w:marRight w:val="0"/>
                                                  <w:marTop w:val="0"/>
                                                  <w:marBottom w:val="0"/>
                                                  <w:divBdr>
                                                    <w:top w:val="none" w:sz="0" w:space="0" w:color="auto"/>
                                                    <w:left w:val="none" w:sz="0" w:space="0" w:color="auto"/>
                                                    <w:bottom w:val="none" w:sz="0" w:space="0" w:color="auto"/>
                                                    <w:right w:val="none" w:sz="0" w:space="0" w:color="auto"/>
                                                  </w:divBdr>
                                                </w:div>
                                                <w:div w:id="256255258">
                                                  <w:marLeft w:val="0"/>
                                                  <w:marRight w:val="0"/>
                                                  <w:marTop w:val="0"/>
                                                  <w:marBottom w:val="0"/>
                                                  <w:divBdr>
                                                    <w:top w:val="none" w:sz="0" w:space="0" w:color="auto"/>
                                                    <w:left w:val="none" w:sz="0" w:space="0" w:color="auto"/>
                                                    <w:bottom w:val="none" w:sz="0" w:space="0" w:color="auto"/>
                                                    <w:right w:val="none" w:sz="0" w:space="0" w:color="auto"/>
                                                  </w:divBdr>
                                                </w:div>
                                                <w:div w:id="1806118567">
                                                  <w:marLeft w:val="0"/>
                                                  <w:marRight w:val="0"/>
                                                  <w:marTop w:val="0"/>
                                                  <w:marBottom w:val="0"/>
                                                  <w:divBdr>
                                                    <w:top w:val="none" w:sz="0" w:space="0" w:color="auto"/>
                                                    <w:left w:val="none" w:sz="0" w:space="0" w:color="auto"/>
                                                    <w:bottom w:val="none" w:sz="0" w:space="0" w:color="auto"/>
                                                    <w:right w:val="none" w:sz="0" w:space="0" w:color="auto"/>
                                                  </w:divBdr>
                                                </w:div>
                                                <w:div w:id="1397817497">
                                                  <w:marLeft w:val="0"/>
                                                  <w:marRight w:val="0"/>
                                                  <w:marTop w:val="0"/>
                                                  <w:marBottom w:val="0"/>
                                                  <w:divBdr>
                                                    <w:top w:val="none" w:sz="0" w:space="0" w:color="auto"/>
                                                    <w:left w:val="none" w:sz="0" w:space="0" w:color="auto"/>
                                                    <w:bottom w:val="none" w:sz="0" w:space="0" w:color="auto"/>
                                                    <w:right w:val="none" w:sz="0" w:space="0" w:color="auto"/>
                                                  </w:divBdr>
                                                </w:div>
                                                <w:div w:id="2028019456">
                                                  <w:marLeft w:val="0"/>
                                                  <w:marRight w:val="0"/>
                                                  <w:marTop w:val="0"/>
                                                  <w:marBottom w:val="0"/>
                                                  <w:divBdr>
                                                    <w:top w:val="none" w:sz="0" w:space="0" w:color="auto"/>
                                                    <w:left w:val="none" w:sz="0" w:space="0" w:color="auto"/>
                                                    <w:bottom w:val="none" w:sz="0" w:space="0" w:color="auto"/>
                                                    <w:right w:val="none" w:sz="0" w:space="0" w:color="auto"/>
                                                  </w:divBdr>
                                                </w:div>
                                                <w:div w:id="1547569565">
                                                  <w:marLeft w:val="0"/>
                                                  <w:marRight w:val="0"/>
                                                  <w:marTop w:val="0"/>
                                                  <w:marBottom w:val="0"/>
                                                  <w:divBdr>
                                                    <w:top w:val="none" w:sz="0" w:space="0" w:color="auto"/>
                                                    <w:left w:val="none" w:sz="0" w:space="0" w:color="auto"/>
                                                    <w:bottom w:val="none" w:sz="0" w:space="0" w:color="auto"/>
                                                    <w:right w:val="none" w:sz="0" w:space="0" w:color="auto"/>
                                                  </w:divBdr>
                                                </w:div>
                                                <w:div w:id="1393193485">
                                                  <w:marLeft w:val="0"/>
                                                  <w:marRight w:val="0"/>
                                                  <w:marTop w:val="0"/>
                                                  <w:marBottom w:val="0"/>
                                                  <w:divBdr>
                                                    <w:top w:val="none" w:sz="0" w:space="0" w:color="auto"/>
                                                    <w:left w:val="none" w:sz="0" w:space="0" w:color="auto"/>
                                                    <w:bottom w:val="none" w:sz="0" w:space="0" w:color="auto"/>
                                                    <w:right w:val="none" w:sz="0" w:space="0" w:color="auto"/>
                                                  </w:divBdr>
                                                </w:div>
                                                <w:div w:id="19476920">
                                                  <w:marLeft w:val="0"/>
                                                  <w:marRight w:val="0"/>
                                                  <w:marTop w:val="0"/>
                                                  <w:marBottom w:val="0"/>
                                                  <w:divBdr>
                                                    <w:top w:val="none" w:sz="0" w:space="0" w:color="auto"/>
                                                    <w:left w:val="none" w:sz="0" w:space="0" w:color="auto"/>
                                                    <w:bottom w:val="none" w:sz="0" w:space="0" w:color="auto"/>
                                                    <w:right w:val="none" w:sz="0" w:space="0" w:color="auto"/>
                                                  </w:divBdr>
                                                </w:div>
                                                <w:div w:id="1972858157">
                                                  <w:marLeft w:val="0"/>
                                                  <w:marRight w:val="0"/>
                                                  <w:marTop w:val="0"/>
                                                  <w:marBottom w:val="0"/>
                                                  <w:divBdr>
                                                    <w:top w:val="none" w:sz="0" w:space="0" w:color="auto"/>
                                                    <w:left w:val="none" w:sz="0" w:space="0" w:color="auto"/>
                                                    <w:bottom w:val="none" w:sz="0" w:space="0" w:color="auto"/>
                                                    <w:right w:val="none" w:sz="0" w:space="0" w:color="auto"/>
                                                  </w:divBdr>
                                                </w:div>
                                                <w:div w:id="2088336570">
                                                  <w:marLeft w:val="0"/>
                                                  <w:marRight w:val="0"/>
                                                  <w:marTop w:val="0"/>
                                                  <w:marBottom w:val="0"/>
                                                  <w:divBdr>
                                                    <w:top w:val="none" w:sz="0" w:space="0" w:color="auto"/>
                                                    <w:left w:val="none" w:sz="0" w:space="0" w:color="auto"/>
                                                    <w:bottom w:val="none" w:sz="0" w:space="0" w:color="auto"/>
                                                    <w:right w:val="none" w:sz="0" w:space="0" w:color="auto"/>
                                                  </w:divBdr>
                                                </w:div>
                                                <w:div w:id="718751549">
                                                  <w:marLeft w:val="0"/>
                                                  <w:marRight w:val="0"/>
                                                  <w:marTop w:val="0"/>
                                                  <w:marBottom w:val="0"/>
                                                  <w:divBdr>
                                                    <w:top w:val="none" w:sz="0" w:space="0" w:color="auto"/>
                                                    <w:left w:val="none" w:sz="0" w:space="0" w:color="auto"/>
                                                    <w:bottom w:val="none" w:sz="0" w:space="0" w:color="auto"/>
                                                    <w:right w:val="none" w:sz="0" w:space="0" w:color="auto"/>
                                                  </w:divBdr>
                                                </w:div>
                                                <w:div w:id="127163706">
                                                  <w:marLeft w:val="0"/>
                                                  <w:marRight w:val="0"/>
                                                  <w:marTop w:val="0"/>
                                                  <w:marBottom w:val="0"/>
                                                  <w:divBdr>
                                                    <w:top w:val="none" w:sz="0" w:space="0" w:color="auto"/>
                                                    <w:left w:val="none" w:sz="0" w:space="0" w:color="auto"/>
                                                    <w:bottom w:val="none" w:sz="0" w:space="0" w:color="auto"/>
                                                    <w:right w:val="none" w:sz="0" w:space="0" w:color="auto"/>
                                                  </w:divBdr>
                                                </w:div>
                                                <w:div w:id="763187156">
                                                  <w:marLeft w:val="0"/>
                                                  <w:marRight w:val="0"/>
                                                  <w:marTop w:val="0"/>
                                                  <w:marBottom w:val="0"/>
                                                  <w:divBdr>
                                                    <w:top w:val="none" w:sz="0" w:space="0" w:color="auto"/>
                                                    <w:left w:val="none" w:sz="0" w:space="0" w:color="auto"/>
                                                    <w:bottom w:val="none" w:sz="0" w:space="0" w:color="auto"/>
                                                    <w:right w:val="none" w:sz="0" w:space="0" w:color="auto"/>
                                                  </w:divBdr>
                                                </w:div>
                                                <w:div w:id="495458908">
                                                  <w:marLeft w:val="0"/>
                                                  <w:marRight w:val="0"/>
                                                  <w:marTop w:val="0"/>
                                                  <w:marBottom w:val="0"/>
                                                  <w:divBdr>
                                                    <w:top w:val="none" w:sz="0" w:space="0" w:color="auto"/>
                                                    <w:left w:val="none" w:sz="0" w:space="0" w:color="auto"/>
                                                    <w:bottom w:val="none" w:sz="0" w:space="0" w:color="auto"/>
                                                    <w:right w:val="none" w:sz="0" w:space="0" w:color="auto"/>
                                                  </w:divBdr>
                                                </w:div>
                                                <w:div w:id="1036346226">
                                                  <w:marLeft w:val="0"/>
                                                  <w:marRight w:val="0"/>
                                                  <w:marTop w:val="0"/>
                                                  <w:marBottom w:val="0"/>
                                                  <w:divBdr>
                                                    <w:top w:val="none" w:sz="0" w:space="0" w:color="auto"/>
                                                    <w:left w:val="none" w:sz="0" w:space="0" w:color="auto"/>
                                                    <w:bottom w:val="none" w:sz="0" w:space="0" w:color="auto"/>
                                                    <w:right w:val="none" w:sz="0" w:space="0" w:color="auto"/>
                                                  </w:divBdr>
                                                </w:div>
                                                <w:div w:id="675112392">
                                                  <w:marLeft w:val="0"/>
                                                  <w:marRight w:val="0"/>
                                                  <w:marTop w:val="0"/>
                                                  <w:marBottom w:val="0"/>
                                                  <w:divBdr>
                                                    <w:top w:val="none" w:sz="0" w:space="0" w:color="auto"/>
                                                    <w:left w:val="none" w:sz="0" w:space="0" w:color="auto"/>
                                                    <w:bottom w:val="none" w:sz="0" w:space="0" w:color="auto"/>
                                                    <w:right w:val="none" w:sz="0" w:space="0" w:color="auto"/>
                                                  </w:divBdr>
                                                </w:div>
                                                <w:div w:id="1548683855">
                                                  <w:marLeft w:val="0"/>
                                                  <w:marRight w:val="0"/>
                                                  <w:marTop w:val="0"/>
                                                  <w:marBottom w:val="0"/>
                                                  <w:divBdr>
                                                    <w:top w:val="none" w:sz="0" w:space="0" w:color="auto"/>
                                                    <w:left w:val="none" w:sz="0" w:space="0" w:color="auto"/>
                                                    <w:bottom w:val="none" w:sz="0" w:space="0" w:color="auto"/>
                                                    <w:right w:val="none" w:sz="0" w:space="0" w:color="auto"/>
                                                  </w:divBdr>
                                                </w:div>
                                                <w:div w:id="343829752">
                                                  <w:marLeft w:val="0"/>
                                                  <w:marRight w:val="0"/>
                                                  <w:marTop w:val="0"/>
                                                  <w:marBottom w:val="0"/>
                                                  <w:divBdr>
                                                    <w:top w:val="none" w:sz="0" w:space="0" w:color="auto"/>
                                                    <w:left w:val="none" w:sz="0" w:space="0" w:color="auto"/>
                                                    <w:bottom w:val="none" w:sz="0" w:space="0" w:color="auto"/>
                                                    <w:right w:val="none" w:sz="0" w:space="0" w:color="auto"/>
                                                  </w:divBdr>
                                                </w:div>
                                                <w:div w:id="220405812">
                                                  <w:marLeft w:val="0"/>
                                                  <w:marRight w:val="0"/>
                                                  <w:marTop w:val="0"/>
                                                  <w:marBottom w:val="0"/>
                                                  <w:divBdr>
                                                    <w:top w:val="none" w:sz="0" w:space="0" w:color="auto"/>
                                                    <w:left w:val="none" w:sz="0" w:space="0" w:color="auto"/>
                                                    <w:bottom w:val="none" w:sz="0" w:space="0" w:color="auto"/>
                                                    <w:right w:val="none" w:sz="0" w:space="0" w:color="auto"/>
                                                  </w:divBdr>
                                                </w:div>
                                                <w:div w:id="1975330074">
                                                  <w:marLeft w:val="0"/>
                                                  <w:marRight w:val="0"/>
                                                  <w:marTop w:val="0"/>
                                                  <w:marBottom w:val="0"/>
                                                  <w:divBdr>
                                                    <w:top w:val="none" w:sz="0" w:space="0" w:color="auto"/>
                                                    <w:left w:val="none" w:sz="0" w:space="0" w:color="auto"/>
                                                    <w:bottom w:val="none" w:sz="0" w:space="0" w:color="auto"/>
                                                    <w:right w:val="none" w:sz="0" w:space="0" w:color="auto"/>
                                                  </w:divBdr>
                                                </w:div>
                                                <w:div w:id="1723483537">
                                                  <w:marLeft w:val="0"/>
                                                  <w:marRight w:val="0"/>
                                                  <w:marTop w:val="0"/>
                                                  <w:marBottom w:val="0"/>
                                                  <w:divBdr>
                                                    <w:top w:val="none" w:sz="0" w:space="0" w:color="auto"/>
                                                    <w:left w:val="none" w:sz="0" w:space="0" w:color="auto"/>
                                                    <w:bottom w:val="none" w:sz="0" w:space="0" w:color="auto"/>
                                                    <w:right w:val="none" w:sz="0" w:space="0" w:color="auto"/>
                                                  </w:divBdr>
                                                </w:div>
                                                <w:div w:id="1845632581">
                                                  <w:marLeft w:val="0"/>
                                                  <w:marRight w:val="0"/>
                                                  <w:marTop w:val="0"/>
                                                  <w:marBottom w:val="0"/>
                                                  <w:divBdr>
                                                    <w:top w:val="none" w:sz="0" w:space="0" w:color="auto"/>
                                                    <w:left w:val="none" w:sz="0" w:space="0" w:color="auto"/>
                                                    <w:bottom w:val="none" w:sz="0" w:space="0" w:color="auto"/>
                                                    <w:right w:val="none" w:sz="0" w:space="0" w:color="auto"/>
                                                  </w:divBdr>
                                                </w:div>
                                                <w:div w:id="1450011966">
                                                  <w:marLeft w:val="0"/>
                                                  <w:marRight w:val="0"/>
                                                  <w:marTop w:val="0"/>
                                                  <w:marBottom w:val="0"/>
                                                  <w:divBdr>
                                                    <w:top w:val="none" w:sz="0" w:space="0" w:color="auto"/>
                                                    <w:left w:val="none" w:sz="0" w:space="0" w:color="auto"/>
                                                    <w:bottom w:val="none" w:sz="0" w:space="0" w:color="auto"/>
                                                    <w:right w:val="none" w:sz="0" w:space="0" w:color="auto"/>
                                                  </w:divBdr>
                                                </w:div>
                                                <w:div w:id="74326785">
                                                  <w:marLeft w:val="0"/>
                                                  <w:marRight w:val="0"/>
                                                  <w:marTop w:val="0"/>
                                                  <w:marBottom w:val="0"/>
                                                  <w:divBdr>
                                                    <w:top w:val="none" w:sz="0" w:space="0" w:color="auto"/>
                                                    <w:left w:val="none" w:sz="0" w:space="0" w:color="auto"/>
                                                    <w:bottom w:val="none" w:sz="0" w:space="0" w:color="auto"/>
                                                    <w:right w:val="none" w:sz="0" w:space="0" w:color="auto"/>
                                                  </w:divBdr>
                                                </w:div>
                                                <w:div w:id="2030913204">
                                                  <w:marLeft w:val="0"/>
                                                  <w:marRight w:val="0"/>
                                                  <w:marTop w:val="0"/>
                                                  <w:marBottom w:val="0"/>
                                                  <w:divBdr>
                                                    <w:top w:val="none" w:sz="0" w:space="0" w:color="auto"/>
                                                    <w:left w:val="none" w:sz="0" w:space="0" w:color="auto"/>
                                                    <w:bottom w:val="none" w:sz="0" w:space="0" w:color="auto"/>
                                                    <w:right w:val="none" w:sz="0" w:space="0" w:color="auto"/>
                                                  </w:divBdr>
                                                </w:div>
                                                <w:div w:id="1017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688">
                                          <w:marLeft w:val="0"/>
                                          <w:marRight w:val="0"/>
                                          <w:marTop w:val="0"/>
                                          <w:marBottom w:val="0"/>
                                          <w:divBdr>
                                            <w:top w:val="none" w:sz="0" w:space="0" w:color="auto"/>
                                            <w:left w:val="none" w:sz="0" w:space="0" w:color="auto"/>
                                            <w:bottom w:val="none" w:sz="0" w:space="0" w:color="auto"/>
                                            <w:right w:val="none" w:sz="0" w:space="0" w:color="auto"/>
                                          </w:divBdr>
                                        </w:div>
                                        <w:div w:id="101386823">
                                          <w:marLeft w:val="0"/>
                                          <w:marRight w:val="0"/>
                                          <w:marTop w:val="0"/>
                                          <w:marBottom w:val="0"/>
                                          <w:divBdr>
                                            <w:top w:val="none" w:sz="0" w:space="0" w:color="auto"/>
                                            <w:left w:val="none" w:sz="0" w:space="0" w:color="auto"/>
                                            <w:bottom w:val="none" w:sz="0" w:space="0" w:color="auto"/>
                                            <w:right w:val="none" w:sz="0" w:space="0" w:color="auto"/>
                                          </w:divBdr>
                                        </w:div>
                                        <w:div w:id="1617833812">
                                          <w:marLeft w:val="0"/>
                                          <w:marRight w:val="0"/>
                                          <w:marTop w:val="0"/>
                                          <w:marBottom w:val="0"/>
                                          <w:divBdr>
                                            <w:top w:val="none" w:sz="0" w:space="0" w:color="auto"/>
                                            <w:left w:val="none" w:sz="0" w:space="0" w:color="auto"/>
                                            <w:bottom w:val="none" w:sz="0" w:space="0" w:color="auto"/>
                                            <w:right w:val="none" w:sz="0" w:space="0" w:color="auto"/>
                                          </w:divBdr>
                                        </w:div>
                                        <w:div w:id="770466642">
                                          <w:marLeft w:val="0"/>
                                          <w:marRight w:val="0"/>
                                          <w:marTop w:val="0"/>
                                          <w:marBottom w:val="0"/>
                                          <w:divBdr>
                                            <w:top w:val="none" w:sz="0" w:space="0" w:color="auto"/>
                                            <w:left w:val="none" w:sz="0" w:space="0" w:color="auto"/>
                                            <w:bottom w:val="none" w:sz="0" w:space="0" w:color="auto"/>
                                            <w:right w:val="none" w:sz="0" w:space="0" w:color="auto"/>
                                          </w:divBdr>
                                        </w:div>
                                        <w:div w:id="1890720627">
                                          <w:marLeft w:val="0"/>
                                          <w:marRight w:val="0"/>
                                          <w:marTop w:val="0"/>
                                          <w:marBottom w:val="0"/>
                                          <w:divBdr>
                                            <w:top w:val="none" w:sz="0" w:space="0" w:color="auto"/>
                                            <w:left w:val="none" w:sz="0" w:space="0" w:color="auto"/>
                                            <w:bottom w:val="none" w:sz="0" w:space="0" w:color="auto"/>
                                            <w:right w:val="none" w:sz="0" w:space="0" w:color="auto"/>
                                          </w:divBdr>
                                        </w:div>
                                        <w:div w:id="500239305">
                                          <w:marLeft w:val="0"/>
                                          <w:marRight w:val="0"/>
                                          <w:marTop w:val="0"/>
                                          <w:marBottom w:val="0"/>
                                          <w:divBdr>
                                            <w:top w:val="none" w:sz="0" w:space="0" w:color="auto"/>
                                            <w:left w:val="none" w:sz="0" w:space="0" w:color="auto"/>
                                            <w:bottom w:val="none" w:sz="0" w:space="0" w:color="auto"/>
                                            <w:right w:val="none" w:sz="0" w:space="0" w:color="auto"/>
                                          </w:divBdr>
                                        </w:div>
                                        <w:div w:id="409236691">
                                          <w:marLeft w:val="0"/>
                                          <w:marRight w:val="0"/>
                                          <w:marTop w:val="0"/>
                                          <w:marBottom w:val="0"/>
                                          <w:divBdr>
                                            <w:top w:val="none" w:sz="0" w:space="0" w:color="auto"/>
                                            <w:left w:val="none" w:sz="0" w:space="0" w:color="auto"/>
                                            <w:bottom w:val="none" w:sz="0" w:space="0" w:color="auto"/>
                                            <w:right w:val="none" w:sz="0" w:space="0" w:color="auto"/>
                                          </w:divBdr>
                                        </w:div>
                                        <w:div w:id="2122187014">
                                          <w:marLeft w:val="0"/>
                                          <w:marRight w:val="0"/>
                                          <w:marTop w:val="0"/>
                                          <w:marBottom w:val="0"/>
                                          <w:divBdr>
                                            <w:top w:val="none" w:sz="0" w:space="0" w:color="auto"/>
                                            <w:left w:val="none" w:sz="0" w:space="0" w:color="auto"/>
                                            <w:bottom w:val="none" w:sz="0" w:space="0" w:color="auto"/>
                                            <w:right w:val="none" w:sz="0" w:space="0" w:color="auto"/>
                                          </w:divBdr>
                                        </w:div>
                                        <w:div w:id="1458646267">
                                          <w:marLeft w:val="0"/>
                                          <w:marRight w:val="0"/>
                                          <w:marTop w:val="0"/>
                                          <w:marBottom w:val="0"/>
                                          <w:divBdr>
                                            <w:top w:val="none" w:sz="0" w:space="0" w:color="auto"/>
                                            <w:left w:val="none" w:sz="0" w:space="0" w:color="auto"/>
                                            <w:bottom w:val="none" w:sz="0" w:space="0" w:color="auto"/>
                                            <w:right w:val="none" w:sz="0" w:space="0" w:color="auto"/>
                                          </w:divBdr>
                                        </w:div>
                                        <w:div w:id="794951923">
                                          <w:marLeft w:val="0"/>
                                          <w:marRight w:val="0"/>
                                          <w:marTop w:val="0"/>
                                          <w:marBottom w:val="0"/>
                                          <w:divBdr>
                                            <w:top w:val="none" w:sz="0" w:space="0" w:color="auto"/>
                                            <w:left w:val="none" w:sz="0" w:space="0" w:color="auto"/>
                                            <w:bottom w:val="none" w:sz="0" w:space="0" w:color="auto"/>
                                            <w:right w:val="none" w:sz="0" w:space="0" w:color="auto"/>
                                          </w:divBdr>
                                        </w:div>
                                        <w:div w:id="1809514981">
                                          <w:marLeft w:val="0"/>
                                          <w:marRight w:val="0"/>
                                          <w:marTop w:val="0"/>
                                          <w:marBottom w:val="0"/>
                                          <w:divBdr>
                                            <w:top w:val="none" w:sz="0" w:space="0" w:color="auto"/>
                                            <w:left w:val="none" w:sz="0" w:space="0" w:color="auto"/>
                                            <w:bottom w:val="none" w:sz="0" w:space="0" w:color="auto"/>
                                            <w:right w:val="none" w:sz="0" w:space="0" w:color="auto"/>
                                          </w:divBdr>
                                        </w:div>
                                        <w:div w:id="1074938836">
                                          <w:marLeft w:val="0"/>
                                          <w:marRight w:val="0"/>
                                          <w:marTop w:val="0"/>
                                          <w:marBottom w:val="0"/>
                                          <w:divBdr>
                                            <w:top w:val="none" w:sz="0" w:space="0" w:color="auto"/>
                                            <w:left w:val="none" w:sz="0" w:space="0" w:color="auto"/>
                                            <w:bottom w:val="none" w:sz="0" w:space="0" w:color="auto"/>
                                            <w:right w:val="none" w:sz="0" w:space="0" w:color="auto"/>
                                          </w:divBdr>
                                        </w:div>
                                        <w:div w:id="640497270">
                                          <w:marLeft w:val="0"/>
                                          <w:marRight w:val="0"/>
                                          <w:marTop w:val="0"/>
                                          <w:marBottom w:val="0"/>
                                          <w:divBdr>
                                            <w:top w:val="none" w:sz="0" w:space="0" w:color="auto"/>
                                            <w:left w:val="none" w:sz="0" w:space="0" w:color="auto"/>
                                            <w:bottom w:val="none" w:sz="0" w:space="0" w:color="auto"/>
                                            <w:right w:val="none" w:sz="0" w:space="0" w:color="auto"/>
                                          </w:divBdr>
                                        </w:div>
                                        <w:div w:id="1913268704">
                                          <w:marLeft w:val="0"/>
                                          <w:marRight w:val="0"/>
                                          <w:marTop w:val="0"/>
                                          <w:marBottom w:val="0"/>
                                          <w:divBdr>
                                            <w:top w:val="none" w:sz="0" w:space="0" w:color="auto"/>
                                            <w:left w:val="none" w:sz="0" w:space="0" w:color="auto"/>
                                            <w:bottom w:val="none" w:sz="0" w:space="0" w:color="auto"/>
                                            <w:right w:val="none" w:sz="0" w:space="0" w:color="auto"/>
                                          </w:divBdr>
                                        </w:div>
                                        <w:div w:id="138351507">
                                          <w:marLeft w:val="0"/>
                                          <w:marRight w:val="0"/>
                                          <w:marTop w:val="0"/>
                                          <w:marBottom w:val="0"/>
                                          <w:divBdr>
                                            <w:top w:val="none" w:sz="0" w:space="0" w:color="auto"/>
                                            <w:left w:val="none" w:sz="0" w:space="0" w:color="auto"/>
                                            <w:bottom w:val="none" w:sz="0" w:space="0" w:color="auto"/>
                                            <w:right w:val="none" w:sz="0" w:space="0" w:color="auto"/>
                                          </w:divBdr>
                                        </w:div>
                                        <w:div w:id="16080115">
                                          <w:marLeft w:val="0"/>
                                          <w:marRight w:val="0"/>
                                          <w:marTop w:val="0"/>
                                          <w:marBottom w:val="0"/>
                                          <w:divBdr>
                                            <w:top w:val="none" w:sz="0" w:space="0" w:color="auto"/>
                                            <w:left w:val="none" w:sz="0" w:space="0" w:color="auto"/>
                                            <w:bottom w:val="none" w:sz="0" w:space="0" w:color="auto"/>
                                            <w:right w:val="none" w:sz="0" w:space="0" w:color="auto"/>
                                          </w:divBdr>
                                        </w:div>
                                        <w:div w:id="19287875">
                                          <w:marLeft w:val="0"/>
                                          <w:marRight w:val="0"/>
                                          <w:marTop w:val="0"/>
                                          <w:marBottom w:val="0"/>
                                          <w:divBdr>
                                            <w:top w:val="none" w:sz="0" w:space="0" w:color="auto"/>
                                            <w:left w:val="none" w:sz="0" w:space="0" w:color="auto"/>
                                            <w:bottom w:val="none" w:sz="0" w:space="0" w:color="auto"/>
                                            <w:right w:val="none" w:sz="0" w:space="0" w:color="auto"/>
                                          </w:divBdr>
                                        </w:div>
                                        <w:div w:id="1285774900">
                                          <w:marLeft w:val="0"/>
                                          <w:marRight w:val="0"/>
                                          <w:marTop w:val="0"/>
                                          <w:marBottom w:val="0"/>
                                          <w:divBdr>
                                            <w:top w:val="none" w:sz="0" w:space="0" w:color="auto"/>
                                            <w:left w:val="none" w:sz="0" w:space="0" w:color="auto"/>
                                            <w:bottom w:val="none" w:sz="0" w:space="0" w:color="auto"/>
                                            <w:right w:val="none" w:sz="0" w:space="0" w:color="auto"/>
                                          </w:divBdr>
                                        </w:div>
                                        <w:div w:id="648168944">
                                          <w:marLeft w:val="0"/>
                                          <w:marRight w:val="0"/>
                                          <w:marTop w:val="0"/>
                                          <w:marBottom w:val="0"/>
                                          <w:divBdr>
                                            <w:top w:val="none" w:sz="0" w:space="0" w:color="auto"/>
                                            <w:left w:val="none" w:sz="0" w:space="0" w:color="auto"/>
                                            <w:bottom w:val="none" w:sz="0" w:space="0" w:color="auto"/>
                                            <w:right w:val="none" w:sz="0" w:space="0" w:color="auto"/>
                                          </w:divBdr>
                                        </w:div>
                                        <w:div w:id="684791654">
                                          <w:marLeft w:val="0"/>
                                          <w:marRight w:val="0"/>
                                          <w:marTop w:val="0"/>
                                          <w:marBottom w:val="0"/>
                                          <w:divBdr>
                                            <w:top w:val="none" w:sz="0" w:space="0" w:color="auto"/>
                                            <w:left w:val="none" w:sz="0" w:space="0" w:color="auto"/>
                                            <w:bottom w:val="none" w:sz="0" w:space="0" w:color="auto"/>
                                            <w:right w:val="none" w:sz="0" w:space="0" w:color="auto"/>
                                          </w:divBdr>
                                        </w:div>
                                        <w:div w:id="635840045">
                                          <w:marLeft w:val="0"/>
                                          <w:marRight w:val="0"/>
                                          <w:marTop w:val="0"/>
                                          <w:marBottom w:val="0"/>
                                          <w:divBdr>
                                            <w:top w:val="none" w:sz="0" w:space="0" w:color="auto"/>
                                            <w:left w:val="none" w:sz="0" w:space="0" w:color="auto"/>
                                            <w:bottom w:val="none" w:sz="0" w:space="0" w:color="auto"/>
                                            <w:right w:val="none" w:sz="0" w:space="0" w:color="auto"/>
                                          </w:divBdr>
                                        </w:div>
                                        <w:div w:id="439181185">
                                          <w:marLeft w:val="0"/>
                                          <w:marRight w:val="0"/>
                                          <w:marTop w:val="0"/>
                                          <w:marBottom w:val="0"/>
                                          <w:divBdr>
                                            <w:top w:val="none" w:sz="0" w:space="0" w:color="auto"/>
                                            <w:left w:val="none" w:sz="0" w:space="0" w:color="auto"/>
                                            <w:bottom w:val="none" w:sz="0" w:space="0" w:color="auto"/>
                                            <w:right w:val="none" w:sz="0" w:space="0" w:color="auto"/>
                                          </w:divBdr>
                                        </w:div>
                                        <w:div w:id="232473949">
                                          <w:marLeft w:val="0"/>
                                          <w:marRight w:val="0"/>
                                          <w:marTop w:val="0"/>
                                          <w:marBottom w:val="0"/>
                                          <w:divBdr>
                                            <w:top w:val="none" w:sz="0" w:space="0" w:color="auto"/>
                                            <w:left w:val="none" w:sz="0" w:space="0" w:color="auto"/>
                                            <w:bottom w:val="none" w:sz="0" w:space="0" w:color="auto"/>
                                            <w:right w:val="none" w:sz="0" w:space="0" w:color="auto"/>
                                          </w:divBdr>
                                        </w:div>
                                        <w:div w:id="624384843">
                                          <w:marLeft w:val="0"/>
                                          <w:marRight w:val="0"/>
                                          <w:marTop w:val="0"/>
                                          <w:marBottom w:val="0"/>
                                          <w:divBdr>
                                            <w:top w:val="none" w:sz="0" w:space="0" w:color="auto"/>
                                            <w:left w:val="none" w:sz="0" w:space="0" w:color="auto"/>
                                            <w:bottom w:val="none" w:sz="0" w:space="0" w:color="auto"/>
                                            <w:right w:val="none" w:sz="0" w:space="0" w:color="auto"/>
                                          </w:divBdr>
                                        </w:div>
                                        <w:div w:id="15537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60">
                                  <w:marLeft w:val="0"/>
                                  <w:marRight w:val="0"/>
                                  <w:marTop w:val="0"/>
                                  <w:marBottom w:val="0"/>
                                  <w:divBdr>
                                    <w:top w:val="none" w:sz="0" w:space="0" w:color="auto"/>
                                    <w:left w:val="none" w:sz="0" w:space="0" w:color="auto"/>
                                    <w:bottom w:val="none" w:sz="0" w:space="0" w:color="auto"/>
                                    <w:right w:val="none" w:sz="0" w:space="0" w:color="auto"/>
                                  </w:divBdr>
                                </w:div>
                                <w:div w:id="1850484119">
                                  <w:marLeft w:val="0"/>
                                  <w:marRight w:val="0"/>
                                  <w:marTop w:val="0"/>
                                  <w:marBottom w:val="0"/>
                                  <w:divBdr>
                                    <w:top w:val="none" w:sz="0" w:space="0" w:color="auto"/>
                                    <w:left w:val="none" w:sz="0" w:space="0" w:color="auto"/>
                                    <w:bottom w:val="none" w:sz="0" w:space="0" w:color="auto"/>
                                    <w:right w:val="none" w:sz="0" w:space="0" w:color="auto"/>
                                  </w:divBdr>
                                </w:div>
                                <w:div w:id="464543711">
                                  <w:marLeft w:val="0"/>
                                  <w:marRight w:val="0"/>
                                  <w:marTop w:val="0"/>
                                  <w:marBottom w:val="0"/>
                                  <w:divBdr>
                                    <w:top w:val="none" w:sz="0" w:space="0" w:color="auto"/>
                                    <w:left w:val="none" w:sz="0" w:space="0" w:color="auto"/>
                                    <w:bottom w:val="none" w:sz="0" w:space="0" w:color="auto"/>
                                    <w:right w:val="none" w:sz="0" w:space="0" w:color="auto"/>
                                  </w:divBdr>
                                </w:div>
                                <w:div w:id="355228276">
                                  <w:marLeft w:val="0"/>
                                  <w:marRight w:val="0"/>
                                  <w:marTop w:val="0"/>
                                  <w:marBottom w:val="0"/>
                                  <w:divBdr>
                                    <w:top w:val="none" w:sz="0" w:space="0" w:color="auto"/>
                                    <w:left w:val="none" w:sz="0" w:space="0" w:color="auto"/>
                                    <w:bottom w:val="none" w:sz="0" w:space="0" w:color="auto"/>
                                    <w:right w:val="none" w:sz="0" w:space="0" w:color="auto"/>
                                  </w:divBdr>
                                </w:div>
                                <w:div w:id="784422889">
                                  <w:marLeft w:val="0"/>
                                  <w:marRight w:val="0"/>
                                  <w:marTop w:val="0"/>
                                  <w:marBottom w:val="0"/>
                                  <w:divBdr>
                                    <w:top w:val="none" w:sz="0" w:space="0" w:color="auto"/>
                                    <w:left w:val="none" w:sz="0" w:space="0" w:color="auto"/>
                                    <w:bottom w:val="none" w:sz="0" w:space="0" w:color="auto"/>
                                    <w:right w:val="none" w:sz="0" w:space="0" w:color="auto"/>
                                  </w:divBdr>
                                </w:div>
                                <w:div w:id="368995364">
                                  <w:marLeft w:val="0"/>
                                  <w:marRight w:val="0"/>
                                  <w:marTop w:val="0"/>
                                  <w:marBottom w:val="0"/>
                                  <w:divBdr>
                                    <w:top w:val="none" w:sz="0" w:space="0" w:color="auto"/>
                                    <w:left w:val="none" w:sz="0" w:space="0" w:color="auto"/>
                                    <w:bottom w:val="none" w:sz="0" w:space="0" w:color="auto"/>
                                    <w:right w:val="none" w:sz="0" w:space="0" w:color="auto"/>
                                  </w:divBdr>
                                </w:div>
                                <w:div w:id="1110785836">
                                  <w:marLeft w:val="0"/>
                                  <w:marRight w:val="0"/>
                                  <w:marTop w:val="0"/>
                                  <w:marBottom w:val="0"/>
                                  <w:divBdr>
                                    <w:top w:val="none" w:sz="0" w:space="0" w:color="auto"/>
                                    <w:left w:val="none" w:sz="0" w:space="0" w:color="auto"/>
                                    <w:bottom w:val="none" w:sz="0" w:space="0" w:color="auto"/>
                                    <w:right w:val="none" w:sz="0" w:space="0" w:color="auto"/>
                                  </w:divBdr>
                                </w:div>
                                <w:div w:id="309139164">
                                  <w:marLeft w:val="0"/>
                                  <w:marRight w:val="0"/>
                                  <w:marTop w:val="0"/>
                                  <w:marBottom w:val="0"/>
                                  <w:divBdr>
                                    <w:top w:val="none" w:sz="0" w:space="0" w:color="auto"/>
                                    <w:left w:val="none" w:sz="0" w:space="0" w:color="auto"/>
                                    <w:bottom w:val="none" w:sz="0" w:space="0" w:color="auto"/>
                                    <w:right w:val="none" w:sz="0" w:space="0" w:color="auto"/>
                                  </w:divBdr>
                                </w:div>
                                <w:div w:id="148522209">
                                  <w:marLeft w:val="0"/>
                                  <w:marRight w:val="0"/>
                                  <w:marTop w:val="0"/>
                                  <w:marBottom w:val="0"/>
                                  <w:divBdr>
                                    <w:top w:val="none" w:sz="0" w:space="0" w:color="auto"/>
                                    <w:left w:val="none" w:sz="0" w:space="0" w:color="auto"/>
                                    <w:bottom w:val="none" w:sz="0" w:space="0" w:color="auto"/>
                                    <w:right w:val="none" w:sz="0" w:space="0" w:color="auto"/>
                                  </w:divBdr>
                                </w:div>
                                <w:div w:id="315912189">
                                  <w:marLeft w:val="0"/>
                                  <w:marRight w:val="0"/>
                                  <w:marTop w:val="0"/>
                                  <w:marBottom w:val="0"/>
                                  <w:divBdr>
                                    <w:top w:val="none" w:sz="0" w:space="0" w:color="auto"/>
                                    <w:left w:val="none" w:sz="0" w:space="0" w:color="auto"/>
                                    <w:bottom w:val="none" w:sz="0" w:space="0" w:color="auto"/>
                                    <w:right w:val="none" w:sz="0" w:space="0" w:color="auto"/>
                                  </w:divBdr>
                                </w:div>
                                <w:div w:id="1446002086">
                                  <w:marLeft w:val="0"/>
                                  <w:marRight w:val="0"/>
                                  <w:marTop w:val="0"/>
                                  <w:marBottom w:val="0"/>
                                  <w:divBdr>
                                    <w:top w:val="none" w:sz="0" w:space="0" w:color="auto"/>
                                    <w:left w:val="none" w:sz="0" w:space="0" w:color="auto"/>
                                    <w:bottom w:val="none" w:sz="0" w:space="0" w:color="auto"/>
                                    <w:right w:val="none" w:sz="0" w:space="0" w:color="auto"/>
                                  </w:divBdr>
                                </w:div>
                                <w:div w:id="473524599">
                                  <w:marLeft w:val="0"/>
                                  <w:marRight w:val="0"/>
                                  <w:marTop w:val="0"/>
                                  <w:marBottom w:val="0"/>
                                  <w:divBdr>
                                    <w:top w:val="none" w:sz="0" w:space="0" w:color="auto"/>
                                    <w:left w:val="none" w:sz="0" w:space="0" w:color="auto"/>
                                    <w:bottom w:val="none" w:sz="0" w:space="0" w:color="auto"/>
                                    <w:right w:val="none" w:sz="0" w:space="0" w:color="auto"/>
                                  </w:divBdr>
                                </w:div>
                                <w:div w:id="803278850">
                                  <w:marLeft w:val="0"/>
                                  <w:marRight w:val="0"/>
                                  <w:marTop w:val="0"/>
                                  <w:marBottom w:val="0"/>
                                  <w:divBdr>
                                    <w:top w:val="none" w:sz="0" w:space="0" w:color="auto"/>
                                    <w:left w:val="none" w:sz="0" w:space="0" w:color="auto"/>
                                    <w:bottom w:val="none" w:sz="0" w:space="0" w:color="auto"/>
                                    <w:right w:val="none" w:sz="0" w:space="0" w:color="auto"/>
                                  </w:divBdr>
                                </w:div>
                                <w:div w:id="798261062">
                                  <w:marLeft w:val="0"/>
                                  <w:marRight w:val="0"/>
                                  <w:marTop w:val="0"/>
                                  <w:marBottom w:val="0"/>
                                  <w:divBdr>
                                    <w:top w:val="none" w:sz="0" w:space="0" w:color="auto"/>
                                    <w:left w:val="none" w:sz="0" w:space="0" w:color="auto"/>
                                    <w:bottom w:val="none" w:sz="0" w:space="0" w:color="auto"/>
                                    <w:right w:val="none" w:sz="0" w:space="0" w:color="auto"/>
                                  </w:divBdr>
                                </w:div>
                                <w:div w:id="1002242753">
                                  <w:marLeft w:val="0"/>
                                  <w:marRight w:val="0"/>
                                  <w:marTop w:val="0"/>
                                  <w:marBottom w:val="0"/>
                                  <w:divBdr>
                                    <w:top w:val="none" w:sz="0" w:space="0" w:color="auto"/>
                                    <w:left w:val="none" w:sz="0" w:space="0" w:color="auto"/>
                                    <w:bottom w:val="none" w:sz="0" w:space="0" w:color="auto"/>
                                    <w:right w:val="none" w:sz="0" w:space="0" w:color="auto"/>
                                  </w:divBdr>
                                </w:div>
                                <w:div w:id="1003514559">
                                  <w:marLeft w:val="0"/>
                                  <w:marRight w:val="0"/>
                                  <w:marTop w:val="0"/>
                                  <w:marBottom w:val="0"/>
                                  <w:divBdr>
                                    <w:top w:val="none" w:sz="0" w:space="0" w:color="auto"/>
                                    <w:left w:val="none" w:sz="0" w:space="0" w:color="auto"/>
                                    <w:bottom w:val="none" w:sz="0" w:space="0" w:color="auto"/>
                                    <w:right w:val="none" w:sz="0" w:space="0" w:color="auto"/>
                                  </w:divBdr>
                                </w:div>
                                <w:div w:id="1310591389">
                                  <w:marLeft w:val="0"/>
                                  <w:marRight w:val="0"/>
                                  <w:marTop w:val="0"/>
                                  <w:marBottom w:val="0"/>
                                  <w:divBdr>
                                    <w:top w:val="none" w:sz="0" w:space="0" w:color="auto"/>
                                    <w:left w:val="none" w:sz="0" w:space="0" w:color="auto"/>
                                    <w:bottom w:val="none" w:sz="0" w:space="0" w:color="auto"/>
                                    <w:right w:val="none" w:sz="0" w:space="0" w:color="auto"/>
                                  </w:divBdr>
                                </w:div>
                                <w:div w:id="1474251911">
                                  <w:marLeft w:val="0"/>
                                  <w:marRight w:val="0"/>
                                  <w:marTop w:val="0"/>
                                  <w:marBottom w:val="0"/>
                                  <w:divBdr>
                                    <w:top w:val="none" w:sz="0" w:space="0" w:color="auto"/>
                                    <w:left w:val="none" w:sz="0" w:space="0" w:color="auto"/>
                                    <w:bottom w:val="none" w:sz="0" w:space="0" w:color="auto"/>
                                    <w:right w:val="none" w:sz="0" w:space="0" w:color="auto"/>
                                  </w:divBdr>
                                </w:div>
                                <w:div w:id="2016495316">
                                  <w:marLeft w:val="0"/>
                                  <w:marRight w:val="0"/>
                                  <w:marTop w:val="0"/>
                                  <w:marBottom w:val="0"/>
                                  <w:divBdr>
                                    <w:top w:val="none" w:sz="0" w:space="0" w:color="auto"/>
                                    <w:left w:val="none" w:sz="0" w:space="0" w:color="auto"/>
                                    <w:bottom w:val="none" w:sz="0" w:space="0" w:color="auto"/>
                                    <w:right w:val="none" w:sz="0" w:space="0" w:color="auto"/>
                                  </w:divBdr>
                                </w:div>
                                <w:div w:id="1397052781">
                                  <w:marLeft w:val="0"/>
                                  <w:marRight w:val="0"/>
                                  <w:marTop w:val="0"/>
                                  <w:marBottom w:val="0"/>
                                  <w:divBdr>
                                    <w:top w:val="none" w:sz="0" w:space="0" w:color="auto"/>
                                    <w:left w:val="none" w:sz="0" w:space="0" w:color="auto"/>
                                    <w:bottom w:val="none" w:sz="0" w:space="0" w:color="auto"/>
                                    <w:right w:val="none" w:sz="0" w:space="0" w:color="auto"/>
                                  </w:divBdr>
                                </w:div>
                                <w:div w:id="1288582429">
                                  <w:marLeft w:val="0"/>
                                  <w:marRight w:val="0"/>
                                  <w:marTop w:val="0"/>
                                  <w:marBottom w:val="0"/>
                                  <w:divBdr>
                                    <w:top w:val="none" w:sz="0" w:space="0" w:color="auto"/>
                                    <w:left w:val="none" w:sz="0" w:space="0" w:color="auto"/>
                                    <w:bottom w:val="none" w:sz="0" w:space="0" w:color="auto"/>
                                    <w:right w:val="none" w:sz="0" w:space="0" w:color="auto"/>
                                  </w:divBdr>
                                </w:div>
                                <w:div w:id="1005863670">
                                  <w:marLeft w:val="0"/>
                                  <w:marRight w:val="0"/>
                                  <w:marTop w:val="0"/>
                                  <w:marBottom w:val="0"/>
                                  <w:divBdr>
                                    <w:top w:val="none" w:sz="0" w:space="0" w:color="auto"/>
                                    <w:left w:val="none" w:sz="0" w:space="0" w:color="auto"/>
                                    <w:bottom w:val="none" w:sz="0" w:space="0" w:color="auto"/>
                                    <w:right w:val="none" w:sz="0" w:space="0" w:color="auto"/>
                                  </w:divBdr>
                                </w:div>
                                <w:div w:id="1967154717">
                                  <w:marLeft w:val="0"/>
                                  <w:marRight w:val="0"/>
                                  <w:marTop w:val="0"/>
                                  <w:marBottom w:val="0"/>
                                  <w:divBdr>
                                    <w:top w:val="none" w:sz="0" w:space="0" w:color="auto"/>
                                    <w:left w:val="none" w:sz="0" w:space="0" w:color="auto"/>
                                    <w:bottom w:val="none" w:sz="0" w:space="0" w:color="auto"/>
                                    <w:right w:val="none" w:sz="0" w:space="0" w:color="auto"/>
                                  </w:divBdr>
                                </w:div>
                                <w:div w:id="174730429">
                                  <w:marLeft w:val="0"/>
                                  <w:marRight w:val="0"/>
                                  <w:marTop w:val="0"/>
                                  <w:marBottom w:val="0"/>
                                  <w:divBdr>
                                    <w:top w:val="none" w:sz="0" w:space="0" w:color="auto"/>
                                    <w:left w:val="none" w:sz="0" w:space="0" w:color="auto"/>
                                    <w:bottom w:val="none" w:sz="0" w:space="0" w:color="auto"/>
                                    <w:right w:val="none" w:sz="0" w:space="0" w:color="auto"/>
                                  </w:divBdr>
                                </w:div>
                                <w:div w:id="194753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853">
                          <w:marLeft w:val="0"/>
                          <w:marRight w:val="0"/>
                          <w:marTop w:val="0"/>
                          <w:marBottom w:val="0"/>
                          <w:divBdr>
                            <w:top w:val="none" w:sz="0" w:space="0" w:color="auto"/>
                            <w:left w:val="none" w:sz="0" w:space="0" w:color="auto"/>
                            <w:bottom w:val="none" w:sz="0" w:space="0" w:color="auto"/>
                            <w:right w:val="none" w:sz="0" w:space="0" w:color="auto"/>
                          </w:divBdr>
                        </w:div>
                        <w:div w:id="1441954401">
                          <w:marLeft w:val="0"/>
                          <w:marRight w:val="0"/>
                          <w:marTop w:val="0"/>
                          <w:marBottom w:val="0"/>
                          <w:divBdr>
                            <w:top w:val="none" w:sz="0" w:space="0" w:color="auto"/>
                            <w:left w:val="none" w:sz="0" w:space="0" w:color="auto"/>
                            <w:bottom w:val="none" w:sz="0" w:space="0" w:color="auto"/>
                            <w:right w:val="none" w:sz="0" w:space="0" w:color="auto"/>
                          </w:divBdr>
                        </w:div>
                        <w:div w:id="2130313382">
                          <w:marLeft w:val="0"/>
                          <w:marRight w:val="0"/>
                          <w:marTop w:val="0"/>
                          <w:marBottom w:val="0"/>
                          <w:divBdr>
                            <w:top w:val="none" w:sz="0" w:space="0" w:color="auto"/>
                            <w:left w:val="none" w:sz="0" w:space="0" w:color="auto"/>
                            <w:bottom w:val="none" w:sz="0" w:space="0" w:color="auto"/>
                            <w:right w:val="none" w:sz="0" w:space="0" w:color="auto"/>
                          </w:divBdr>
                        </w:div>
                        <w:div w:id="1853913625">
                          <w:marLeft w:val="0"/>
                          <w:marRight w:val="0"/>
                          <w:marTop w:val="0"/>
                          <w:marBottom w:val="0"/>
                          <w:divBdr>
                            <w:top w:val="none" w:sz="0" w:space="0" w:color="auto"/>
                            <w:left w:val="none" w:sz="0" w:space="0" w:color="auto"/>
                            <w:bottom w:val="none" w:sz="0" w:space="0" w:color="auto"/>
                            <w:right w:val="none" w:sz="0" w:space="0" w:color="auto"/>
                          </w:divBdr>
                        </w:div>
                        <w:div w:id="1209729275">
                          <w:marLeft w:val="0"/>
                          <w:marRight w:val="0"/>
                          <w:marTop w:val="0"/>
                          <w:marBottom w:val="0"/>
                          <w:divBdr>
                            <w:top w:val="none" w:sz="0" w:space="0" w:color="auto"/>
                            <w:left w:val="none" w:sz="0" w:space="0" w:color="auto"/>
                            <w:bottom w:val="none" w:sz="0" w:space="0" w:color="auto"/>
                            <w:right w:val="none" w:sz="0" w:space="0" w:color="auto"/>
                          </w:divBdr>
                        </w:div>
                        <w:div w:id="625354010">
                          <w:marLeft w:val="0"/>
                          <w:marRight w:val="0"/>
                          <w:marTop w:val="0"/>
                          <w:marBottom w:val="0"/>
                          <w:divBdr>
                            <w:top w:val="none" w:sz="0" w:space="0" w:color="auto"/>
                            <w:left w:val="none" w:sz="0" w:space="0" w:color="auto"/>
                            <w:bottom w:val="none" w:sz="0" w:space="0" w:color="auto"/>
                            <w:right w:val="none" w:sz="0" w:space="0" w:color="auto"/>
                          </w:divBdr>
                        </w:div>
                        <w:div w:id="1567183361">
                          <w:marLeft w:val="0"/>
                          <w:marRight w:val="0"/>
                          <w:marTop w:val="0"/>
                          <w:marBottom w:val="0"/>
                          <w:divBdr>
                            <w:top w:val="none" w:sz="0" w:space="0" w:color="auto"/>
                            <w:left w:val="none" w:sz="0" w:space="0" w:color="auto"/>
                            <w:bottom w:val="none" w:sz="0" w:space="0" w:color="auto"/>
                            <w:right w:val="none" w:sz="0" w:space="0" w:color="auto"/>
                          </w:divBdr>
                        </w:div>
                        <w:div w:id="595208893">
                          <w:marLeft w:val="0"/>
                          <w:marRight w:val="0"/>
                          <w:marTop w:val="0"/>
                          <w:marBottom w:val="0"/>
                          <w:divBdr>
                            <w:top w:val="none" w:sz="0" w:space="0" w:color="auto"/>
                            <w:left w:val="none" w:sz="0" w:space="0" w:color="auto"/>
                            <w:bottom w:val="none" w:sz="0" w:space="0" w:color="auto"/>
                            <w:right w:val="none" w:sz="0" w:space="0" w:color="auto"/>
                          </w:divBdr>
                        </w:div>
                        <w:div w:id="556160817">
                          <w:marLeft w:val="0"/>
                          <w:marRight w:val="0"/>
                          <w:marTop w:val="0"/>
                          <w:marBottom w:val="0"/>
                          <w:divBdr>
                            <w:top w:val="none" w:sz="0" w:space="0" w:color="auto"/>
                            <w:left w:val="none" w:sz="0" w:space="0" w:color="auto"/>
                            <w:bottom w:val="none" w:sz="0" w:space="0" w:color="auto"/>
                            <w:right w:val="none" w:sz="0" w:space="0" w:color="auto"/>
                          </w:divBdr>
                        </w:div>
                        <w:div w:id="327904251">
                          <w:marLeft w:val="0"/>
                          <w:marRight w:val="0"/>
                          <w:marTop w:val="0"/>
                          <w:marBottom w:val="0"/>
                          <w:divBdr>
                            <w:top w:val="none" w:sz="0" w:space="0" w:color="auto"/>
                            <w:left w:val="none" w:sz="0" w:space="0" w:color="auto"/>
                            <w:bottom w:val="none" w:sz="0" w:space="0" w:color="auto"/>
                            <w:right w:val="none" w:sz="0" w:space="0" w:color="auto"/>
                          </w:divBdr>
                        </w:div>
                        <w:div w:id="549616016">
                          <w:marLeft w:val="0"/>
                          <w:marRight w:val="0"/>
                          <w:marTop w:val="0"/>
                          <w:marBottom w:val="0"/>
                          <w:divBdr>
                            <w:top w:val="none" w:sz="0" w:space="0" w:color="auto"/>
                            <w:left w:val="none" w:sz="0" w:space="0" w:color="auto"/>
                            <w:bottom w:val="none" w:sz="0" w:space="0" w:color="auto"/>
                            <w:right w:val="none" w:sz="0" w:space="0" w:color="auto"/>
                          </w:divBdr>
                        </w:div>
                        <w:div w:id="1112436830">
                          <w:marLeft w:val="0"/>
                          <w:marRight w:val="0"/>
                          <w:marTop w:val="0"/>
                          <w:marBottom w:val="0"/>
                          <w:divBdr>
                            <w:top w:val="none" w:sz="0" w:space="0" w:color="auto"/>
                            <w:left w:val="none" w:sz="0" w:space="0" w:color="auto"/>
                            <w:bottom w:val="none" w:sz="0" w:space="0" w:color="auto"/>
                            <w:right w:val="none" w:sz="0" w:space="0" w:color="auto"/>
                          </w:divBdr>
                        </w:div>
                        <w:div w:id="1985037370">
                          <w:marLeft w:val="0"/>
                          <w:marRight w:val="0"/>
                          <w:marTop w:val="0"/>
                          <w:marBottom w:val="0"/>
                          <w:divBdr>
                            <w:top w:val="none" w:sz="0" w:space="0" w:color="auto"/>
                            <w:left w:val="none" w:sz="0" w:space="0" w:color="auto"/>
                            <w:bottom w:val="none" w:sz="0" w:space="0" w:color="auto"/>
                            <w:right w:val="none" w:sz="0" w:space="0" w:color="auto"/>
                          </w:divBdr>
                        </w:div>
                        <w:div w:id="143203902">
                          <w:marLeft w:val="0"/>
                          <w:marRight w:val="0"/>
                          <w:marTop w:val="0"/>
                          <w:marBottom w:val="0"/>
                          <w:divBdr>
                            <w:top w:val="none" w:sz="0" w:space="0" w:color="auto"/>
                            <w:left w:val="none" w:sz="0" w:space="0" w:color="auto"/>
                            <w:bottom w:val="none" w:sz="0" w:space="0" w:color="auto"/>
                            <w:right w:val="none" w:sz="0" w:space="0" w:color="auto"/>
                          </w:divBdr>
                        </w:div>
                        <w:div w:id="910850070">
                          <w:marLeft w:val="0"/>
                          <w:marRight w:val="0"/>
                          <w:marTop w:val="0"/>
                          <w:marBottom w:val="0"/>
                          <w:divBdr>
                            <w:top w:val="none" w:sz="0" w:space="0" w:color="auto"/>
                            <w:left w:val="none" w:sz="0" w:space="0" w:color="auto"/>
                            <w:bottom w:val="none" w:sz="0" w:space="0" w:color="auto"/>
                            <w:right w:val="none" w:sz="0" w:space="0" w:color="auto"/>
                          </w:divBdr>
                        </w:div>
                        <w:div w:id="2134447225">
                          <w:marLeft w:val="0"/>
                          <w:marRight w:val="0"/>
                          <w:marTop w:val="0"/>
                          <w:marBottom w:val="0"/>
                          <w:divBdr>
                            <w:top w:val="none" w:sz="0" w:space="0" w:color="auto"/>
                            <w:left w:val="none" w:sz="0" w:space="0" w:color="auto"/>
                            <w:bottom w:val="none" w:sz="0" w:space="0" w:color="auto"/>
                            <w:right w:val="none" w:sz="0" w:space="0" w:color="auto"/>
                          </w:divBdr>
                        </w:div>
                        <w:div w:id="2042629704">
                          <w:marLeft w:val="0"/>
                          <w:marRight w:val="0"/>
                          <w:marTop w:val="0"/>
                          <w:marBottom w:val="0"/>
                          <w:divBdr>
                            <w:top w:val="none" w:sz="0" w:space="0" w:color="auto"/>
                            <w:left w:val="none" w:sz="0" w:space="0" w:color="auto"/>
                            <w:bottom w:val="none" w:sz="0" w:space="0" w:color="auto"/>
                            <w:right w:val="none" w:sz="0" w:space="0" w:color="auto"/>
                          </w:divBdr>
                        </w:div>
                        <w:div w:id="2048405713">
                          <w:marLeft w:val="0"/>
                          <w:marRight w:val="0"/>
                          <w:marTop w:val="0"/>
                          <w:marBottom w:val="0"/>
                          <w:divBdr>
                            <w:top w:val="none" w:sz="0" w:space="0" w:color="auto"/>
                            <w:left w:val="none" w:sz="0" w:space="0" w:color="auto"/>
                            <w:bottom w:val="none" w:sz="0" w:space="0" w:color="auto"/>
                            <w:right w:val="none" w:sz="0" w:space="0" w:color="auto"/>
                          </w:divBdr>
                        </w:div>
                        <w:div w:id="1614436154">
                          <w:marLeft w:val="0"/>
                          <w:marRight w:val="0"/>
                          <w:marTop w:val="0"/>
                          <w:marBottom w:val="0"/>
                          <w:divBdr>
                            <w:top w:val="none" w:sz="0" w:space="0" w:color="auto"/>
                            <w:left w:val="none" w:sz="0" w:space="0" w:color="auto"/>
                            <w:bottom w:val="none" w:sz="0" w:space="0" w:color="auto"/>
                            <w:right w:val="none" w:sz="0" w:space="0" w:color="auto"/>
                          </w:divBdr>
                        </w:div>
                        <w:div w:id="2145348813">
                          <w:marLeft w:val="0"/>
                          <w:marRight w:val="0"/>
                          <w:marTop w:val="0"/>
                          <w:marBottom w:val="0"/>
                          <w:divBdr>
                            <w:top w:val="none" w:sz="0" w:space="0" w:color="auto"/>
                            <w:left w:val="none" w:sz="0" w:space="0" w:color="auto"/>
                            <w:bottom w:val="none" w:sz="0" w:space="0" w:color="auto"/>
                            <w:right w:val="none" w:sz="0" w:space="0" w:color="auto"/>
                          </w:divBdr>
                        </w:div>
                        <w:div w:id="523595237">
                          <w:marLeft w:val="0"/>
                          <w:marRight w:val="0"/>
                          <w:marTop w:val="0"/>
                          <w:marBottom w:val="0"/>
                          <w:divBdr>
                            <w:top w:val="none" w:sz="0" w:space="0" w:color="auto"/>
                            <w:left w:val="none" w:sz="0" w:space="0" w:color="auto"/>
                            <w:bottom w:val="none" w:sz="0" w:space="0" w:color="auto"/>
                            <w:right w:val="none" w:sz="0" w:space="0" w:color="auto"/>
                          </w:divBdr>
                        </w:div>
                        <w:div w:id="1516410">
                          <w:marLeft w:val="0"/>
                          <w:marRight w:val="0"/>
                          <w:marTop w:val="0"/>
                          <w:marBottom w:val="0"/>
                          <w:divBdr>
                            <w:top w:val="none" w:sz="0" w:space="0" w:color="auto"/>
                            <w:left w:val="none" w:sz="0" w:space="0" w:color="auto"/>
                            <w:bottom w:val="none" w:sz="0" w:space="0" w:color="auto"/>
                            <w:right w:val="none" w:sz="0" w:space="0" w:color="auto"/>
                          </w:divBdr>
                        </w:div>
                        <w:div w:id="335154455">
                          <w:marLeft w:val="0"/>
                          <w:marRight w:val="0"/>
                          <w:marTop w:val="0"/>
                          <w:marBottom w:val="0"/>
                          <w:divBdr>
                            <w:top w:val="none" w:sz="0" w:space="0" w:color="auto"/>
                            <w:left w:val="none" w:sz="0" w:space="0" w:color="auto"/>
                            <w:bottom w:val="none" w:sz="0" w:space="0" w:color="auto"/>
                            <w:right w:val="none" w:sz="0" w:space="0" w:color="auto"/>
                          </w:divBdr>
                        </w:div>
                        <w:div w:id="753816825">
                          <w:marLeft w:val="0"/>
                          <w:marRight w:val="0"/>
                          <w:marTop w:val="0"/>
                          <w:marBottom w:val="0"/>
                          <w:divBdr>
                            <w:top w:val="none" w:sz="0" w:space="0" w:color="auto"/>
                            <w:left w:val="none" w:sz="0" w:space="0" w:color="auto"/>
                            <w:bottom w:val="none" w:sz="0" w:space="0" w:color="auto"/>
                            <w:right w:val="none" w:sz="0" w:space="0" w:color="auto"/>
                          </w:divBdr>
                        </w:div>
                        <w:div w:id="17444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039">
                  <w:marLeft w:val="0"/>
                  <w:marRight w:val="0"/>
                  <w:marTop w:val="0"/>
                  <w:marBottom w:val="0"/>
                  <w:divBdr>
                    <w:top w:val="none" w:sz="0" w:space="0" w:color="auto"/>
                    <w:left w:val="none" w:sz="0" w:space="0" w:color="auto"/>
                    <w:bottom w:val="none" w:sz="0" w:space="0" w:color="auto"/>
                    <w:right w:val="none" w:sz="0" w:space="0" w:color="auto"/>
                  </w:divBdr>
                </w:div>
                <w:div w:id="1822237823">
                  <w:marLeft w:val="0"/>
                  <w:marRight w:val="0"/>
                  <w:marTop w:val="0"/>
                  <w:marBottom w:val="0"/>
                  <w:divBdr>
                    <w:top w:val="none" w:sz="0" w:space="0" w:color="auto"/>
                    <w:left w:val="none" w:sz="0" w:space="0" w:color="auto"/>
                    <w:bottom w:val="none" w:sz="0" w:space="0" w:color="auto"/>
                    <w:right w:val="none" w:sz="0" w:space="0" w:color="auto"/>
                  </w:divBdr>
                </w:div>
                <w:div w:id="1072118251">
                  <w:marLeft w:val="0"/>
                  <w:marRight w:val="0"/>
                  <w:marTop w:val="0"/>
                  <w:marBottom w:val="0"/>
                  <w:divBdr>
                    <w:top w:val="none" w:sz="0" w:space="0" w:color="auto"/>
                    <w:left w:val="none" w:sz="0" w:space="0" w:color="auto"/>
                    <w:bottom w:val="none" w:sz="0" w:space="0" w:color="auto"/>
                    <w:right w:val="none" w:sz="0" w:space="0" w:color="auto"/>
                  </w:divBdr>
                </w:div>
                <w:div w:id="169488965">
                  <w:marLeft w:val="0"/>
                  <w:marRight w:val="0"/>
                  <w:marTop w:val="0"/>
                  <w:marBottom w:val="0"/>
                  <w:divBdr>
                    <w:top w:val="none" w:sz="0" w:space="0" w:color="auto"/>
                    <w:left w:val="none" w:sz="0" w:space="0" w:color="auto"/>
                    <w:bottom w:val="none" w:sz="0" w:space="0" w:color="auto"/>
                    <w:right w:val="none" w:sz="0" w:space="0" w:color="auto"/>
                  </w:divBdr>
                </w:div>
                <w:div w:id="549192352">
                  <w:marLeft w:val="0"/>
                  <w:marRight w:val="0"/>
                  <w:marTop w:val="0"/>
                  <w:marBottom w:val="0"/>
                  <w:divBdr>
                    <w:top w:val="none" w:sz="0" w:space="0" w:color="auto"/>
                    <w:left w:val="none" w:sz="0" w:space="0" w:color="auto"/>
                    <w:bottom w:val="none" w:sz="0" w:space="0" w:color="auto"/>
                    <w:right w:val="none" w:sz="0" w:space="0" w:color="auto"/>
                  </w:divBdr>
                </w:div>
                <w:div w:id="851605941">
                  <w:marLeft w:val="0"/>
                  <w:marRight w:val="0"/>
                  <w:marTop w:val="0"/>
                  <w:marBottom w:val="0"/>
                  <w:divBdr>
                    <w:top w:val="none" w:sz="0" w:space="0" w:color="auto"/>
                    <w:left w:val="none" w:sz="0" w:space="0" w:color="auto"/>
                    <w:bottom w:val="none" w:sz="0" w:space="0" w:color="auto"/>
                    <w:right w:val="none" w:sz="0" w:space="0" w:color="auto"/>
                  </w:divBdr>
                </w:div>
                <w:div w:id="1085804236">
                  <w:marLeft w:val="0"/>
                  <w:marRight w:val="0"/>
                  <w:marTop w:val="0"/>
                  <w:marBottom w:val="0"/>
                  <w:divBdr>
                    <w:top w:val="none" w:sz="0" w:space="0" w:color="auto"/>
                    <w:left w:val="none" w:sz="0" w:space="0" w:color="auto"/>
                    <w:bottom w:val="none" w:sz="0" w:space="0" w:color="auto"/>
                    <w:right w:val="none" w:sz="0" w:space="0" w:color="auto"/>
                  </w:divBdr>
                </w:div>
                <w:div w:id="932667427">
                  <w:marLeft w:val="0"/>
                  <w:marRight w:val="0"/>
                  <w:marTop w:val="0"/>
                  <w:marBottom w:val="0"/>
                  <w:divBdr>
                    <w:top w:val="none" w:sz="0" w:space="0" w:color="auto"/>
                    <w:left w:val="none" w:sz="0" w:space="0" w:color="auto"/>
                    <w:bottom w:val="none" w:sz="0" w:space="0" w:color="auto"/>
                    <w:right w:val="none" w:sz="0" w:space="0" w:color="auto"/>
                  </w:divBdr>
                </w:div>
                <w:div w:id="828209366">
                  <w:marLeft w:val="0"/>
                  <w:marRight w:val="0"/>
                  <w:marTop w:val="0"/>
                  <w:marBottom w:val="0"/>
                  <w:divBdr>
                    <w:top w:val="none" w:sz="0" w:space="0" w:color="auto"/>
                    <w:left w:val="none" w:sz="0" w:space="0" w:color="auto"/>
                    <w:bottom w:val="none" w:sz="0" w:space="0" w:color="auto"/>
                    <w:right w:val="none" w:sz="0" w:space="0" w:color="auto"/>
                  </w:divBdr>
                </w:div>
                <w:div w:id="1230767177">
                  <w:marLeft w:val="0"/>
                  <w:marRight w:val="0"/>
                  <w:marTop w:val="0"/>
                  <w:marBottom w:val="0"/>
                  <w:divBdr>
                    <w:top w:val="none" w:sz="0" w:space="0" w:color="auto"/>
                    <w:left w:val="none" w:sz="0" w:space="0" w:color="auto"/>
                    <w:bottom w:val="none" w:sz="0" w:space="0" w:color="auto"/>
                    <w:right w:val="none" w:sz="0" w:space="0" w:color="auto"/>
                  </w:divBdr>
                </w:div>
                <w:div w:id="2039548432">
                  <w:marLeft w:val="0"/>
                  <w:marRight w:val="0"/>
                  <w:marTop w:val="0"/>
                  <w:marBottom w:val="0"/>
                  <w:divBdr>
                    <w:top w:val="none" w:sz="0" w:space="0" w:color="auto"/>
                    <w:left w:val="none" w:sz="0" w:space="0" w:color="auto"/>
                    <w:bottom w:val="none" w:sz="0" w:space="0" w:color="auto"/>
                    <w:right w:val="none" w:sz="0" w:space="0" w:color="auto"/>
                  </w:divBdr>
                </w:div>
                <w:div w:id="97871374">
                  <w:marLeft w:val="0"/>
                  <w:marRight w:val="0"/>
                  <w:marTop w:val="0"/>
                  <w:marBottom w:val="0"/>
                  <w:divBdr>
                    <w:top w:val="none" w:sz="0" w:space="0" w:color="auto"/>
                    <w:left w:val="none" w:sz="0" w:space="0" w:color="auto"/>
                    <w:bottom w:val="none" w:sz="0" w:space="0" w:color="auto"/>
                    <w:right w:val="none" w:sz="0" w:space="0" w:color="auto"/>
                  </w:divBdr>
                </w:div>
                <w:div w:id="982195332">
                  <w:marLeft w:val="0"/>
                  <w:marRight w:val="0"/>
                  <w:marTop w:val="0"/>
                  <w:marBottom w:val="0"/>
                  <w:divBdr>
                    <w:top w:val="none" w:sz="0" w:space="0" w:color="auto"/>
                    <w:left w:val="none" w:sz="0" w:space="0" w:color="auto"/>
                    <w:bottom w:val="none" w:sz="0" w:space="0" w:color="auto"/>
                    <w:right w:val="none" w:sz="0" w:space="0" w:color="auto"/>
                  </w:divBdr>
                </w:div>
                <w:div w:id="80834883">
                  <w:marLeft w:val="0"/>
                  <w:marRight w:val="0"/>
                  <w:marTop w:val="0"/>
                  <w:marBottom w:val="0"/>
                  <w:divBdr>
                    <w:top w:val="none" w:sz="0" w:space="0" w:color="auto"/>
                    <w:left w:val="none" w:sz="0" w:space="0" w:color="auto"/>
                    <w:bottom w:val="none" w:sz="0" w:space="0" w:color="auto"/>
                    <w:right w:val="none" w:sz="0" w:space="0" w:color="auto"/>
                  </w:divBdr>
                </w:div>
                <w:div w:id="862061138">
                  <w:marLeft w:val="0"/>
                  <w:marRight w:val="0"/>
                  <w:marTop w:val="0"/>
                  <w:marBottom w:val="0"/>
                  <w:divBdr>
                    <w:top w:val="none" w:sz="0" w:space="0" w:color="auto"/>
                    <w:left w:val="none" w:sz="0" w:space="0" w:color="auto"/>
                    <w:bottom w:val="none" w:sz="0" w:space="0" w:color="auto"/>
                    <w:right w:val="none" w:sz="0" w:space="0" w:color="auto"/>
                  </w:divBdr>
                </w:div>
                <w:div w:id="208996786">
                  <w:marLeft w:val="0"/>
                  <w:marRight w:val="0"/>
                  <w:marTop w:val="0"/>
                  <w:marBottom w:val="0"/>
                  <w:divBdr>
                    <w:top w:val="none" w:sz="0" w:space="0" w:color="auto"/>
                    <w:left w:val="none" w:sz="0" w:space="0" w:color="auto"/>
                    <w:bottom w:val="none" w:sz="0" w:space="0" w:color="auto"/>
                    <w:right w:val="none" w:sz="0" w:space="0" w:color="auto"/>
                  </w:divBdr>
                </w:div>
                <w:div w:id="1920358492">
                  <w:marLeft w:val="0"/>
                  <w:marRight w:val="0"/>
                  <w:marTop w:val="0"/>
                  <w:marBottom w:val="0"/>
                  <w:divBdr>
                    <w:top w:val="none" w:sz="0" w:space="0" w:color="auto"/>
                    <w:left w:val="none" w:sz="0" w:space="0" w:color="auto"/>
                    <w:bottom w:val="none" w:sz="0" w:space="0" w:color="auto"/>
                    <w:right w:val="none" w:sz="0" w:space="0" w:color="auto"/>
                  </w:divBdr>
                </w:div>
                <w:div w:id="1569725714">
                  <w:marLeft w:val="0"/>
                  <w:marRight w:val="0"/>
                  <w:marTop w:val="0"/>
                  <w:marBottom w:val="0"/>
                  <w:divBdr>
                    <w:top w:val="none" w:sz="0" w:space="0" w:color="auto"/>
                    <w:left w:val="none" w:sz="0" w:space="0" w:color="auto"/>
                    <w:bottom w:val="none" w:sz="0" w:space="0" w:color="auto"/>
                    <w:right w:val="none" w:sz="0" w:space="0" w:color="auto"/>
                  </w:divBdr>
                </w:div>
                <w:div w:id="1554778231">
                  <w:marLeft w:val="0"/>
                  <w:marRight w:val="0"/>
                  <w:marTop w:val="0"/>
                  <w:marBottom w:val="0"/>
                  <w:divBdr>
                    <w:top w:val="none" w:sz="0" w:space="0" w:color="auto"/>
                    <w:left w:val="none" w:sz="0" w:space="0" w:color="auto"/>
                    <w:bottom w:val="none" w:sz="0" w:space="0" w:color="auto"/>
                    <w:right w:val="none" w:sz="0" w:space="0" w:color="auto"/>
                  </w:divBdr>
                </w:div>
                <w:div w:id="893468171">
                  <w:marLeft w:val="0"/>
                  <w:marRight w:val="0"/>
                  <w:marTop w:val="0"/>
                  <w:marBottom w:val="0"/>
                  <w:divBdr>
                    <w:top w:val="none" w:sz="0" w:space="0" w:color="auto"/>
                    <w:left w:val="none" w:sz="0" w:space="0" w:color="auto"/>
                    <w:bottom w:val="none" w:sz="0" w:space="0" w:color="auto"/>
                    <w:right w:val="none" w:sz="0" w:space="0" w:color="auto"/>
                  </w:divBdr>
                </w:div>
                <w:div w:id="1337459596">
                  <w:marLeft w:val="0"/>
                  <w:marRight w:val="0"/>
                  <w:marTop w:val="0"/>
                  <w:marBottom w:val="0"/>
                  <w:divBdr>
                    <w:top w:val="none" w:sz="0" w:space="0" w:color="auto"/>
                    <w:left w:val="none" w:sz="0" w:space="0" w:color="auto"/>
                    <w:bottom w:val="none" w:sz="0" w:space="0" w:color="auto"/>
                    <w:right w:val="none" w:sz="0" w:space="0" w:color="auto"/>
                  </w:divBdr>
                </w:div>
                <w:div w:id="331421446">
                  <w:marLeft w:val="0"/>
                  <w:marRight w:val="0"/>
                  <w:marTop w:val="0"/>
                  <w:marBottom w:val="0"/>
                  <w:divBdr>
                    <w:top w:val="none" w:sz="0" w:space="0" w:color="auto"/>
                    <w:left w:val="none" w:sz="0" w:space="0" w:color="auto"/>
                    <w:bottom w:val="none" w:sz="0" w:space="0" w:color="auto"/>
                    <w:right w:val="none" w:sz="0" w:space="0" w:color="auto"/>
                  </w:divBdr>
                </w:div>
                <w:div w:id="1505125330">
                  <w:marLeft w:val="0"/>
                  <w:marRight w:val="0"/>
                  <w:marTop w:val="0"/>
                  <w:marBottom w:val="0"/>
                  <w:divBdr>
                    <w:top w:val="none" w:sz="0" w:space="0" w:color="auto"/>
                    <w:left w:val="none" w:sz="0" w:space="0" w:color="auto"/>
                    <w:bottom w:val="none" w:sz="0" w:space="0" w:color="auto"/>
                    <w:right w:val="none" w:sz="0" w:space="0" w:color="auto"/>
                  </w:divBdr>
                </w:div>
                <w:div w:id="383214366">
                  <w:marLeft w:val="0"/>
                  <w:marRight w:val="0"/>
                  <w:marTop w:val="0"/>
                  <w:marBottom w:val="0"/>
                  <w:divBdr>
                    <w:top w:val="none" w:sz="0" w:space="0" w:color="auto"/>
                    <w:left w:val="none" w:sz="0" w:space="0" w:color="auto"/>
                    <w:bottom w:val="none" w:sz="0" w:space="0" w:color="auto"/>
                    <w:right w:val="none" w:sz="0" w:space="0" w:color="auto"/>
                  </w:divBdr>
                </w:div>
                <w:div w:id="2005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8215">
          <w:marLeft w:val="0"/>
          <w:marRight w:val="0"/>
          <w:marTop w:val="0"/>
          <w:marBottom w:val="0"/>
          <w:divBdr>
            <w:top w:val="none" w:sz="0" w:space="0" w:color="auto"/>
            <w:left w:val="none" w:sz="0" w:space="0" w:color="auto"/>
            <w:bottom w:val="none" w:sz="0" w:space="0" w:color="auto"/>
            <w:right w:val="none" w:sz="0" w:space="0" w:color="auto"/>
          </w:divBdr>
        </w:div>
        <w:div w:id="2057241627">
          <w:marLeft w:val="0"/>
          <w:marRight w:val="0"/>
          <w:marTop w:val="0"/>
          <w:marBottom w:val="0"/>
          <w:divBdr>
            <w:top w:val="none" w:sz="0" w:space="0" w:color="auto"/>
            <w:left w:val="none" w:sz="0" w:space="0" w:color="auto"/>
            <w:bottom w:val="none" w:sz="0" w:space="0" w:color="auto"/>
            <w:right w:val="none" w:sz="0" w:space="0" w:color="auto"/>
          </w:divBdr>
        </w:div>
        <w:div w:id="2043163662">
          <w:marLeft w:val="0"/>
          <w:marRight w:val="0"/>
          <w:marTop w:val="0"/>
          <w:marBottom w:val="0"/>
          <w:divBdr>
            <w:top w:val="none" w:sz="0" w:space="0" w:color="auto"/>
            <w:left w:val="none" w:sz="0" w:space="0" w:color="auto"/>
            <w:bottom w:val="none" w:sz="0" w:space="0" w:color="auto"/>
            <w:right w:val="none" w:sz="0" w:space="0" w:color="auto"/>
          </w:divBdr>
        </w:div>
        <w:div w:id="173885728">
          <w:marLeft w:val="0"/>
          <w:marRight w:val="0"/>
          <w:marTop w:val="0"/>
          <w:marBottom w:val="0"/>
          <w:divBdr>
            <w:top w:val="none" w:sz="0" w:space="0" w:color="auto"/>
            <w:left w:val="none" w:sz="0" w:space="0" w:color="auto"/>
            <w:bottom w:val="none" w:sz="0" w:space="0" w:color="auto"/>
            <w:right w:val="none" w:sz="0" w:space="0" w:color="auto"/>
          </w:divBdr>
        </w:div>
        <w:div w:id="1934895093">
          <w:marLeft w:val="0"/>
          <w:marRight w:val="0"/>
          <w:marTop w:val="0"/>
          <w:marBottom w:val="0"/>
          <w:divBdr>
            <w:top w:val="none" w:sz="0" w:space="0" w:color="auto"/>
            <w:left w:val="none" w:sz="0" w:space="0" w:color="auto"/>
            <w:bottom w:val="none" w:sz="0" w:space="0" w:color="auto"/>
            <w:right w:val="none" w:sz="0" w:space="0" w:color="auto"/>
          </w:divBdr>
        </w:div>
        <w:div w:id="2101827065">
          <w:marLeft w:val="0"/>
          <w:marRight w:val="0"/>
          <w:marTop w:val="0"/>
          <w:marBottom w:val="0"/>
          <w:divBdr>
            <w:top w:val="none" w:sz="0" w:space="0" w:color="auto"/>
            <w:left w:val="none" w:sz="0" w:space="0" w:color="auto"/>
            <w:bottom w:val="none" w:sz="0" w:space="0" w:color="auto"/>
            <w:right w:val="none" w:sz="0" w:space="0" w:color="auto"/>
          </w:divBdr>
        </w:div>
        <w:div w:id="1705520137">
          <w:marLeft w:val="0"/>
          <w:marRight w:val="0"/>
          <w:marTop w:val="0"/>
          <w:marBottom w:val="0"/>
          <w:divBdr>
            <w:top w:val="none" w:sz="0" w:space="0" w:color="auto"/>
            <w:left w:val="none" w:sz="0" w:space="0" w:color="auto"/>
            <w:bottom w:val="none" w:sz="0" w:space="0" w:color="auto"/>
            <w:right w:val="none" w:sz="0" w:space="0" w:color="auto"/>
          </w:divBdr>
        </w:div>
        <w:div w:id="1474179716">
          <w:marLeft w:val="0"/>
          <w:marRight w:val="0"/>
          <w:marTop w:val="0"/>
          <w:marBottom w:val="0"/>
          <w:divBdr>
            <w:top w:val="none" w:sz="0" w:space="0" w:color="auto"/>
            <w:left w:val="none" w:sz="0" w:space="0" w:color="auto"/>
            <w:bottom w:val="none" w:sz="0" w:space="0" w:color="auto"/>
            <w:right w:val="none" w:sz="0" w:space="0" w:color="auto"/>
          </w:divBdr>
        </w:div>
        <w:div w:id="2096785695">
          <w:marLeft w:val="0"/>
          <w:marRight w:val="0"/>
          <w:marTop w:val="0"/>
          <w:marBottom w:val="0"/>
          <w:divBdr>
            <w:top w:val="none" w:sz="0" w:space="0" w:color="auto"/>
            <w:left w:val="none" w:sz="0" w:space="0" w:color="auto"/>
            <w:bottom w:val="none" w:sz="0" w:space="0" w:color="auto"/>
            <w:right w:val="none" w:sz="0" w:space="0" w:color="auto"/>
          </w:divBdr>
        </w:div>
        <w:div w:id="2012486030">
          <w:marLeft w:val="0"/>
          <w:marRight w:val="0"/>
          <w:marTop w:val="0"/>
          <w:marBottom w:val="0"/>
          <w:divBdr>
            <w:top w:val="none" w:sz="0" w:space="0" w:color="auto"/>
            <w:left w:val="none" w:sz="0" w:space="0" w:color="auto"/>
            <w:bottom w:val="none" w:sz="0" w:space="0" w:color="auto"/>
            <w:right w:val="none" w:sz="0" w:space="0" w:color="auto"/>
          </w:divBdr>
        </w:div>
        <w:div w:id="1926570273">
          <w:marLeft w:val="0"/>
          <w:marRight w:val="0"/>
          <w:marTop w:val="0"/>
          <w:marBottom w:val="0"/>
          <w:divBdr>
            <w:top w:val="none" w:sz="0" w:space="0" w:color="auto"/>
            <w:left w:val="none" w:sz="0" w:space="0" w:color="auto"/>
            <w:bottom w:val="none" w:sz="0" w:space="0" w:color="auto"/>
            <w:right w:val="none" w:sz="0" w:space="0" w:color="auto"/>
          </w:divBdr>
        </w:div>
        <w:div w:id="101539740">
          <w:marLeft w:val="0"/>
          <w:marRight w:val="0"/>
          <w:marTop w:val="0"/>
          <w:marBottom w:val="0"/>
          <w:divBdr>
            <w:top w:val="none" w:sz="0" w:space="0" w:color="auto"/>
            <w:left w:val="none" w:sz="0" w:space="0" w:color="auto"/>
            <w:bottom w:val="none" w:sz="0" w:space="0" w:color="auto"/>
            <w:right w:val="none" w:sz="0" w:space="0" w:color="auto"/>
          </w:divBdr>
        </w:div>
        <w:div w:id="134181219">
          <w:marLeft w:val="0"/>
          <w:marRight w:val="0"/>
          <w:marTop w:val="0"/>
          <w:marBottom w:val="0"/>
          <w:divBdr>
            <w:top w:val="none" w:sz="0" w:space="0" w:color="auto"/>
            <w:left w:val="none" w:sz="0" w:space="0" w:color="auto"/>
            <w:bottom w:val="none" w:sz="0" w:space="0" w:color="auto"/>
            <w:right w:val="none" w:sz="0" w:space="0" w:color="auto"/>
          </w:divBdr>
        </w:div>
        <w:div w:id="2061854626">
          <w:marLeft w:val="0"/>
          <w:marRight w:val="0"/>
          <w:marTop w:val="0"/>
          <w:marBottom w:val="0"/>
          <w:divBdr>
            <w:top w:val="none" w:sz="0" w:space="0" w:color="auto"/>
            <w:left w:val="none" w:sz="0" w:space="0" w:color="auto"/>
            <w:bottom w:val="none" w:sz="0" w:space="0" w:color="auto"/>
            <w:right w:val="none" w:sz="0" w:space="0" w:color="auto"/>
          </w:divBdr>
        </w:div>
        <w:div w:id="1496844949">
          <w:marLeft w:val="0"/>
          <w:marRight w:val="0"/>
          <w:marTop w:val="0"/>
          <w:marBottom w:val="0"/>
          <w:divBdr>
            <w:top w:val="none" w:sz="0" w:space="0" w:color="auto"/>
            <w:left w:val="none" w:sz="0" w:space="0" w:color="auto"/>
            <w:bottom w:val="none" w:sz="0" w:space="0" w:color="auto"/>
            <w:right w:val="none" w:sz="0" w:space="0" w:color="auto"/>
          </w:divBdr>
        </w:div>
        <w:div w:id="38360307">
          <w:marLeft w:val="0"/>
          <w:marRight w:val="0"/>
          <w:marTop w:val="0"/>
          <w:marBottom w:val="0"/>
          <w:divBdr>
            <w:top w:val="none" w:sz="0" w:space="0" w:color="auto"/>
            <w:left w:val="none" w:sz="0" w:space="0" w:color="auto"/>
            <w:bottom w:val="none" w:sz="0" w:space="0" w:color="auto"/>
            <w:right w:val="none" w:sz="0" w:space="0" w:color="auto"/>
          </w:divBdr>
        </w:div>
        <w:div w:id="408190824">
          <w:marLeft w:val="0"/>
          <w:marRight w:val="0"/>
          <w:marTop w:val="0"/>
          <w:marBottom w:val="0"/>
          <w:divBdr>
            <w:top w:val="none" w:sz="0" w:space="0" w:color="auto"/>
            <w:left w:val="none" w:sz="0" w:space="0" w:color="auto"/>
            <w:bottom w:val="none" w:sz="0" w:space="0" w:color="auto"/>
            <w:right w:val="none" w:sz="0" w:space="0" w:color="auto"/>
          </w:divBdr>
        </w:div>
        <w:div w:id="1984384431">
          <w:marLeft w:val="0"/>
          <w:marRight w:val="0"/>
          <w:marTop w:val="0"/>
          <w:marBottom w:val="0"/>
          <w:divBdr>
            <w:top w:val="none" w:sz="0" w:space="0" w:color="auto"/>
            <w:left w:val="none" w:sz="0" w:space="0" w:color="auto"/>
            <w:bottom w:val="none" w:sz="0" w:space="0" w:color="auto"/>
            <w:right w:val="none" w:sz="0" w:space="0" w:color="auto"/>
          </w:divBdr>
        </w:div>
        <w:div w:id="1600723752">
          <w:marLeft w:val="0"/>
          <w:marRight w:val="0"/>
          <w:marTop w:val="0"/>
          <w:marBottom w:val="0"/>
          <w:divBdr>
            <w:top w:val="none" w:sz="0" w:space="0" w:color="auto"/>
            <w:left w:val="none" w:sz="0" w:space="0" w:color="auto"/>
            <w:bottom w:val="none" w:sz="0" w:space="0" w:color="auto"/>
            <w:right w:val="none" w:sz="0" w:space="0" w:color="auto"/>
          </w:divBdr>
        </w:div>
        <w:div w:id="1583099092">
          <w:marLeft w:val="0"/>
          <w:marRight w:val="0"/>
          <w:marTop w:val="0"/>
          <w:marBottom w:val="0"/>
          <w:divBdr>
            <w:top w:val="none" w:sz="0" w:space="0" w:color="auto"/>
            <w:left w:val="none" w:sz="0" w:space="0" w:color="auto"/>
            <w:bottom w:val="none" w:sz="0" w:space="0" w:color="auto"/>
            <w:right w:val="none" w:sz="0" w:space="0" w:color="auto"/>
          </w:divBdr>
        </w:div>
        <w:div w:id="1703507868">
          <w:marLeft w:val="0"/>
          <w:marRight w:val="0"/>
          <w:marTop w:val="0"/>
          <w:marBottom w:val="0"/>
          <w:divBdr>
            <w:top w:val="none" w:sz="0" w:space="0" w:color="auto"/>
            <w:left w:val="none" w:sz="0" w:space="0" w:color="auto"/>
            <w:bottom w:val="none" w:sz="0" w:space="0" w:color="auto"/>
            <w:right w:val="none" w:sz="0" w:space="0" w:color="auto"/>
          </w:divBdr>
        </w:div>
        <w:div w:id="1040326967">
          <w:marLeft w:val="0"/>
          <w:marRight w:val="0"/>
          <w:marTop w:val="0"/>
          <w:marBottom w:val="0"/>
          <w:divBdr>
            <w:top w:val="none" w:sz="0" w:space="0" w:color="auto"/>
            <w:left w:val="none" w:sz="0" w:space="0" w:color="auto"/>
            <w:bottom w:val="none" w:sz="0" w:space="0" w:color="auto"/>
            <w:right w:val="none" w:sz="0" w:space="0" w:color="auto"/>
          </w:divBdr>
        </w:div>
        <w:div w:id="1486892388">
          <w:marLeft w:val="0"/>
          <w:marRight w:val="0"/>
          <w:marTop w:val="0"/>
          <w:marBottom w:val="0"/>
          <w:divBdr>
            <w:top w:val="none" w:sz="0" w:space="0" w:color="auto"/>
            <w:left w:val="none" w:sz="0" w:space="0" w:color="auto"/>
            <w:bottom w:val="none" w:sz="0" w:space="0" w:color="auto"/>
            <w:right w:val="none" w:sz="0" w:space="0" w:color="auto"/>
          </w:divBdr>
        </w:div>
        <w:div w:id="18709489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onathan.borrelli@stonybrook.edu" TargetMode="External"/><Relationship Id="rId10" Type="http://schemas.openxmlformats.org/officeDocument/2006/relationships/hyperlink" Target="mailto:lev.ginzburg@stonybrook.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7AA6A-AA62-9142-918C-8B99E2F4D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15916</Words>
  <Characters>90723</Characters>
  <Application>Microsoft Macintosh Word</Application>
  <DocSecurity>0</DocSecurity>
  <Lines>756</Lines>
  <Paragraphs>212</Paragraphs>
  <ScaleCrop>false</ScaleCrop>
  <Company/>
  <LinksUpToDate>false</LinksUpToDate>
  <CharactersWithSpaces>106427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3</cp:revision>
  <dcterms:created xsi:type="dcterms:W3CDTF">2014-02-24T19:27:00Z</dcterms:created>
  <dcterms:modified xsi:type="dcterms:W3CDTF">2014-02-24T19:57:00Z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http://www.zotero.org/styles/pnas</vt:lpwstr>
  </property>
  <property fmtid="{D5CDD505-2E9C-101B-9397-08002B2CF9AE}" pid="22" name="Mendeley Recent Style Name 8_1">
    <vt:lpwstr>Proceedings of the National Academy of Sciences of the United States of America</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